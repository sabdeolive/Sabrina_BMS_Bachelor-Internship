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A68A7" w14:textId="156AE410" w:rsidR="00F42879" w:rsidRPr="00F42879" w:rsidRDefault="00F42879" w:rsidP="003841FB">
      <w:pPr>
        <w:pStyle w:val="Heading2"/>
        <w:spacing w:after="240" w:afterAutospacing="0"/>
        <w:jc w:val="both"/>
        <w:rPr>
          <w:sz w:val="24"/>
          <w:szCs w:val="24"/>
          <w:u w:val="single"/>
        </w:rPr>
      </w:pPr>
      <w:commentRangeStart w:id="0"/>
      <w:r w:rsidRPr="00F42879">
        <w:rPr>
          <w:sz w:val="24"/>
          <w:szCs w:val="24"/>
          <w:u w:val="single"/>
        </w:rPr>
        <w:t>Introduction </w:t>
      </w:r>
      <w:commentRangeEnd w:id="0"/>
      <w:r w:rsidR="00A924E5">
        <w:rPr>
          <w:rStyle w:val="CommentReference"/>
          <w:rFonts w:asciiTheme="minorHAnsi" w:eastAsiaTheme="minorHAnsi" w:hAnsiTheme="minorHAnsi" w:cstheme="minorBidi"/>
          <w:b w:val="0"/>
          <w:bCs w:val="0"/>
          <w:lang w:eastAsia="en-US"/>
        </w:rPr>
        <w:commentReference w:id="0"/>
      </w:r>
    </w:p>
    <w:p w14:paraId="51AD89EF" w14:textId="0D7DE306" w:rsidR="00F42879" w:rsidRDefault="00F42879" w:rsidP="003841FB">
      <w:pPr>
        <w:pStyle w:val="NormalWeb"/>
        <w:spacing w:before="0" w:beforeAutospacing="0" w:after="0" w:afterAutospacing="0" w:line="360" w:lineRule="auto"/>
        <w:jc w:val="both"/>
      </w:pPr>
      <w:r>
        <w:rPr>
          <w:color w:val="000000"/>
        </w:rPr>
        <w:t xml:space="preserve">Diabetes is one of the major chronic diseases burdening the present-day healthcare systems and is predicted to continue to increase in prevalence, with a 51% expected increase in cases from 2019 to 2045 </w:t>
      </w:r>
      <w:r w:rsidR="003F2906">
        <w:rPr>
          <w:color w:val="000000"/>
        </w:rPr>
        <w:fldChar w:fldCharType="begin"/>
      </w:r>
      <w:r w:rsidR="003F2906">
        <w:rPr>
          <w:color w:val="000000"/>
        </w:rPr>
        <w:instrText xml:space="preserve"> ADDIN EN.CITE &lt;EndNote&gt;&lt;Cite&gt;&lt;Author&gt;IFD&lt;/Author&gt;&lt;Year&gt;2019&lt;/Year&gt;&lt;RecNum&gt;228&lt;/RecNum&gt;&lt;DisplayText&gt;(1)&lt;/DisplayText&gt;&lt;record&gt;&lt;rec-number&gt;228&lt;/rec-number&gt;&lt;foreign-keys&gt;&lt;key app="EN" db-id="f9f5zf0wndr25ae0t9np2tznxfxvw99xr09a" timestamp="1591898079"&gt;228&lt;/key&gt;&lt;/foreign-keys&gt;&lt;ref-type name="Journal Article"&gt;17&lt;/ref-type&gt;&lt;contributors&gt;&lt;authors&gt;&lt;author&gt;IFD&lt;/author&gt;&lt;/authors&gt;&lt;/contributors&gt;&lt;titles&gt;&lt;title&gt;IDF Diabetes Atlas, 9th edn. Brussels, Belgium: International Diabetes Federation 2019&lt;/title&gt;&lt;/titles&gt;&lt;dates&gt;&lt;year&gt;2019&lt;/year&gt;&lt;/dates&gt;&lt;urls&gt;&lt;/urls&gt;&lt;/record&gt;&lt;/Cite&gt;&lt;/EndNote&gt;</w:instrText>
      </w:r>
      <w:r w:rsidR="003F2906">
        <w:rPr>
          <w:color w:val="000000"/>
        </w:rPr>
        <w:fldChar w:fldCharType="separate"/>
      </w:r>
      <w:r w:rsidR="003F2906">
        <w:rPr>
          <w:noProof/>
          <w:color w:val="000000"/>
        </w:rPr>
        <w:t>(1)</w:t>
      </w:r>
      <w:r w:rsidR="003F2906">
        <w:rPr>
          <w:color w:val="000000"/>
        </w:rPr>
        <w:fldChar w:fldCharType="end"/>
      </w:r>
      <w:r w:rsidR="00A456DD">
        <w:rPr>
          <w:color w:val="000000"/>
        </w:rPr>
        <w:t xml:space="preserve">. </w:t>
      </w:r>
      <w:commentRangeStart w:id="1"/>
      <w:r>
        <w:rPr>
          <w:color w:val="000000"/>
        </w:rPr>
        <w:t xml:space="preserve">Since type 2 diabetes (T2D) is responsible for 90-95% of all diabetes </w:t>
      </w:r>
      <w:commentRangeStart w:id="2"/>
      <w:r w:rsidR="007C429A">
        <w:rPr>
          <w:color w:val="000000"/>
        </w:rPr>
        <w:fldChar w:fldCharType="begin"/>
      </w:r>
      <w:r w:rsidR="007C429A">
        <w:rPr>
          <w:color w:val="000000"/>
        </w:rPr>
        <w:instrText xml:space="preserve"> ADDIN EN.CITE &lt;EndNote&gt;&lt;Cite&gt;&lt;Author&gt;Association&lt;/Author&gt;&lt;Year&gt;2019&lt;/Year&gt;&lt;RecNum&gt;229&lt;/RecNum&gt;&lt;DisplayText&gt;(2)&lt;/DisplayText&gt;&lt;record&gt;&lt;rec-number&gt;229&lt;/rec-number&gt;&lt;foreign-keys&gt;&lt;key app="EN" db-id="f9f5zf0wndr25ae0t9np2tznxfxvw99xr09a" timestamp="1591898259"&gt;229&lt;/key&gt;&lt;/foreign-keys&gt;&lt;ref-type name="Journal Article"&gt;17&lt;/ref-type&gt;&lt;contributors&gt;&lt;authors&gt;&lt;author&gt;American Diabetes Association&lt;/author&gt;&lt;/authors&gt;&lt;/contributors&gt;&lt;titles&gt;&lt;title&gt;2. Classification and diagnosis of diabetes: standards of medical care in diabetes—2019&lt;/title&gt;&lt;secondary-title&gt;Diabetes Care&lt;/secondary-title&gt;&lt;/titles&gt;&lt;periodical&gt;&lt;full-title&gt;Diabetes care&lt;/full-title&gt;&lt;/periodical&gt;&lt;pages&gt;S13-S28&lt;/pages&gt;&lt;volume&gt;42&lt;/volume&gt;&lt;number&gt;Supplement 1&lt;/number&gt;&lt;dates&gt;&lt;year&gt;2019&lt;/year&gt;&lt;/dates&gt;&lt;isbn&gt;0149-5992&lt;/isbn&gt;&lt;urls&gt;&lt;/urls&gt;&lt;/record&gt;&lt;/Cite&gt;&lt;/EndNote&gt;</w:instrText>
      </w:r>
      <w:r w:rsidR="007C429A">
        <w:rPr>
          <w:color w:val="000000"/>
        </w:rPr>
        <w:fldChar w:fldCharType="separate"/>
      </w:r>
      <w:r w:rsidR="007C429A">
        <w:rPr>
          <w:noProof/>
          <w:color w:val="000000"/>
        </w:rPr>
        <w:t>(2)</w:t>
      </w:r>
      <w:r w:rsidR="007C429A">
        <w:rPr>
          <w:color w:val="000000"/>
        </w:rPr>
        <w:fldChar w:fldCharType="end"/>
      </w:r>
      <w:r w:rsidR="007C429A">
        <w:rPr>
          <w:color w:val="000000"/>
        </w:rPr>
        <w:t>,</w:t>
      </w:r>
      <w:r>
        <w:rPr>
          <w:color w:val="000000"/>
        </w:rPr>
        <w:t xml:space="preserve"> the vast majority of these cases will be type 2.</w:t>
      </w:r>
      <w:commentRangeEnd w:id="2"/>
      <w:r w:rsidR="00BB58A5">
        <w:rPr>
          <w:rStyle w:val="CommentReference"/>
          <w:rFonts w:asciiTheme="minorHAnsi" w:eastAsiaTheme="minorHAnsi" w:hAnsiTheme="minorHAnsi" w:cstheme="minorBidi"/>
          <w:lang w:eastAsia="en-US"/>
        </w:rPr>
        <w:commentReference w:id="2"/>
      </w:r>
      <w:r>
        <w:rPr>
          <w:color w:val="000000"/>
        </w:rPr>
        <w:t xml:space="preserve"> In this way, T2D is considered a much more pressing public-health concern than type 1. </w:t>
      </w:r>
      <w:commentRangeEnd w:id="1"/>
      <w:r w:rsidR="00BB58A5">
        <w:rPr>
          <w:rStyle w:val="CommentReference"/>
          <w:rFonts w:asciiTheme="minorHAnsi" w:eastAsiaTheme="minorHAnsi" w:hAnsiTheme="minorHAnsi" w:cstheme="minorBidi"/>
          <w:lang w:eastAsia="en-US"/>
        </w:rPr>
        <w:commentReference w:id="1"/>
      </w:r>
      <w:r>
        <w:rPr>
          <w:color w:val="000000"/>
        </w:rPr>
        <w:t xml:space="preserve">Despite this high prevalence in the population, the biological mechanism underlying its development and the physiological changes that occur as a result are not entirely understood. Nevertheless, it is generally accepted that T2D is characterized by a widespread insufficient insulin response known as </w:t>
      </w:r>
      <w:commentRangeStart w:id="3"/>
      <w:r>
        <w:rPr>
          <w:color w:val="000000"/>
        </w:rPr>
        <w:t>insulin resistance</w:t>
      </w:r>
      <w:commentRangeEnd w:id="3"/>
      <w:r w:rsidR="001750AB">
        <w:rPr>
          <w:rStyle w:val="CommentReference"/>
          <w:rFonts w:asciiTheme="minorHAnsi" w:eastAsiaTheme="minorHAnsi" w:hAnsiTheme="minorHAnsi" w:cstheme="minorBidi"/>
          <w:lang w:eastAsia="en-US"/>
        </w:rPr>
        <w:commentReference w:id="3"/>
      </w:r>
      <w:r>
        <w:rPr>
          <w:color w:val="000000"/>
        </w:rPr>
        <w:t xml:space="preserve">. The onset of insulin resistance has been proposed to be the instigator of pancreatic beta cell failure and, hence, decreased insulin secretion by placing beta cells under increased pressure to produce insulin </w:t>
      </w:r>
      <w:r w:rsidR="00F20B3A">
        <w:rPr>
          <w:color w:val="000000"/>
        </w:rPr>
        <w:fldChar w:fldCharType="begin"/>
      </w:r>
      <w:r w:rsidR="00F20B3A">
        <w:rPr>
          <w:color w:val="000000"/>
        </w:rPr>
        <w:instrText xml:space="preserve"> ADDIN EN.CITE &lt;EndNote&gt;&lt;Cite&gt;&lt;Author&gt;Saisho&lt;/Author&gt;&lt;Year&gt;2018&lt;/Year&gt;&lt;RecNum&gt;230&lt;/RecNum&gt;&lt;DisplayText&gt;(3)&lt;/DisplayText&gt;&lt;record&gt;&lt;rec-number&gt;230&lt;/rec-number&gt;&lt;foreign-keys&gt;&lt;key app="EN" db-id="f9f5zf0wndr25ae0t9np2tznxfxvw99xr09a" timestamp="1591898403"&gt;230&lt;/key&gt;&lt;/foreign-keys&gt;&lt;ref-type name="Journal Article"&gt;17&lt;/ref-type&gt;&lt;contributors&gt;&lt;authors&gt;&lt;author&gt;Saisho, Yoshifumi&lt;/author&gt;&lt;/authors&gt;&lt;/contributors&gt;&lt;titles&gt;&lt;title&gt;How Can We Develop More Effective Strategies for Type 2 Diabetes Mellitus Prevention? A Paradigm Shift from a Glucose-Centric to a Beta Cell-Centric Concept of Diabetes&lt;/title&gt;&lt;secondary-title&gt;DIABETES&lt;/secondary-title&gt;&lt;/titles&gt;&lt;periodical&gt;&lt;full-title&gt;Diabetes&lt;/full-title&gt;&lt;/periodical&gt;&lt;dates&gt;&lt;year&gt;2018&lt;/year&gt;&lt;/dates&gt;&lt;urls&gt;&lt;/urls&gt;&lt;/record&gt;&lt;/Cite&gt;&lt;/EndNote&gt;</w:instrText>
      </w:r>
      <w:r w:rsidR="00F20B3A">
        <w:rPr>
          <w:color w:val="000000"/>
        </w:rPr>
        <w:fldChar w:fldCharType="separate"/>
      </w:r>
      <w:r w:rsidR="00F20B3A">
        <w:rPr>
          <w:noProof/>
          <w:color w:val="000000"/>
        </w:rPr>
        <w:t>(3)</w:t>
      </w:r>
      <w:r w:rsidR="00F20B3A">
        <w:rPr>
          <w:color w:val="000000"/>
        </w:rPr>
        <w:fldChar w:fldCharType="end"/>
      </w:r>
      <w:r w:rsidR="00900D94">
        <w:rPr>
          <w:color w:val="000000"/>
        </w:rPr>
        <w:t>.</w:t>
      </w:r>
      <w:r>
        <w:rPr>
          <w:color w:val="000000"/>
        </w:rPr>
        <w:t xml:space="preserve"> This is especially relevant considering that a portion of type 2 diabetics possess alleles associated with compromised beta-cell function </w: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 </w:instrTex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EN.CITE.DATA </w:instrText>
      </w:r>
      <w:r w:rsidR="0002572F">
        <w:rPr>
          <w:color w:val="000000"/>
        </w:rPr>
      </w:r>
      <w:r w:rsidR="0002572F">
        <w:rPr>
          <w:color w:val="000000"/>
        </w:rPr>
        <w:fldChar w:fldCharType="end"/>
      </w:r>
      <w:r w:rsidR="0002572F">
        <w:rPr>
          <w:color w:val="000000"/>
        </w:rPr>
      </w:r>
      <w:r w:rsidR="0002572F">
        <w:rPr>
          <w:color w:val="000000"/>
        </w:rPr>
        <w:fldChar w:fldCharType="separate"/>
      </w:r>
      <w:r w:rsidR="0002572F">
        <w:rPr>
          <w:noProof/>
          <w:color w:val="000000"/>
        </w:rPr>
        <w:t>(4)</w:t>
      </w:r>
      <w:r w:rsidR="0002572F">
        <w:rPr>
          <w:color w:val="000000"/>
        </w:rPr>
        <w:fldChar w:fldCharType="end"/>
      </w:r>
      <w:r w:rsidR="00630DD2" w:rsidRPr="00630DD2">
        <w:rPr>
          <w:color w:val="000000"/>
        </w:rPr>
        <w:t xml:space="preserve"> </w:t>
      </w:r>
      <w:r>
        <w:rPr>
          <w:color w:val="000000"/>
        </w:rPr>
        <w:t>(</w:t>
      </w:r>
      <w:hyperlink r:id="rId11" w:history="1">
        <w:r>
          <w:rPr>
            <w:rStyle w:val="Hyperlink"/>
            <w:color w:val="1155CC"/>
          </w:rPr>
          <w:t>https://link-springer-com.ezproxy.ub.unimaas.nl/article/10.1007/s00125-004-1338-2</w:t>
        </w:r>
      </w:hyperlink>
      <w:r>
        <w:rPr>
          <w:color w:val="000000"/>
        </w:rPr>
        <w:t>) and that new beta cells are unable to be produced past the age of 30 in the human pancreas (</w:t>
      </w:r>
      <w:hyperlink r:id="rId12" w:history="1">
        <w:r>
          <w:rPr>
            <w:rStyle w:val="Hyperlink"/>
            <w:color w:val="1155CC"/>
          </w:rPr>
          <w:t>https://pubmed.ncbi.nlm.nih.gov/20660050/</w:t>
        </w:r>
      </w:hyperlink>
      <w:r>
        <w:rPr>
          <w:color w:val="000000"/>
        </w:rPr>
        <w:t xml:space="preserve">). Despite the exact degree to which insulin resistance plays a role in the development of T2D not being entirely understood, it is certainly an important accelerating factor in T2D development. Hence, great efforts are being made in order to investigate factors influencing insulin </w:t>
      </w:r>
      <w:commentRangeStart w:id="4"/>
      <w:r>
        <w:rPr>
          <w:color w:val="000000"/>
        </w:rPr>
        <w:t>sensitivity</w:t>
      </w:r>
      <w:commentRangeEnd w:id="4"/>
      <w:r w:rsidR="00B26307">
        <w:rPr>
          <w:rStyle w:val="CommentReference"/>
          <w:rFonts w:asciiTheme="minorHAnsi" w:eastAsiaTheme="minorHAnsi" w:hAnsiTheme="minorHAnsi" w:cstheme="minorBidi"/>
          <w:lang w:eastAsia="en-US"/>
        </w:rPr>
        <w:commentReference w:id="4"/>
      </w:r>
      <w:r>
        <w:rPr>
          <w:color w:val="000000"/>
        </w:rPr>
        <w:t xml:space="preserve">. For instance, the 2nd phase of the National Institutes of Health’s 10 </w:t>
      </w:r>
      <w:proofErr w:type="spellStart"/>
      <w:r>
        <w:rPr>
          <w:color w:val="000000"/>
        </w:rPr>
        <w:t>year long</w:t>
      </w:r>
      <w:proofErr w:type="spellEnd"/>
      <w:r>
        <w:rPr>
          <w:color w:val="000000"/>
        </w:rPr>
        <w:t xml:space="preserve"> Human Microbiome Project includes a study concerning T2D. This study aims to research 106 individuals at high risk for diabetes over a period of 4 years in order to determine the ‘physiological changes that occur in the microbiome and host during viral infection and during changes in glucose levels and insulin resistance’ (</w:t>
      </w:r>
      <w:hyperlink r:id="rId13" w:history="1">
        <w:r>
          <w:rPr>
            <w:rStyle w:val="Hyperlink"/>
            <w:color w:val="1155CC"/>
          </w:rPr>
          <w:t>https://www.ncbi.nlm.nih.gov/pmc/articles/PMC5109542/</w:t>
        </w:r>
      </w:hyperlink>
      <w:r>
        <w:rPr>
          <w:color w:val="000000"/>
        </w:rPr>
        <w:t>). However, changes in insulin resistance are not only important due to it being strongly associated with diabetes risk, but also due to its metabolic significance. </w:t>
      </w:r>
    </w:p>
    <w:p w14:paraId="099189AB" w14:textId="77777777" w:rsidR="00F42879" w:rsidRDefault="00F42879" w:rsidP="003841FB">
      <w:pPr>
        <w:pStyle w:val="NormalWeb"/>
        <w:spacing w:before="0" w:beforeAutospacing="0" w:after="0" w:afterAutospacing="0" w:line="360" w:lineRule="auto"/>
        <w:jc w:val="both"/>
      </w:pPr>
      <w:r>
        <w:rPr>
          <w:color w:val="000000"/>
        </w:rPr>
        <w:t xml:space="preserve">The inability of peripheral tissues to correctly respond to insulin results in a large array of metabolic consequences such as </w:t>
      </w:r>
      <w:proofErr w:type="spellStart"/>
      <w:r>
        <w:rPr>
          <w:color w:val="000000"/>
        </w:rPr>
        <w:t>dyslipidemia</w:t>
      </w:r>
      <w:proofErr w:type="spellEnd"/>
      <w:r>
        <w:rPr>
          <w:color w:val="000000"/>
        </w:rPr>
        <w:t xml:space="preserve"> and unrestrained gluconeogenesis (</w:t>
      </w:r>
      <w:hyperlink r:id="rId14" w:anchor="sec1" w:history="1">
        <w:r>
          <w:rPr>
            <w:rStyle w:val="Hyperlink"/>
            <w:color w:val="1155CC"/>
          </w:rPr>
          <w:t>https://www-sciencedirect-com.ezproxy.ub.unimaas.nl/science/article/pii/S0025712510002051#sec1</w:t>
        </w:r>
      </w:hyperlink>
      <w:r>
        <w:rPr>
          <w:color w:val="000000"/>
        </w:rPr>
        <w:t xml:space="preserve">). In this way, the metabolome of </w:t>
      </w:r>
      <w:commentRangeStart w:id="5"/>
      <w:r>
        <w:rPr>
          <w:color w:val="000000"/>
        </w:rPr>
        <w:t>IR</w:t>
      </w:r>
      <w:commentRangeEnd w:id="5"/>
      <w:r w:rsidR="001750AB">
        <w:rPr>
          <w:rStyle w:val="CommentReference"/>
          <w:rFonts w:asciiTheme="minorHAnsi" w:eastAsiaTheme="minorHAnsi" w:hAnsiTheme="minorHAnsi" w:cstheme="minorBidi"/>
          <w:lang w:eastAsia="en-US"/>
        </w:rPr>
        <w:commentReference w:id="5"/>
      </w:r>
      <w:r>
        <w:rPr>
          <w:color w:val="000000"/>
        </w:rPr>
        <w:t xml:space="preserve"> individuals can be expected to be quite different from IS individuals. For example, hypertriglyceridemia is commonly associated with insulin resistance (</w:t>
      </w:r>
      <w:hyperlink r:id="rId15" w:history="1">
        <w:r>
          <w:rPr>
            <w:rStyle w:val="Hyperlink"/>
            <w:color w:val="1155CC"/>
          </w:rPr>
          <w:t>https://www-sciencedirect-com.ezproxy.ub.unimaas.nl/science/article/pii/S0002914999002118</w:t>
        </w:r>
      </w:hyperlink>
      <w:r>
        <w:rPr>
          <w:color w:val="000000"/>
        </w:rPr>
        <w:t xml:space="preserve">). This is most likely due </w:t>
      </w:r>
      <w:commentRangeStart w:id="6"/>
      <w:r>
        <w:rPr>
          <w:color w:val="000000"/>
        </w:rPr>
        <w:lastRenderedPageBreak/>
        <w:t>to the inability of insulin resistant adipose tissue to receive the insulin signals necessary to suppress lipolysis, hence, resulting in the release of more and uptake of less free fatty acids (FFAs) by adipocytes. The subsequent increase in plasma FFAs causes the liver to increase its production and secretion of VLDL, eventually resulting in hypertriglyceridemia (</w:t>
      </w:r>
      <w:hyperlink r:id="rId16" w:history="1">
        <w:r>
          <w:rPr>
            <w:rStyle w:val="Hyperlink"/>
            <w:color w:val="1155CC"/>
          </w:rPr>
          <w:t>https://www.jci.org/articles/view/10762</w:t>
        </w:r>
      </w:hyperlink>
      <w:r>
        <w:rPr>
          <w:color w:val="000000"/>
        </w:rPr>
        <w:t>). </w:t>
      </w:r>
      <w:commentRangeEnd w:id="6"/>
      <w:r w:rsidR="00B30DE4">
        <w:rPr>
          <w:rStyle w:val="CommentReference"/>
          <w:rFonts w:asciiTheme="minorHAnsi" w:eastAsiaTheme="minorHAnsi" w:hAnsiTheme="minorHAnsi" w:cstheme="minorBidi"/>
          <w:lang w:eastAsia="en-US"/>
        </w:rPr>
        <w:commentReference w:id="6"/>
      </w:r>
    </w:p>
    <w:p w14:paraId="3B6B031D" w14:textId="3E823DC5" w:rsidR="00F42879" w:rsidRPr="00F42879" w:rsidRDefault="00F42879" w:rsidP="003841FB">
      <w:pPr>
        <w:pStyle w:val="NormalWeb"/>
        <w:spacing w:before="0" w:beforeAutospacing="0" w:after="0" w:afterAutospacing="0" w:line="360" w:lineRule="auto"/>
        <w:jc w:val="both"/>
        <w:rPr>
          <w:rStyle w:val="Heading2Char"/>
          <w:b w:val="0"/>
          <w:bCs w:val="0"/>
          <w:sz w:val="24"/>
          <w:szCs w:val="24"/>
        </w:rPr>
      </w:pPr>
      <w:r>
        <w:rPr>
          <w:color w:val="000000"/>
        </w:rPr>
        <w:t>Other non-lipid metabolites have also been shown to characterize the insulin resistant metabolome. Due to insulin also playing a role in protein metabolism, certain key amino acids and associated intermediary metabolites have become a popular topic in diabetes research. This is especially true in respect to branched chain amino acids (BCAAs) whose plasma levels are highly sensitive to insulin action (</w:t>
      </w:r>
      <w:hyperlink r:id="rId17" w:history="1">
        <w:r>
          <w:rPr>
            <w:rStyle w:val="Hyperlink"/>
            <w:color w:val="1155CC"/>
          </w:rPr>
          <w:t>https://link.springer.com/article/10.1007/s00726-011-1088-7</w:t>
        </w:r>
      </w:hyperlink>
      <w:r>
        <w:rPr>
          <w:color w:val="000000"/>
        </w:rPr>
        <w:t>) and which have been shown to be increased insulin-resistant pre-diabetics (</w:t>
      </w:r>
      <w:r>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Pr>
          <w:color w:val="1155CC"/>
        </w:rPr>
        <w:t>Shaham</w:t>
      </w:r>
      <w:proofErr w:type="spellEnd"/>
      <w:r>
        <w:rPr>
          <w:color w:val="000000"/>
        </w:rPr>
        <w:t xml:space="preserve">). One way that insulin </w:t>
      </w:r>
      <w:proofErr w:type="spellStart"/>
      <w:r>
        <w:rPr>
          <w:color w:val="000000"/>
        </w:rPr>
        <w:t>signaling</w:t>
      </w:r>
      <w:proofErr w:type="spellEnd"/>
      <w:r>
        <w:rPr>
          <w:color w:val="000000"/>
        </w:rPr>
        <w:t xml:space="preserve"> is able to influence BCAA level is via the expression of genes involved in white adipose tissue BCAA catabolism (</w:t>
      </w:r>
      <w:r>
        <w:rPr>
          <w:color w:val="1155CC"/>
        </w:rPr>
        <w:t>Mechanisms of human insulin resistance and thiazolidinedione-mediated insulin sensitization D. D. Sears</w:t>
      </w:r>
      <w:r>
        <w:rPr>
          <w:rFonts w:ascii="Arial" w:hAnsi="Arial" w:cs="Arial"/>
          <w:color w:val="333333"/>
          <w:sz w:val="23"/>
          <w:szCs w:val="23"/>
        </w:rPr>
        <w:t>).</w:t>
      </w:r>
      <w:r>
        <w:rPr>
          <w:color w:val="000000"/>
        </w:rPr>
        <w:t xml:space="preserve"> This association between insulin resistance and gene expression has also been observed for other genes: for instance, genes involved in PPAR-gamma’s</w:t>
      </w:r>
      <w:r>
        <w:rPr>
          <w:color w:val="FF9900"/>
        </w:rPr>
        <w:t xml:space="preserve"> </w:t>
      </w:r>
      <w:r>
        <w:rPr>
          <w:color w:val="000000"/>
        </w:rPr>
        <w:t>activity have been shown to be downregulated in the skeletal muscle of pre-diabetics (</w:t>
      </w:r>
      <w:r>
        <w:rPr>
          <w:color w:val="1155CC"/>
        </w:rPr>
        <w:t xml:space="preserve">Coordinated reduction of genes of oxidative metabolism in humans with insulin resistance and diabetes: Potential role of </w:t>
      </w:r>
      <w:r>
        <w:rPr>
          <w:i/>
          <w:iCs/>
          <w:color w:val="1155CC"/>
        </w:rPr>
        <w:t>PGC1</w:t>
      </w:r>
      <w:r>
        <w:rPr>
          <w:color w:val="1155CC"/>
        </w:rPr>
        <w:t xml:space="preserve"> and </w:t>
      </w:r>
      <w:r>
        <w:rPr>
          <w:i/>
          <w:iCs/>
          <w:color w:val="1155CC"/>
        </w:rPr>
        <w:t xml:space="preserve">NRF1 </w:t>
      </w:r>
      <w:r>
        <w:rPr>
          <w:color w:val="1155CC"/>
        </w:rPr>
        <w:t>Mary Elizabeth Patti (</w:t>
      </w:r>
      <w:hyperlink r:id="rId18" w:anchor="ref-12" w:history="1">
        <w:r>
          <w:rPr>
            <w:rStyle w:val="Hyperlink"/>
            <w:color w:val="1155CC"/>
          </w:rPr>
          <w:t>https://www-pnas-org.ezproxy.ub.unimaas.nl/content/100/14/8466.long#ref-12</w:t>
        </w:r>
      </w:hyperlink>
      <w:r>
        <w:rPr>
          <w:rFonts w:ascii="Arial" w:hAnsi="Arial" w:cs="Arial"/>
          <w:color w:val="333333"/>
          <w:sz w:val="23"/>
          <w:szCs w:val="23"/>
        </w:rPr>
        <w:t>)</w:t>
      </w:r>
      <w:r>
        <w:rPr>
          <w:color w:val="333333"/>
        </w:rPr>
        <w:t xml:space="preserve">). Extending upon these discoveries, the proteome of insulin resistant individuals has too been demonstrated to be distinct from insulin sensitive individuals </w:t>
      </w:r>
      <w:r>
        <w:rPr>
          <w:color w:val="000000"/>
        </w:rPr>
        <w:t>(</w:t>
      </w:r>
      <w:r>
        <w:rPr>
          <w:color w:val="1155CC"/>
        </w:rPr>
        <w:t xml:space="preserve">The proteomic signature of insulin-resistant human skeletal muscle reveals increased glycolytic and decreased mitochondrial enzymes J. </w:t>
      </w:r>
      <w:proofErr w:type="spellStart"/>
      <w:r>
        <w:rPr>
          <w:color w:val="1155CC"/>
        </w:rPr>
        <w:t>Giebelstein</w:t>
      </w:r>
      <w:proofErr w:type="spellEnd"/>
      <w:r>
        <w:rPr>
          <w:color w:val="000000"/>
        </w:rPr>
        <w:t>). However, the proteome and metabolome are not the only signatures of insulin resistance. Recent advancements in high throughput sequencing technologies have allowed for detailed studies on the microbiome to become more realisable. The field of T2D research is no exception to this scientific revolution, with different microbes being correlated with T2D (</w:t>
      </w:r>
      <w:hyperlink r:id="rId19" w:history="1">
        <w:r>
          <w:rPr>
            <w:rStyle w:val="Hyperlink"/>
            <w:color w:val="1155CC"/>
          </w:rPr>
          <w:t>https://www.thelancet.com/pdfs/journals/ebiom/PIIS2352-3964(19)30800-X.pdf</w:t>
        </w:r>
      </w:hyperlink>
      <w:r>
        <w:rPr>
          <w:color w:val="000000"/>
        </w:rPr>
        <w:t>). These findings are pivotal in the understanding of T2D due to the influence of the microbiome on the host metabolome and proteome (</w:t>
      </w:r>
      <w:r>
        <w:rPr>
          <w:color w:val="1155CC"/>
        </w:rPr>
        <w:t>Gut microbiome-host interactions in health and disease James M Kinross</w:t>
      </w:r>
      <w:r>
        <w:rPr>
          <w:color w:val="000000"/>
        </w:rPr>
        <w:t xml:space="preserve">). Nevertheless, this interaction is still poorly understood and the changes in the omics of type 2 diabetic individuals remain debatable, especially in the time-period prior to </w:t>
      </w:r>
      <w:r>
        <w:rPr>
          <w:color w:val="000000"/>
        </w:rPr>
        <w:lastRenderedPageBreak/>
        <w:t xml:space="preserve">diabetes onset. For this reason, this study aims to investigate the differences in the microbiome, host proteome and host metabolome between insulin resistant and insulin sensitive pre diabetics. </w:t>
      </w:r>
      <w:del w:id="7" w:author="Susan Steinbusch-Coort" w:date="2020-06-15T23:28:00Z">
        <w:r w:rsidDel="00A924E5">
          <w:rPr>
            <w:color w:val="000000"/>
          </w:rPr>
          <w:delText>The majority of</w:delText>
        </w:r>
      </w:del>
      <w:ins w:id="8" w:author="Susan Steinbusch-Coort" w:date="2020-06-15T23:28:00Z">
        <w:r w:rsidR="00A924E5">
          <w:rPr>
            <w:color w:val="000000"/>
          </w:rPr>
          <w:t>Most</w:t>
        </w:r>
      </w:ins>
      <w:r>
        <w:rPr>
          <w:color w:val="000000"/>
        </w:rPr>
        <w:t xml:space="preserve"> analyses quantifying these differences will be done using </w:t>
      </w:r>
      <w:commentRangeStart w:id="9"/>
      <w:commentRangeStart w:id="10"/>
      <w:r>
        <w:rPr>
          <w:color w:val="000000"/>
        </w:rPr>
        <w:t>R</w:t>
      </w:r>
      <w:commentRangeEnd w:id="9"/>
      <w:r w:rsidR="00A924E5">
        <w:rPr>
          <w:rStyle w:val="CommentReference"/>
          <w:rFonts w:asciiTheme="minorHAnsi" w:eastAsiaTheme="minorHAnsi" w:hAnsiTheme="minorHAnsi" w:cstheme="minorBidi"/>
          <w:lang w:eastAsia="en-US"/>
        </w:rPr>
        <w:commentReference w:id="9"/>
      </w:r>
      <w:commentRangeEnd w:id="10"/>
      <w:r w:rsidR="00A924E5">
        <w:rPr>
          <w:rStyle w:val="CommentReference"/>
          <w:rFonts w:asciiTheme="minorHAnsi" w:eastAsiaTheme="minorHAnsi" w:hAnsiTheme="minorHAnsi" w:cstheme="minorBidi"/>
          <w:lang w:eastAsia="en-US"/>
        </w:rPr>
        <w:commentReference w:id="10"/>
      </w:r>
      <w:r>
        <w:rPr>
          <w:color w:val="000000"/>
        </w:rPr>
        <w:t>. Additional analyses to understand the biological implications will use pathway analysis, network analysis and taxon enrichment set analysis. From the aforementioned research identifying alterations in the omics resulting from insulin resistance, it is hypothesised that there will be differences between the insulin sensitive and insulin resistant groups and that these differences will be able to explain some of the biological characteristics of each group.</w:t>
      </w:r>
    </w:p>
    <w:p w14:paraId="4C51BC3A" w14:textId="6A7591E6" w:rsidR="00AB7B0F" w:rsidRPr="00AB7B0F" w:rsidRDefault="00AB7B0F" w:rsidP="003841FB">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76AEE6F1" w14:textId="77777777"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2EDE9EA4" w14:textId="6BA97265"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sidR="008C43CB">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sidR="00F379FD">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w:t>
      </w:r>
      <w:ins w:id="11" w:author="Susan Steinbusch-Coort" w:date="2020-06-16T11:54:00Z">
        <w:r w:rsidR="009F0C01">
          <w:rPr>
            <w:rFonts w:ascii="Times New Roman" w:eastAsia="Times New Roman" w:hAnsi="Times New Roman" w:cs="Times New Roman"/>
            <w:color w:val="000000"/>
            <w:sz w:val="24"/>
            <w:szCs w:val="24"/>
            <w:lang w:eastAsia="en-GB"/>
          </w:rPr>
          <w:t xml:space="preserve"> (</w:t>
        </w:r>
        <w:commentRangeStart w:id="12"/>
        <w:r w:rsidR="009F0C01">
          <w:rPr>
            <w:rFonts w:ascii="Times New Roman" w:eastAsia="Times New Roman" w:hAnsi="Times New Roman" w:cs="Times New Roman"/>
            <w:color w:val="000000"/>
            <w:sz w:val="24"/>
            <w:szCs w:val="24"/>
            <w:lang w:eastAsia="en-GB"/>
          </w:rPr>
          <w:t>add ref</w:t>
        </w:r>
        <w:commentRangeEnd w:id="12"/>
        <w:r w:rsidR="009F0C01">
          <w:rPr>
            <w:rStyle w:val="CommentReference"/>
          </w:rPr>
          <w:commentReference w:id="12"/>
        </w:r>
        <w:r w:rsidR="009F0C01">
          <w:rPr>
            <w:rFonts w:ascii="Times New Roman" w:eastAsia="Times New Roman" w:hAnsi="Times New Roman" w:cs="Times New Roman"/>
            <w:color w:val="000000"/>
            <w:sz w:val="24"/>
            <w:szCs w:val="24"/>
            <w:lang w:eastAsia="en-GB"/>
          </w:rPr>
          <w:t>)</w:t>
        </w:r>
      </w:ins>
      <w:r w:rsidRPr="00AB7B0F">
        <w:rPr>
          <w:rFonts w:ascii="Times New Roman" w:eastAsia="Times New Roman" w:hAnsi="Times New Roman" w:cs="Times New Roman"/>
          <w:color w:val="000000"/>
          <w:sz w:val="24"/>
          <w:szCs w:val="24"/>
          <w:lang w:eastAsia="en-GB"/>
        </w:rPr>
        <w:t xml:space="preserve"> w</w:t>
      </w:r>
      <w:r w:rsidR="005E095C">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sidR="006C1D75">
        <w:rPr>
          <w:rFonts w:ascii="Times New Roman" w:eastAsia="Times New Roman" w:hAnsi="Times New Roman" w:cs="Times New Roman"/>
          <w:color w:val="000000"/>
          <w:sz w:val="24"/>
          <w:szCs w:val="24"/>
          <w:lang w:eastAsia="en-GB"/>
        </w:rPr>
        <w:t xml:space="preserve"> and </w:t>
      </w:r>
      <w:r w:rsidR="005E095C">
        <w:rPr>
          <w:rFonts w:ascii="Times New Roman" w:eastAsia="Times New Roman" w:hAnsi="Times New Roman" w:cs="Times New Roman"/>
          <w:color w:val="000000"/>
          <w:sz w:val="24"/>
          <w:szCs w:val="24"/>
          <w:lang w:eastAsia="en-GB"/>
        </w:rPr>
        <w:t xml:space="preserve">is available from </w:t>
      </w:r>
      <w:hyperlink r:id="rId20" w:history="1">
        <w:r w:rsidR="002C042D" w:rsidRPr="002C042D">
          <w:rPr>
            <w:rStyle w:val="Hyperlink"/>
            <w:rFonts w:ascii="Times New Roman" w:hAnsi="Times New Roman" w:cs="Times New Roman"/>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w:t>
      </w:r>
      <w:ins w:id="13" w:author="Susan Steinbusch-Coort" w:date="2020-06-16T11:58:00Z">
        <w:r w:rsidR="009F0C01">
          <w:rPr>
            <w:rFonts w:ascii="Times New Roman" w:eastAsia="Times New Roman" w:hAnsi="Times New Roman" w:cs="Times New Roman"/>
            <w:color w:val="000000"/>
            <w:sz w:val="24"/>
            <w:szCs w:val="24"/>
            <w:lang w:eastAsia="en-GB"/>
          </w:rPr>
          <w:t>The</w:t>
        </w:r>
      </w:ins>
      <w:ins w:id="14" w:author="Susan Steinbusch-Coort" w:date="2020-06-16T12:02:00Z">
        <w:r w:rsidR="006B178A">
          <w:rPr>
            <w:rFonts w:ascii="Times New Roman" w:eastAsia="Times New Roman" w:hAnsi="Times New Roman" w:cs="Times New Roman"/>
            <w:color w:val="000000"/>
            <w:sz w:val="24"/>
            <w:szCs w:val="24"/>
            <w:lang w:eastAsia="en-GB"/>
          </w:rPr>
          <w:t xml:space="preserve"> complete study design </w:t>
        </w:r>
      </w:ins>
      <w:ins w:id="15" w:author="Susan Steinbusch-Coort" w:date="2020-06-16T12:03:00Z">
        <w:r w:rsidR="006B178A">
          <w:rPr>
            <w:rFonts w:ascii="Times New Roman" w:eastAsia="Times New Roman" w:hAnsi="Times New Roman" w:cs="Times New Roman"/>
            <w:color w:val="000000"/>
            <w:sz w:val="24"/>
            <w:szCs w:val="24"/>
            <w:lang w:eastAsia="en-GB"/>
          </w:rPr>
          <w:t xml:space="preserve">of the </w:t>
        </w:r>
        <w:proofErr w:type="spellStart"/>
        <w:r w:rsidR="006B178A" w:rsidRPr="006B178A">
          <w:rPr>
            <w:rFonts w:ascii="Times New Roman" w:eastAsia="Times New Roman" w:hAnsi="Times New Roman" w:cs="Times New Roman"/>
            <w:color w:val="000000"/>
            <w:sz w:val="24"/>
            <w:szCs w:val="24"/>
            <w:lang w:eastAsia="en-GB"/>
          </w:rPr>
          <w:t>iHMP’s</w:t>
        </w:r>
        <w:proofErr w:type="spellEnd"/>
        <w:r w:rsidR="006B178A" w:rsidRPr="006B178A">
          <w:rPr>
            <w:rFonts w:ascii="Times New Roman" w:eastAsia="Times New Roman" w:hAnsi="Times New Roman" w:cs="Times New Roman"/>
            <w:color w:val="000000"/>
            <w:sz w:val="24"/>
            <w:szCs w:val="24"/>
            <w:lang w:eastAsia="en-GB"/>
          </w:rPr>
          <w:t xml:space="preserve"> T2DM project </w:t>
        </w:r>
      </w:ins>
      <w:ins w:id="16" w:author="Susan Steinbusch-Coort" w:date="2020-06-16T12:02:00Z">
        <w:r w:rsidR="006B178A">
          <w:rPr>
            <w:rFonts w:ascii="Times New Roman" w:eastAsia="Times New Roman" w:hAnsi="Times New Roman" w:cs="Times New Roman"/>
            <w:color w:val="000000"/>
            <w:sz w:val="24"/>
            <w:szCs w:val="24"/>
            <w:lang w:eastAsia="en-GB"/>
          </w:rPr>
          <w:t>is shown</w:t>
        </w:r>
      </w:ins>
      <w:ins w:id="17" w:author="Susan Steinbusch-Coort" w:date="2020-06-16T11:58:00Z">
        <w:r w:rsidR="009F0C01">
          <w:rPr>
            <w:rFonts w:ascii="Times New Roman" w:eastAsia="Times New Roman" w:hAnsi="Times New Roman" w:cs="Times New Roman"/>
            <w:color w:val="000000"/>
            <w:sz w:val="24"/>
            <w:szCs w:val="24"/>
            <w:lang w:eastAsia="en-GB"/>
          </w:rPr>
          <w:t xml:space="preserve"> in f</w:t>
        </w:r>
        <w:r w:rsidR="009F0C01" w:rsidRPr="00AB7B0F">
          <w:rPr>
            <w:rFonts w:ascii="Times New Roman" w:eastAsia="Times New Roman" w:hAnsi="Times New Roman" w:cs="Times New Roman"/>
            <w:color w:val="000000"/>
            <w:sz w:val="24"/>
            <w:szCs w:val="24"/>
            <w:lang w:eastAsia="en-GB"/>
          </w:rPr>
          <w:t xml:space="preserve">igure 1. </w:t>
        </w:r>
      </w:ins>
      <w:r w:rsidRPr="00AB7B0F">
        <w:rPr>
          <w:rFonts w:ascii="Times New Roman" w:eastAsia="Times New Roman" w:hAnsi="Times New Roman" w:cs="Times New Roman"/>
          <w:color w:val="000000"/>
          <w:sz w:val="24"/>
          <w:szCs w:val="24"/>
          <w:lang w:eastAsia="en-GB"/>
        </w:rPr>
        <w:t>Subject data consisted of steady-state plasma glucose (</w:t>
      </w:r>
      <w:commentRangeStart w:id="18"/>
      <w:r w:rsidRPr="00AB7B0F">
        <w:rPr>
          <w:rFonts w:ascii="Times New Roman" w:eastAsia="Times New Roman" w:hAnsi="Times New Roman" w:cs="Times New Roman"/>
          <w:color w:val="000000"/>
          <w:sz w:val="24"/>
          <w:szCs w:val="24"/>
          <w:lang w:eastAsia="en-GB"/>
        </w:rPr>
        <w:t>SSPG</w:t>
      </w:r>
      <w:commentRangeEnd w:id="18"/>
      <w:r w:rsidR="009F0C01">
        <w:rPr>
          <w:rStyle w:val="CommentReference"/>
        </w:rPr>
        <w:commentReference w:id="18"/>
      </w:r>
      <w:r w:rsidRPr="00AB7B0F">
        <w:rPr>
          <w:rFonts w:ascii="Times New Roman" w:eastAsia="Times New Roman" w:hAnsi="Times New Roman" w:cs="Times New Roman"/>
          <w:color w:val="000000"/>
          <w:sz w:val="24"/>
          <w:szCs w:val="24"/>
          <w:lang w:eastAsia="en-GB"/>
        </w:rPr>
        <w:t xml:space="preserve">) measurements, race, age, gender, classification as either IR or IS and BMI. Subjects were classified as either IR or IS based on their SSPG measurement: a SSPG &lt; 150 mg/dl was </w:t>
      </w:r>
      <w:del w:id="19" w:author="Susan Steinbusch-Coort" w:date="2020-06-16T11:56:00Z">
        <w:r w:rsidRPr="00AB7B0F" w:rsidDel="009F0C01">
          <w:rPr>
            <w:rFonts w:ascii="Times New Roman" w:eastAsia="Times New Roman" w:hAnsi="Times New Roman" w:cs="Times New Roman"/>
            <w:color w:val="000000"/>
            <w:sz w:val="24"/>
            <w:szCs w:val="24"/>
            <w:lang w:eastAsia="en-GB"/>
          </w:rPr>
          <w:delText xml:space="preserve">deemed </w:delText>
        </w:r>
      </w:del>
      <w:ins w:id="20" w:author="Susan Steinbusch-Coort" w:date="2020-06-16T11:56:00Z">
        <w:r w:rsidR="009F0C01">
          <w:rPr>
            <w:rFonts w:ascii="Times New Roman" w:eastAsia="Times New Roman" w:hAnsi="Times New Roman" w:cs="Times New Roman"/>
            <w:color w:val="000000"/>
            <w:sz w:val="24"/>
            <w:szCs w:val="24"/>
            <w:lang w:eastAsia="en-GB"/>
          </w:rPr>
          <w:t>considered as</w:t>
        </w:r>
        <w:r w:rsidR="009F0C01" w:rsidRPr="00AB7B0F">
          <w:rPr>
            <w:rFonts w:ascii="Times New Roman" w:eastAsia="Times New Roman" w:hAnsi="Times New Roman" w:cs="Times New Roman"/>
            <w:color w:val="000000"/>
            <w:sz w:val="24"/>
            <w:szCs w:val="24"/>
            <w:lang w:eastAsia="en-GB"/>
          </w:rPr>
          <w:t xml:space="preserve"> </w:t>
        </w:r>
      </w:ins>
      <w:r w:rsidRPr="00AB7B0F">
        <w:rPr>
          <w:rFonts w:ascii="Times New Roman" w:eastAsia="Times New Roman" w:hAnsi="Times New Roman" w:cs="Times New Roman"/>
          <w:color w:val="000000"/>
          <w:sz w:val="24"/>
          <w:szCs w:val="24"/>
          <w:lang w:eastAsia="en-GB"/>
        </w:rPr>
        <w:t xml:space="preserve">insulin-sensitive and a SSPG ≥ 150 mg/dl, insulin resistant. Samples were taken every 3 months but this frequency was increased during periods of </w:t>
      </w:r>
      <w:commentRangeStart w:id="21"/>
      <w:r w:rsidRPr="00AB7B0F">
        <w:rPr>
          <w:rFonts w:ascii="Times New Roman" w:eastAsia="Times New Roman" w:hAnsi="Times New Roman" w:cs="Times New Roman"/>
          <w:color w:val="000000"/>
          <w:sz w:val="24"/>
          <w:szCs w:val="24"/>
          <w:lang w:eastAsia="en-GB"/>
        </w:rPr>
        <w:t xml:space="preserve">environmental/medical </w:t>
      </w:r>
      <w:commentRangeEnd w:id="21"/>
      <w:r w:rsidR="009F0C01">
        <w:rPr>
          <w:rStyle w:val="CommentReference"/>
        </w:rPr>
        <w:commentReference w:id="21"/>
      </w:r>
      <w:r w:rsidRPr="00AB7B0F">
        <w:rPr>
          <w:rFonts w:ascii="Times New Roman" w:eastAsia="Times New Roman" w:hAnsi="Times New Roman" w:cs="Times New Roman"/>
          <w:color w:val="000000"/>
          <w:sz w:val="24"/>
          <w:szCs w:val="24"/>
          <w:lang w:eastAsia="en-GB"/>
        </w:rPr>
        <w:t xml:space="preserve">stress. At each visit blood, urine and </w:t>
      </w:r>
      <w:proofErr w:type="spellStart"/>
      <w:r w:rsidRPr="00AB7B0F">
        <w:rPr>
          <w:rFonts w:ascii="Times New Roman" w:eastAsia="Times New Roman" w:hAnsi="Times New Roman" w:cs="Times New Roman"/>
          <w:color w:val="000000"/>
          <w:sz w:val="24"/>
          <w:szCs w:val="24"/>
          <w:lang w:eastAsia="en-GB"/>
        </w:rPr>
        <w:t>fecal</w:t>
      </w:r>
      <w:proofErr w:type="spellEnd"/>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sidR="00044FA7">
        <w:rPr>
          <w:rFonts w:ascii="Times New Roman" w:eastAsia="Times New Roman" w:hAnsi="Times New Roman" w:cs="Times New Roman"/>
          <w:color w:val="000000"/>
          <w:sz w:val="24"/>
          <w:szCs w:val="24"/>
          <w:lang w:eastAsia="en-GB"/>
        </w:rPr>
        <w:t xml:space="preserve">, with the </w:t>
      </w:r>
      <w:r w:rsidR="00B64BA0">
        <w:rPr>
          <w:rFonts w:ascii="Times New Roman" w:eastAsia="Times New Roman" w:hAnsi="Times New Roman" w:cs="Times New Roman"/>
          <w:color w:val="000000"/>
          <w:sz w:val="24"/>
          <w:szCs w:val="24"/>
          <w:lang w:eastAsia="en-GB"/>
        </w:rPr>
        <w:t>plasma being used to quantify the host metabolome (involving microbial metabolites) and the PBMCs</w:t>
      </w:r>
      <w:r w:rsidR="00392A2A">
        <w:rPr>
          <w:rFonts w:ascii="Times New Roman" w:eastAsia="Times New Roman" w:hAnsi="Times New Roman" w:cs="Times New Roman"/>
          <w:color w:val="000000"/>
          <w:sz w:val="24"/>
          <w:szCs w:val="24"/>
          <w:lang w:eastAsia="en-GB"/>
        </w:rPr>
        <w:t xml:space="preserve"> for the host </w:t>
      </w:r>
      <w:r w:rsidRPr="00AB7B0F">
        <w:rPr>
          <w:rFonts w:ascii="Times New Roman" w:eastAsia="Times New Roman" w:hAnsi="Times New Roman" w:cs="Times New Roman"/>
          <w:color w:val="000000"/>
          <w:sz w:val="24"/>
          <w:szCs w:val="24"/>
          <w:lang w:eastAsia="en-GB"/>
        </w:rPr>
        <w:t xml:space="preserve">proteome. Stool samples were used to </w:t>
      </w:r>
      <w:r w:rsidR="001C587D">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w:t>
      </w:r>
      <w:ins w:id="22" w:author="Susan Steinbusch-Coort" w:date="2020-06-16T11:58:00Z">
        <w:r w:rsidR="009F0C01">
          <w:rPr>
            <w:rFonts w:ascii="Times New Roman" w:eastAsia="Times New Roman" w:hAnsi="Times New Roman" w:cs="Times New Roman"/>
            <w:color w:val="000000"/>
            <w:sz w:val="24"/>
            <w:szCs w:val="24"/>
            <w:lang w:eastAsia="en-GB"/>
          </w:rPr>
          <w:t xml:space="preserve">. </w:t>
        </w:r>
      </w:ins>
      <w:del w:id="23" w:author="Susan Steinbusch-Coort" w:date="2020-06-16T11:57:00Z">
        <w:r w:rsidRPr="00AB7B0F" w:rsidDel="009F0C01">
          <w:rPr>
            <w:rFonts w:ascii="Times New Roman" w:eastAsia="Times New Roman" w:hAnsi="Times New Roman" w:cs="Times New Roman"/>
            <w:color w:val="000000"/>
            <w:sz w:val="24"/>
            <w:szCs w:val="24"/>
            <w:lang w:eastAsia="en-GB"/>
          </w:rPr>
          <w:delText>. (</w:delText>
        </w:r>
      </w:del>
      <w:del w:id="24" w:author="Susan Steinbusch-Coort" w:date="2020-06-16T11:58:00Z">
        <w:r w:rsidRPr="00AB7B0F" w:rsidDel="009F0C01">
          <w:rPr>
            <w:rFonts w:ascii="Times New Roman" w:eastAsia="Times New Roman" w:hAnsi="Times New Roman" w:cs="Times New Roman"/>
            <w:color w:val="000000"/>
            <w:sz w:val="24"/>
            <w:szCs w:val="24"/>
            <w:lang w:eastAsia="en-GB"/>
          </w:rPr>
          <w:delText xml:space="preserve">Figure 1). </w:delText>
        </w:r>
      </w:del>
      <w:r w:rsidR="00F96BFD">
        <w:rPr>
          <w:rFonts w:ascii="Times New Roman" w:eastAsia="Times New Roman" w:hAnsi="Times New Roman" w:cs="Times New Roman"/>
          <w:color w:val="000000"/>
          <w:sz w:val="24"/>
          <w:szCs w:val="24"/>
          <w:lang w:eastAsia="en-GB"/>
        </w:rPr>
        <w:t>Proteomics and metabolomics were</w:t>
      </w:r>
      <w:r w:rsidR="00EC097F">
        <w:rPr>
          <w:rFonts w:ascii="Times New Roman" w:eastAsia="Times New Roman" w:hAnsi="Times New Roman" w:cs="Times New Roman"/>
          <w:color w:val="000000"/>
          <w:sz w:val="24"/>
          <w:szCs w:val="24"/>
          <w:lang w:eastAsia="en-GB"/>
        </w:rPr>
        <w:t xml:space="preserve"> </w:t>
      </w:r>
      <w:r w:rsidR="00F96BFD">
        <w:rPr>
          <w:rFonts w:ascii="Times New Roman" w:eastAsia="Times New Roman" w:hAnsi="Times New Roman" w:cs="Times New Roman"/>
          <w:color w:val="000000"/>
          <w:sz w:val="24"/>
          <w:szCs w:val="24"/>
          <w:lang w:eastAsia="en-GB"/>
        </w:rPr>
        <w:t xml:space="preserve">performed using </w:t>
      </w:r>
      <w:r w:rsidR="000511E3">
        <w:rPr>
          <w:rFonts w:ascii="Times New Roman" w:eastAsia="Times New Roman" w:hAnsi="Times New Roman" w:cs="Times New Roman"/>
          <w:color w:val="000000"/>
          <w:sz w:val="24"/>
          <w:szCs w:val="24"/>
          <w:lang w:eastAsia="en-GB"/>
        </w:rPr>
        <w:t>SWATH-MS (</w:t>
      </w:r>
      <w:hyperlink r:id="rId21" w:history="1">
        <w:r w:rsidR="003863D7">
          <w:rPr>
            <w:rStyle w:val="Hyperlink"/>
          </w:rPr>
          <w:t>https://www.nature.com/articles/s41467-017-00249-5</w:t>
        </w:r>
      </w:hyperlink>
      <w:r w:rsidR="000511E3">
        <w:rPr>
          <w:rFonts w:ascii="Times New Roman" w:eastAsia="Times New Roman" w:hAnsi="Times New Roman" w:cs="Times New Roman"/>
          <w:color w:val="000000"/>
          <w:sz w:val="24"/>
          <w:szCs w:val="24"/>
          <w:lang w:eastAsia="en-GB"/>
        </w:rPr>
        <w:t>) and LC-MC/MS (</w:t>
      </w:r>
      <w:r w:rsidR="009E23ED">
        <w:rPr>
          <w:rFonts w:ascii="Arial" w:hAnsi="Arial" w:cs="Arial"/>
          <w:color w:val="222222"/>
          <w:sz w:val="20"/>
          <w:szCs w:val="20"/>
          <w:shd w:val="clear" w:color="auto" w:fill="FFFFFF"/>
        </w:rPr>
        <w:t xml:space="preserve">Want EJ. LC-MS Untargeted Analysis. </w:t>
      </w:r>
      <w:proofErr w:type="spellStart"/>
      <w:r w:rsidR="009E23ED">
        <w:rPr>
          <w:rFonts w:ascii="Arial" w:hAnsi="Arial" w:cs="Arial"/>
          <w:color w:val="222222"/>
          <w:sz w:val="20"/>
          <w:szCs w:val="20"/>
          <w:shd w:val="clear" w:color="auto" w:fill="FFFFFF"/>
        </w:rPr>
        <w:t>InMetabolic</w:t>
      </w:r>
      <w:proofErr w:type="spellEnd"/>
      <w:r w:rsidR="009E23ED">
        <w:rPr>
          <w:rFonts w:ascii="Arial" w:hAnsi="Arial" w:cs="Arial"/>
          <w:color w:val="222222"/>
          <w:sz w:val="20"/>
          <w:szCs w:val="20"/>
          <w:shd w:val="clear" w:color="auto" w:fill="FFFFFF"/>
        </w:rPr>
        <w:t xml:space="preserve"> Profiling 2018 (pp. 99-116). Humana Press, New York, NY.</w:t>
      </w:r>
      <w:r w:rsidR="000511E3">
        <w:rPr>
          <w:rFonts w:ascii="Times New Roman" w:eastAsia="Times New Roman" w:hAnsi="Times New Roman" w:cs="Times New Roman"/>
          <w:color w:val="000000"/>
          <w:sz w:val="24"/>
          <w:szCs w:val="24"/>
          <w:lang w:eastAsia="en-GB"/>
        </w:rPr>
        <w:t>), respectively</w:t>
      </w:r>
      <w:r w:rsidR="005F4459">
        <w:rPr>
          <w:rFonts w:ascii="Times New Roman" w:eastAsia="Times New Roman" w:hAnsi="Times New Roman" w:cs="Times New Roman"/>
          <w:color w:val="000000"/>
          <w:sz w:val="24"/>
          <w:szCs w:val="24"/>
          <w:lang w:eastAsia="en-GB"/>
        </w:rPr>
        <w:t xml:space="preserve">. Microbial taxa from stool samples were identified using 16s </w:t>
      </w:r>
      <w:r w:rsidR="00EA724F">
        <w:rPr>
          <w:rFonts w:ascii="Times New Roman" w:eastAsia="Times New Roman" w:hAnsi="Times New Roman" w:cs="Times New Roman"/>
          <w:color w:val="000000"/>
          <w:sz w:val="24"/>
          <w:szCs w:val="24"/>
          <w:lang w:eastAsia="en-GB"/>
        </w:rPr>
        <w:t>sequencing (reference).</w:t>
      </w:r>
      <w:r w:rsidR="00F96BFD">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Further information can be found in the publications </w:t>
      </w:r>
      <w:r w:rsidR="00053CA0">
        <w:rPr>
          <w:rFonts w:ascii="Times New Roman" w:eastAsia="Times New Roman" w:hAnsi="Times New Roman" w:cs="Times New Roman"/>
          <w:color w:val="000000"/>
          <w:sz w:val="24"/>
          <w:szCs w:val="24"/>
          <w:lang w:eastAsia="en-GB"/>
        </w:rPr>
        <w:t xml:space="preserve">concerning </w:t>
      </w:r>
      <w:r w:rsidR="008D0039">
        <w:rPr>
          <w:rFonts w:ascii="Times New Roman" w:eastAsia="Times New Roman" w:hAnsi="Times New Roman" w:cs="Times New Roman"/>
          <w:color w:val="000000"/>
          <w:sz w:val="24"/>
          <w:szCs w:val="24"/>
          <w:lang w:eastAsia="en-GB"/>
        </w:rPr>
        <w:t>this research project</w:t>
      </w:r>
      <w:r w:rsidRPr="00AB7B0F">
        <w:rPr>
          <w:rFonts w:ascii="Times New Roman" w:eastAsia="Times New Roman" w:hAnsi="Times New Roman" w:cs="Times New Roman"/>
          <w:color w:val="000000"/>
          <w:sz w:val="24"/>
          <w:szCs w:val="24"/>
          <w:lang w:eastAsia="en-GB"/>
        </w:rPr>
        <w:t xml:space="preserve"> (</w:t>
      </w:r>
      <w:hyperlink r:id="rId22" w:history="1">
        <w:r w:rsidRPr="00AB7B0F">
          <w:rPr>
            <w:rFonts w:ascii="Times New Roman" w:eastAsia="Times New Roman" w:hAnsi="Times New Roman" w:cs="Times New Roman"/>
            <w:color w:val="1155CC"/>
            <w:sz w:val="24"/>
            <w:szCs w:val="24"/>
            <w:u w:val="single"/>
            <w:lang w:eastAsia="en-GB"/>
          </w:rPr>
          <w:t>https://www.ncbi.nlm.nih.gov/pmc/articles/PMC5109542/</w:t>
        </w:r>
      </w:hyperlink>
      <w:r w:rsidR="00A50320">
        <w:rPr>
          <w:rFonts w:ascii="Times New Roman" w:eastAsia="Times New Roman" w:hAnsi="Times New Roman" w:cs="Times New Roman"/>
          <w:color w:val="1155CC"/>
          <w:sz w:val="24"/>
          <w:szCs w:val="24"/>
          <w:u w:val="single"/>
          <w:lang w:eastAsia="en-GB"/>
        </w:rPr>
        <w:t xml:space="preserve">, </w:t>
      </w:r>
      <w:hyperlink r:id="rId23" w:anchor="MOESM3" w:history="1">
        <w:r w:rsidR="008D0039">
          <w:rPr>
            <w:rStyle w:val="Hyperlink"/>
          </w:rPr>
          <w:t>https://www.nature.com/articles/s41586-019-1236-x#MOESM3</w:t>
        </w:r>
      </w:hyperlink>
      <w:r w:rsidRPr="00AB7B0F">
        <w:rPr>
          <w:rFonts w:ascii="Times New Roman" w:eastAsia="Times New Roman" w:hAnsi="Times New Roman" w:cs="Times New Roman"/>
          <w:color w:val="000000"/>
          <w:sz w:val="24"/>
          <w:szCs w:val="24"/>
          <w:lang w:eastAsia="en-GB"/>
        </w:rPr>
        <w:t>).</w:t>
      </w:r>
    </w:p>
    <w:p w14:paraId="2D78D36B"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0F53818C" w14:textId="3FF231D1" w:rsidR="00AB7B0F" w:rsidRPr="00AB7B0F" w:rsidRDefault="00AB7B0F" w:rsidP="003841FB">
      <w:pPr>
        <w:spacing w:after="0" w:line="360" w:lineRule="auto"/>
        <w:ind w:left="720"/>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E4A1D46" wp14:editId="183C94A8">
            <wp:extent cx="4216400" cy="421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6400" cy="4216400"/>
                    </a:xfrm>
                    <a:prstGeom prst="rect">
                      <a:avLst/>
                    </a:prstGeom>
                    <a:noFill/>
                    <a:ln>
                      <a:noFill/>
                    </a:ln>
                  </pic:spPr>
                </pic:pic>
              </a:graphicData>
            </a:graphic>
          </wp:inline>
        </w:drawing>
      </w:r>
    </w:p>
    <w:p w14:paraId="65015CCC" w14:textId="79F1EC40" w:rsidR="00AB7B0F" w:rsidRDefault="00AB7B0F" w:rsidP="003841FB">
      <w:pPr>
        <w:spacing w:after="0"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w:t>
      </w:r>
      <w:ins w:id="25" w:author="Susan Steinbusch-Coort" w:date="2020-06-16T12:03:00Z">
        <w:r w:rsidR="006B178A">
          <w:rPr>
            <w:rFonts w:ascii="Times New Roman" w:eastAsia="Times New Roman" w:hAnsi="Times New Roman" w:cs="Times New Roman"/>
            <w:i/>
            <w:iCs/>
            <w:color w:val="000000"/>
            <w:sz w:val="24"/>
            <w:szCs w:val="24"/>
            <w:lang w:eastAsia="en-GB"/>
          </w:rPr>
          <w:t xml:space="preserve"> (add unit)</w:t>
        </w:r>
      </w:ins>
      <w:r w:rsidRPr="00AB7B0F">
        <w:rPr>
          <w:rFonts w:ascii="Times New Roman" w:eastAsia="Times New Roman" w:hAnsi="Times New Roman" w:cs="Times New Roman"/>
          <w:i/>
          <w:iCs/>
          <w:color w:val="000000"/>
          <w:sz w:val="24"/>
          <w:szCs w:val="24"/>
          <w:lang w:eastAsia="en-GB"/>
        </w:rPr>
        <w:t>. PBMC = peripheral blood monocytes. </w:t>
      </w:r>
    </w:p>
    <w:p w14:paraId="223BA6AD" w14:textId="77777777" w:rsidR="0007661B" w:rsidRDefault="0007661B" w:rsidP="003841FB">
      <w:pPr>
        <w:spacing w:after="0" w:line="360" w:lineRule="auto"/>
        <w:jc w:val="both"/>
        <w:rPr>
          <w:rFonts w:ascii="Times New Roman" w:eastAsia="Times New Roman" w:hAnsi="Times New Roman" w:cs="Times New Roman"/>
          <w:sz w:val="24"/>
          <w:szCs w:val="24"/>
          <w:lang w:eastAsia="en-GB"/>
        </w:rPr>
      </w:pPr>
    </w:p>
    <w:p w14:paraId="2E076890" w14:textId="46088314" w:rsidR="00AB7B0F" w:rsidRPr="00AB7B0F" w:rsidRDefault="00AB7B0F" w:rsidP="003841FB">
      <w:pPr>
        <w:pStyle w:val="Heading3"/>
        <w:spacing w:before="0"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Data pre-processing</w:t>
      </w:r>
    </w:p>
    <w:p w14:paraId="0F344311" w14:textId="50BA8068" w:rsidR="00AB7B0F" w:rsidRPr="00AB7B0F" w:rsidRDefault="00AB7B0F" w:rsidP="003841FB">
      <w:pPr>
        <w:pStyle w:val="Heading4"/>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auto"/>
          <w:sz w:val="24"/>
          <w:szCs w:val="24"/>
          <w:lang w:eastAsia="en-GB"/>
        </w:rPr>
        <w:t>Subject data</w:t>
      </w:r>
    </w:p>
    <w:p w14:paraId="1BA989E9" w14:textId="3572E45C"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w:t>
      </w:r>
      <w:del w:id="26" w:author="Susan Steinbusch-Coort" w:date="2020-06-16T12:03:00Z">
        <w:r w:rsidRPr="00AB7B0F" w:rsidDel="00291BA3">
          <w:rPr>
            <w:rFonts w:ascii="Times New Roman" w:eastAsia="Times New Roman" w:hAnsi="Times New Roman" w:cs="Times New Roman"/>
            <w:color w:val="000000"/>
            <w:sz w:val="24"/>
            <w:szCs w:val="24"/>
            <w:lang w:eastAsia="en-GB"/>
          </w:rPr>
          <w:delText xml:space="preserve">this </w:delText>
        </w:r>
      </w:del>
      <w:ins w:id="27" w:author="Susan Steinbusch-Coort" w:date="2020-06-16T12:03:00Z">
        <w:r w:rsidR="00291BA3">
          <w:rPr>
            <w:rFonts w:ascii="Times New Roman" w:eastAsia="Times New Roman" w:hAnsi="Times New Roman" w:cs="Times New Roman"/>
            <w:color w:val="000000"/>
            <w:sz w:val="24"/>
            <w:szCs w:val="24"/>
            <w:lang w:eastAsia="en-GB"/>
          </w:rPr>
          <w:t xml:space="preserve">present </w:t>
        </w:r>
      </w:ins>
      <w:r w:rsidRPr="00AB7B0F">
        <w:rPr>
          <w:rFonts w:ascii="Times New Roman" w:eastAsia="Times New Roman" w:hAnsi="Times New Roman" w:cs="Times New Roman"/>
          <w:color w:val="000000"/>
          <w:sz w:val="24"/>
          <w:szCs w:val="24"/>
          <w:lang w:eastAsia="en-GB"/>
        </w:rPr>
        <w:t xml:space="preserve">study. In this way, the original sample population was filtered down to only those classified as either insulin resistant </w:t>
      </w:r>
      <w:r w:rsidR="00953B3E">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sidR="00953B3E">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xml:space="preserve">. Furthermore, the resulting sample population was further filtered to only include subjects that were present in all </w:t>
      </w:r>
      <w:commentRangeStart w:id="28"/>
      <w:r w:rsidRPr="00AB7B0F">
        <w:rPr>
          <w:rFonts w:ascii="Times New Roman" w:eastAsia="Times New Roman" w:hAnsi="Times New Roman" w:cs="Times New Roman"/>
          <w:color w:val="000000"/>
          <w:sz w:val="24"/>
          <w:szCs w:val="24"/>
          <w:lang w:eastAsia="en-GB"/>
        </w:rPr>
        <w:t xml:space="preserve">3 omics datasets </w:t>
      </w:r>
      <w:commentRangeEnd w:id="28"/>
      <w:r w:rsidR="00291BA3">
        <w:rPr>
          <w:rStyle w:val="CommentReference"/>
        </w:rPr>
        <w:commentReference w:id="28"/>
      </w:r>
      <w:r w:rsidRPr="00AB7B0F">
        <w:rPr>
          <w:rFonts w:ascii="Times New Roman" w:eastAsia="Times New Roman" w:hAnsi="Times New Roman" w:cs="Times New Roman"/>
          <w:color w:val="000000"/>
          <w:sz w:val="24"/>
          <w:szCs w:val="24"/>
          <w:lang w:eastAsia="en-GB"/>
        </w:rPr>
        <w:t>downloaded from the HMP website. </w:t>
      </w:r>
    </w:p>
    <w:p w14:paraId="36978A2F" w14:textId="638B47C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commentRangeStart w:id="29"/>
      <w:r w:rsidRPr="00AB7B0F">
        <w:rPr>
          <w:rFonts w:ascii="Times New Roman" w:eastAsia="Times New Roman" w:hAnsi="Times New Roman" w:cs="Times New Roman"/>
          <w:color w:val="auto"/>
          <w:sz w:val="24"/>
          <w:szCs w:val="24"/>
          <w:lang w:eastAsia="en-GB"/>
        </w:rPr>
        <w:t>Proteomic and metabolomic data</w:t>
      </w:r>
      <w:commentRangeEnd w:id="29"/>
      <w:r w:rsidR="003E75E8">
        <w:rPr>
          <w:rStyle w:val="CommentReference"/>
          <w:rFonts w:asciiTheme="minorHAnsi" w:eastAsiaTheme="minorHAnsi" w:hAnsiTheme="minorHAnsi" w:cstheme="minorBidi"/>
          <w:i w:val="0"/>
          <w:iCs w:val="0"/>
          <w:color w:val="auto"/>
        </w:rPr>
        <w:commentReference w:id="29"/>
      </w:r>
    </w:p>
    <w:p w14:paraId="6E9D02B7"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Samples within the proteomic and metabolomic data were filtered using the subject data to only include samples from </w:t>
      </w:r>
      <w:commentRangeStart w:id="30"/>
      <w:r w:rsidRPr="00AB7B0F">
        <w:rPr>
          <w:rFonts w:ascii="Times New Roman" w:eastAsia="Times New Roman" w:hAnsi="Times New Roman" w:cs="Times New Roman"/>
          <w:color w:val="000000"/>
          <w:sz w:val="24"/>
          <w:szCs w:val="24"/>
          <w:lang w:eastAsia="en-GB"/>
        </w:rPr>
        <w:t>classified subjects</w:t>
      </w:r>
      <w:commentRangeEnd w:id="30"/>
      <w:r w:rsidR="00291BA3">
        <w:rPr>
          <w:rStyle w:val="CommentReference"/>
        </w:rPr>
        <w:commentReference w:id="30"/>
      </w:r>
      <w:r w:rsidRPr="00AB7B0F">
        <w:rPr>
          <w:rFonts w:ascii="Times New Roman" w:eastAsia="Times New Roman" w:hAnsi="Times New Roman" w:cs="Times New Roman"/>
          <w:color w:val="000000"/>
          <w:sz w:val="24"/>
          <w:szCs w:val="24"/>
          <w:lang w:eastAsia="en-GB"/>
        </w:rPr>
        <w:t xml:space="preserve">. These samples from each subject were then averaged together per </w:t>
      </w:r>
      <w:commentRangeStart w:id="31"/>
      <w:r w:rsidRPr="00AB7B0F">
        <w:rPr>
          <w:rFonts w:ascii="Times New Roman" w:eastAsia="Times New Roman" w:hAnsi="Times New Roman" w:cs="Times New Roman"/>
          <w:color w:val="000000"/>
          <w:sz w:val="24"/>
          <w:szCs w:val="24"/>
          <w:lang w:eastAsia="en-GB"/>
        </w:rPr>
        <w:t>compound</w:t>
      </w:r>
      <w:commentRangeEnd w:id="31"/>
      <w:r w:rsidR="00291BA3">
        <w:rPr>
          <w:rStyle w:val="CommentReference"/>
        </w:rPr>
        <w:commentReference w:id="31"/>
      </w:r>
      <w:r w:rsidRPr="00AB7B0F">
        <w:rPr>
          <w:rFonts w:ascii="Times New Roman" w:eastAsia="Times New Roman" w:hAnsi="Times New Roman" w:cs="Times New Roman"/>
          <w:color w:val="000000"/>
          <w:sz w:val="24"/>
          <w:szCs w:val="24"/>
          <w:lang w:eastAsia="en-GB"/>
        </w:rPr>
        <w:t xml:space="preserve"> in order to obtain one abundance value for </w:t>
      </w:r>
      <w:r w:rsidRPr="00240C3B">
        <w:rPr>
          <w:rFonts w:ascii="Times New Roman" w:eastAsia="Times New Roman" w:hAnsi="Times New Roman" w:cs="Times New Roman"/>
          <w:sz w:val="24"/>
          <w:szCs w:val="24"/>
          <w:lang w:eastAsia="en-GB"/>
        </w:rPr>
        <w:t>each subject-compound combination</w:t>
      </w:r>
      <w:r w:rsidRPr="00AB7B0F">
        <w:rPr>
          <w:rFonts w:ascii="Times New Roman" w:eastAsia="Times New Roman" w:hAnsi="Times New Roman" w:cs="Times New Roman"/>
          <w:color w:val="000000"/>
          <w:sz w:val="24"/>
          <w:szCs w:val="24"/>
          <w:lang w:eastAsia="en-GB"/>
        </w:rPr>
        <w:t>. </w:t>
      </w:r>
    </w:p>
    <w:p w14:paraId="33EA48CE" w14:textId="494AD19C"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lastRenderedPageBreak/>
        <w:t xml:space="preserve">The metabolomic data was further filtered to only contain metabolites </w:t>
      </w:r>
      <w:del w:id="32" w:author="Susan Steinbusch-Coort" w:date="2020-06-16T12:09:00Z">
        <w:r w:rsidRPr="00AB7B0F" w:rsidDel="003E75E8">
          <w:rPr>
            <w:rFonts w:ascii="Times New Roman" w:eastAsia="Times New Roman" w:hAnsi="Times New Roman" w:cs="Times New Roman"/>
            <w:color w:val="000000"/>
            <w:sz w:val="24"/>
            <w:szCs w:val="24"/>
            <w:lang w:eastAsia="en-GB"/>
          </w:rPr>
          <w:delText>for whom an</w:delText>
        </w:r>
      </w:del>
      <w:ins w:id="33" w:author="Susan Steinbusch-Coort" w:date="2020-06-16T12:09:00Z">
        <w:r w:rsidR="003E75E8">
          <w:rPr>
            <w:rFonts w:ascii="Times New Roman" w:eastAsia="Times New Roman" w:hAnsi="Times New Roman" w:cs="Times New Roman"/>
            <w:color w:val="000000"/>
            <w:sz w:val="24"/>
            <w:szCs w:val="24"/>
            <w:lang w:eastAsia="en-GB"/>
          </w:rPr>
          <w:t>annotat</w:t>
        </w:r>
      </w:ins>
      <w:ins w:id="34" w:author="Susan Steinbusch-Coort" w:date="2020-06-16T12:10:00Z">
        <w:r w:rsidR="003E75E8">
          <w:rPr>
            <w:rFonts w:ascii="Times New Roman" w:eastAsia="Times New Roman" w:hAnsi="Times New Roman" w:cs="Times New Roman"/>
            <w:color w:val="000000"/>
            <w:sz w:val="24"/>
            <w:szCs w:val="24"/>
            <w:lang w:eastAsia="en-GB"/>
          </w:rPr>
          <w:t>ed with an</w:t>
        </w:r>
      </w:ins>
      <w:r w:rsidRPr="00AB7B0F">
        <w:rPr>
          <w:rFonts w:ascii="Times New Roman" w:eastAsia="Times New Roman" w:hAnsi="Times New Roman" w:cs="Times New Roman"/>
          <w:color w:val="000000"/>
          <w:sz w:val="24"/>
          <w:szCs w:val="24"/>
          <w:lang w:eastAsia="en-GB"/>
        </w:rPr>
        <w:t xml:space="preserve"> HMDB</w:t>
      </w:r>
      <w:ins w:id="35" w:author="Susan Steinbusch-Coort" w:date="2020-06-16T12:09:00Z">
        <w:r w:rsidR="003E75E8">
          <w:rPr>
            <w:rFonts w:ascii="Times New Roman" w:eastAsia="Times New Roman" w:hAnsi="Times New Roman" w:cs="Times New Roman"/>
            <w:color w:val="000000"/>
            <w:sz w:val="24"/>
            <w:szCs w:val="24"/>
            <w:lang w:eastAsia="en-GB"/>
          </w:rPr>
          <w:t xml:space="preserve"> (human metabolite database)</w:t>
        </w:r>
      </w:ins>
      <w:r w:rsidRPr="00AB7B0F">
        <w:rPr>
          <w:rFonts w:ascii="Times New Roman" w:eastAsia="Times New Roman" w:hAnsi="Times New Roman" w:cs="Times New Roman"/>
          <w:color w:val="000000"/>
          <w:sz w:val="24"/>
          <w:szCs w:val="24"/>
          <w:lang w:eastAsia="en-GB"/>
        </w:rPr>
        <w:t xml:space="preserve"> </w:t>
      </w:r>
      <w:r w:rsidR="00293C82">
        <w:rPr>
          <w:rFonts w:ascii="Times New Roman" w:eastAsia="Times New Roman" w:hAnsi="Times New Roman" w:cs="Times New Roman"/>
          <w:color w:val="000000"/>
          <w:sz w:val="24"/>
          <w:szCs w:val="24"/>
          <w:lang w:eastAsia="en-GB"/>
        </w:rPr>
        <w:t>(</w:t>
      </w:r>
      <w:hyperlink r:id="rId25" w:tgtFrame="_blank" w:history="1">
        <w:r w:rsidR="00293C82">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293C82">
        <w:t xml:space="preserve">) </w:t>
      </w:r>
      <w:r w:rsidRPr="00AB7B0F">
        <w:rPr>
          <w:rFonts w:ascii="Times New Roman" w:eastAsia="Times New Roman" w:hAnsi="Times New Roman" w:cs="Times New Roman"/>
          <w:color w:val="000000"/>
          <w:sz w:val="24"/>
          <w:szCs w:val="24"/>
          <w:lang w:eastAsia="en-GB"/>
        </w:rPr>
        <w:t xml:space="preserve">identifier </w:t>
      </w:r>
      <w:del w:id="36" w:author="Susan Steinbusch-Coort" w:date="2020-06-16T12:10:00Z">
        <w:r w:rsidRPr="00AB7B0F" w:rsidDel="003E75E8">
          <w:rPr>
            <w:rFonts w:ascii="Times New Roman" w:eastAsia="Times New Roman" w:hAnsi="Times New Roman" w:cs="Times New Roman"/>
            <w:color w:val="000000"/>
            <w:sz w:val="24"/>
            <w:szCs w:val="24"/>
            <w:lang w:eastAsia="en-GB"/>
          </w:rPr>
          <w:delText xml:space="preserve">was specified </w:delText>
        </w:r>
      </w:del>
      <w:r w:rsidR="002C1AEB">
        <w:rPr>
          <w:rFonts w:ascii="Times New Roman" w:eastAsia="Times New Roman" w:hAnsi="Times New Roman" w:cs="Times New Roman"/>
          <w:color w:val="000000"/>
          <w:sz w:val="24"/>
          <w:szCs w:val="24"/>
          <w:lang w:eastAsia="en-GB"/>
        </w:rPr>
        <w:t>since</w:t>
      </w:r>
      <w:r w:rsidRPr="00AB7B0F">
        <w:rPr>
          <w:rFonts w:ascii="Times New Roman" w:eastAsia="Times New Roman" w:hAnsi="Times New Roman" w:cs="Times New Roman"/>
          <w:color w:val="000000"/>
          <w:sz w:val="24"/>
          <w:szCs w:val="24"/>
          <w:lang w:eastAsia="en-GB"/>
        </w:rPr>
        <w:t xml:space="preserve"> </w:t>
      </w:r>
      <w:commentRangeStart w:id="37"/>
      <w:r w:rsidRPr="00AB7B0F">
        <w:rPr>
          <w:rFonts w:ascii="Times New Roman" w:eastAsia="Times New Roman" w:hAnsi="Times New Roman" w:cs="Times New Roman"/>
          <w:color w:val="000000"/>
          <w:sz w:val="24"/>
          <w:szCs w:val="24"/>
          <w:lang w:eastAsia="en-GB"/>
        </w:rPr>
        <w:t>these identifiers are needed in the follow-up analysis</w:t>
      </w:r>
      <w:commentRangeEnd w:id="37"/>
      <w:r w:rsidR="003E75E8">
        <w:rPr>
          <w:rStyle w:val="CommentReference"/>
        </w:rPr>
        <w:commentReference w:id="37"/>
      </w:r>
      <w:r w:rsidRPr="00AB7B0F">
        <w:rPr>
          <w:rFonts w:ascii="Times New Roman" w:eastAsia="Times New Roman" w:hAnsi="Times New Roman" w:cs="Times New Roman"/>
          <w:color w:val="000000"/>
          <w:sz w:val="24"/>
          <w:szCs w:val="24"/>
          <w:lang w:eastAsia="en-GB"/>
        </w:rPr>
        <w:t xml:space="preserve">. The resulting dataset was </w:t>
      </w:r>
      <w:commentRangeStart w:id="38"/>
      <w:r w:rsidRPr="00AB7B0F">
        <w:rPr>
          <w:rFonts w:ascii="Times New Roman" w:eastAsia="Times New Roman" w:hAnsi="Times New Roman" w:cs="Times New Roman"/>
          <w:color w:val="000000"/>
          <w:sz w:val="24"/>
          <w:szCs w:val="24"/>
          <w:lang w:eastAsia="en-GB"/>
        </w:rPr>
        <w:t xml:space="preserve">normalized by variance stabilization </w:t>
      </w:r>
      <w:commentRangeEnd w:id="38"/>
      <w:r w:rsidR="003E75E8">
        <w:rPr>
          <w:rStyle w:val="CommentReference"/>
        </w:rPr>
        <w:commentReference w:id="38"/>
      </w:r>
      <w:r w:rsidRPr="00AB7B0F">
        <w:rPr>
          <w:rFonts w:ascii="Times New Roman" w:eastAsia="Times New Roman" w:hAnsi="Times New Roman" w:cs="Times New Roman"/>
          <w:color w:val="000000"/>
          <w:sz w:val="24"/>
          <w:szCs w:val="24"/>
          <w:lang w:eastAsia="en-GB"/>
        </w:rPr>
        <w:t xml:space="preserve">using the MetaboDiff package </w:t>
      </w:r>
      <w:r w:rsidR="00B07C14">
        <w:rPr>
          <w:rFonts w:ascii="Times New Roman" w:eastAsia="Times New Roman" w:hAnsi="Times New Roman" w:cs="Times New Roman"/>
          <w:color w:val="000000"/>
          <w:sz w:val="24"/>
          <w:szCs w:val="24"/>
          <w:lang w:eastAsia="en-GB"/>
        </w:rPr>
        <w:t>(</w:t>
      </w:r>
      <w:hyperlink r:id="rId26" w:history="1">
        <w:r w:rsidR="00B07C14">
          <w:rPr>
            <w:rStyle w:val="Hyperlink"/>
          </w:rPr>
          <w:t>https://academic.oup.com/bioinformatics/article/34/19/3417/4987147</w:t>
        </w:r>
      </w:hyperlink>
      <w:r w:rsidR="00B07C14">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in R. This </w:t>
      </w:r>
      <w:r w:rsidR="004A7E56">
        <w:rPr>
          <w:rFonts w:ascii="Times New Roman" w:eastAsia="Times New Roman" w:hAnsi="Times New Roman" w:cs="Times New Roman"/>
          <w:color w:val="000000"/>
          <w:sz w:val="24"/>
          <w:szCs w:val="24"/>
          <w:lang w:eastAsia="en-GB"/>
        </w:rPr>
        <w:t xml:space="preserve">allowed for </w:t>
      </w:r>
      <w:r w:rsidR="00B210E4">
        <w:rPr>
          <w:rFonts w:ascii="Times New Roman" w:eastAsia="Times New Roman" w:hAnsi="Times New Roman" w:cs="Times New Roman"/>
          <w:color w:val="000000"/>
          <w:sz w:val="24"/>
          <w:szCs w:val="24"/>
          <w:lang w:eastAsia="en-GB"/>
        </w:rPr>
        <w:t xml:space="preserve">the identification of </w:t>
      </w:r>
      <w:r w:rsidRPr="00AB7B0F">
        <w:rPr>
          <w:rFonts w:ascii="Times New Roman" w:eastAsia="Times New Roman" w:hAnsi="Times New Roman" w:cs="Times New Roman"/>
          <w:color w:val="000000"/>
          <w:sz w:val="24"/>
          <w:szCs w:val="24"/>
          <w:lang w:eastAsia="en-GB"/>
        </w:rPr>
        <w:t>metabolite</w:t>
      </w:r>
      <w:r w:rsidR="00B210E4">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xml:space="preserve"> </w:t>
      </w:r>
      <w:r w:rsidR="00B210E4">
        <w:rPr>
          <w:rFonts w:ascii="Times New Roman" w:eastAsia="Times New Roman" w:hAnsi="Times New Roman" w:cs="Times New Roman"/>
          <w:color w:val="000000"/>
          <w:sz w:val="24"/>
          <w:szCs w:val="24"/>
          <w:lang w:eastAsia="en-GB"/>
        </w:rPr>
        <w:t xml:space="preserve">whose </w:t>
      </w:r>
      <w:r w:rsidRPr="00AB7B0F">
        <w:rPr>
          <w:rFonts w:ascii="Times New Roman" w:eastAsia="Times New Roman" w:hAnsi="Times New Roman" w:cs="Times New Roman"/>
          <w:color w:val="000000"/>
          <w:sz w:val="24"/>
          <w:szCs w:val="24"/>
          <w:lang w:eastAsia="en-GB"/>
        </w:rPr>
        <w:t>abundances were significantly different between the IR and IS condition.  </w:t>
      </w:r>
    </w:p>
    <w:p w14:paraId="386892E0" w14:textId="3DF7CE18"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data</w:t>
      </w:r>
    </w:p>
    <w:p w14:paraId="5EA1D72F" w14:textId="2B2E1E85"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commentRangeStart w:id="39"/>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w:t>
      </w:r>
      <w:commentRangeEnd w:id="39"/>
      <w:r w:rsidR="003E75E8">
        <w:rPr>
          <w:rStyle w:val="CommentReference"/>
        </w:rPr>
        <w:commentReference w:id="39"/>
      </w:r>
      <w:r w:rsidRPr="00AB7B0F">
        <w:rPr>
          <w:rFonts w:ascii="Times New Roman" w:eastAsia="Times New Roman" w:hAnsi="Times New Roman" w:cs="Times New Roman"/>
          <w:color w:val="000000"/>
          <w:sz w:val="24"/>
          <w:szCs w:val="24"/>
          <w:lang w:eastAsia="en-GB"/>
        </w:rPr>
        <w:t xml:space="preserve">object included in the HMP2Data Bioconductor R package </w:t>
      </w:r>
      <w:r w:rsidR="003E7977">
        <w:rPr>
          <w:rFonts w:ascii="Times New Roman" w:eastAsia="Times New Roman" w:hAnsi="Times New Roman" w:cs="Times New Roman"/>
          <w:color w:val="000000"/>
          <w:sz w:val="24"/>
          <w:szCs w:val="24"/>
          <w:lang w:eastAsia="en-GB"/>
        </w:rPr>
        <w:t>(</w:t>
      </w:r>
      <w:r w:rsidR="003E7977">
        <w:rPr>
          <w:rFonts w:ascii="Verdana" w:hAnsi="Verdana"/>
          <w:color w:val="000000"/>
          <w:sz w:val="17"/>
          <w:szCs w:val="17"/>
          <w:shd w:val="clear" w:color="auto" w:fill="FFFFFF"/>
        </w:rPr>
        <w:t xml:space="preserve">Stansfield J, </w:t>
      </w:r>
      <w:proofErr w:type="spellStart"/>
      <w:r w:rsidR="003E7977">
        <w:rPr>
          <w:rFonts w:ascii="Verdana" w:hAnsi="Verdana"/>
          <w:color w:val="000000"/>
          <w:sz w:val="17"/>
          <w:szCs w:val="17"/>
          <w:shd w:val="clear" w:color="auto" w:fill="FFFFFF"/>
        </w:rPr>
        <w:t>Dozmorov</w:t>
      </w:r>
      <w:proofErr w:type="spellEnd"/>
      <w:r w:rsidR="003E7977">
        <w:rPr>
          <w:rFonts w:ascii="Verdana" w:hAnsi="Verdana"/>
          <w:color w:val="000000"/>
          <w:sz w:val="17"/>
          <w:szCs w:val="17"/>
          <w:shd w:val="clear" w:color="auto" w:fill="FFFFFF"/>
        </w:rPr>
        <w:t xml:space="preserve"> M (2019). </w:t>
      </w:r>
      <w:r w:rsidR="003E7977">
        <w:rPr>
          <w:rStyle w:val="Emphasis"/>
          <w:rFonts w:ascii="Verdana" w:hAnsi="Verdana"/>
          <w:color w:val="000000"/>
          <w:sz w:val="17"/>
          <w:szCs w:val="17"/>
          <w:shd w:val="clear" w:color="auto" w:fill="FFFFFF"/>
        </w:rPr>
        <w:t>HMP2Data: 16s rRNA sequencing data from the Human Microbiome Project 2</w:t>
      </w:r>
      <w:r w:rsidR="003E7977">
        <w:rPr>
          <w:rFonts w:ascii="Verdana" w:hAnsi="Verdana"/>
          <w:color w:val="000000"/>
          <w:sz w:val="17"/>
          <w:szCs w:val="17"/>
          <w:shd w:val="clear" w:color="auto" w:fill="FFFFFF"/>
        </w:rPr>
        <w:t>. R package version 1.1.0, </w:t>
      </w:r>
      <w:hyperlink r:id="rId27" w:history="1">
        <w:r w:rsidR="003E7977">
          <w:rPr>
            <w:rStyle w:val="Hyperlink"/>
            <w:rFonts w:ascii="Verdana" w:hAnsi="Verdana"/>
            <w:color w:val="1A81C2"/>
            <w:sz w:val="17"/>
            <w:szCs w:val="17"/>
            <w:shd w:val="clear" w:color="auto" w:fill="FFFFFF"/>
          </w:rPr>
          <w:t>https://github.com/jstansfield0/HMP2Data</w:t>
        </w:r>
      </w:hyperlink>
      <w:r w:rsidR="003E7977">
        <w:rPr>
          <w:rFonts w:ascii="Verdana" w:hAnsi="Verdana"/>
          <w:color w:val="000000"/>
          <w:sz w:val="17"/>
          <w:szCs w:val="17"/>
          <w:shd w:val="clear" w:color="auto" w:fill="FFFFFF"/>
        </w:rPr>
        <w:t xml:space="preserve">.) </w:t>
      </w:r>
      <w:r w:rsidRPr="00AB7B0F">
        <w:rPr>
          <w:rFonts w:ascii="Times New Roman" w:eastAsia="Times New Roman" w:hAnsi="Times New Roman" w:cs="Times New Roman"/>
          <w:color w:val="000000"/>
          <w:sz w:val="24"/>
          <w:szCs w:val="24"/>
          <w:lang w:eastAsia="en-GB"/>
        </w:rPr>
        <w:t xml:space="preserve">was used for the analysis of the metagenomic data. The sample data of this object was exported from R and compared to the subject data. This allowed for the creation of a vector of sample IDs </w:t>
      </w:r>
      <w:r w:rsidR="006D0803">
        <w:rPr>
          <w:rFonts w:ascii="Times New Roman" w:eastAsia="Times New Roman" w:hAnsi="Times New Roman" w:cs="Times New Roman"/>
          <w:color w:val="000000"/>
          <w:sz w:val="24"/>
          <w:szCs w:val="24"/>
          <w:lang w:eastAsia="en-GB"/>
        </w:rPr>
        <w:t>which</w:t>
      </w:r>
      <w:r w:rsidR="0034759E">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match</w:t>
      </w:r>
      <w:r w:rsidR="0034759E">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those in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and </w:t>
      </w:r>
      <w:r w:rsidR="006D0803">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belonged to classified subjects. This vector of sample IDs was then used to include only classified individuals in the metagenomic data. </w:t>
      </w:r>
    </w:p>
    <w:p w14:paraId="3AA8D2CD" w14:textId="7777777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and metabolomic data</w:t>
      </w:r>
    </w:p>
    <w:p w14:paraId="63153148" w14:textId="04A68387" w:rsidR="00AB7B0F" w:rsidRPr="00AB7B0F" w:rsidRDefault="00AB7B0F" w:rsidP="003841FB">
      <w:pPr>
        <w:spacing w:after="0" w:line="360" w:lineRule="auto"/>
        <w:jc w:val="both"/>
        <w:textAlignment w:val="baseline"/>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order to perform an integrative analysis of the metabolomic and metagenomic data, the metagenomic </w:t>
      </w:r>
      <w:proofErr w:type="spellStart"/>
      <w:r w:rsidR="00206229">
        <w:rPr>
          <w:rFonts w:ascii="Times New Roman" w:eastAsia="Times New Roman" w:hAnsi="Times New Roman" w:cs="Times New Roman"/>
          <w:color w:val="000000"/>
          <w:sz w:val="24"/>
          <w:szCs w:val="24"/>
          <w:lang w:eastAsia="en-GB"/>
        </w:rPr>
        <w:t>phyloseq</w:t>
      </w:r>
      <w:proofErr w:type="spellEnd"/>
      <w:r w:rsidR="00206229">
        <w:rPr>
          <w:rFonts w:ascii="Times New Roman" w:eastAsia="Times New Roman" w:hAnsi="Times New Roman" w:cs="Times New Roman"/>
          <w:color w:val="000000"/>
          <w:sz w:val="24"/>
          <w:szCs w:val="24"/>
          <w:lang w:eastAsia="en-GB"/>
        </w:rPr>
        <w:t xml:space="preserve"> object </w:t>
      </w:r>
      <w:r w:rsidRPr="00AB7B0F">
        <w:rPr>
          <w:rFonts w:ascii="Times New Roman" w:eastAsia="Times New Roman" w:hAnsi="Times New Roman" w:cs="Times New Roman"/>
          <w:color w:val="000000"/>
          <w:sz w:val="24"/>
          <w:szCs w:val="24"/>
          <w:lang w:eastAsia="en-GB"/>
        </w:rPr>
        <w:t>and metabolomic data set</w:t>
      </w:r>
      <w:r w:rsidR="00206229">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made consistent with each other. This was done by comparing the sample IDs in the metagenomic and metabolomic datafiles. </w:t>
      </w:r>
    </w:p>
    <w:p w14:paraId="3F107B30" w14:textId="7CB3710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Before exclusion of any samples, the shorter sample IDs in the metabolomic datafile were adjusted to match the longer sample IDs found in the metagenomic data. Most metabolomic sample IDs had 1 corresponding metagenomic sample ID</w:t>
      </w:r>
      <w:r w:rsidR="00EC2095">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in </w:t>
      </w:r>
      <w:r w:rsidR="00EC2095">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case the longer metagenomic sample ID was substituted in place for the shorter sample ID in the metabolomic datafile. However, some sample IDs in the metabolomic dataset correspond</w:t>
      </w:r>
      <w:r w:rsidR="001F7631">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 </w:t>
      </w:r>
    </w:p>
    <w:p w14:paraId="7652A6B8" w14:textId="4E0424FA"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resulting metabolomic data was then used for the integrative analysis and to </w:t>
      </w:r>
      <w:r w:rsidR="000C47A2">
        <w:rPr>
          <w:rFonts w:ascii="Times New Roman" w:eastAsia="Times New Roman" w:hAnsi="Times New Roman" w:cs="Times New Roman"/>
          <w:color w:val="000000"/>
          <w:sz w:val="24"/>
          <w:szCs w:val="24"/>
          <w:lang w:eastAsia="en-GB"/>
        </w:rPr>
        <w:t>subset</w:t>
      </w:r>
      <w:r w:rsidRPr="00AB7B0F">
        <w:rPr>
          <w:rFonts w:ascii="Times New Roman" w:eastAsia="Times New Roman" w:hAnsi="Times New Roman" w:cs="Times New Roman"/>
          <w:color w:val="000000"/>
          <w:sz w:val="24"/>
          <w:szCs w:val="24"/>
          <w:lang w:eastAsia="en-GB"/>
        </w:rPr>
        <w:t xml:space="preserve"> the </w:t>
      </w:r>
      <w:r w:rsidR="000C47A2">
        <w:rPr>
          <w:rFonts w:ascii="Times New Roman" w:eastAsia="Times New Roman" w:hAnsi="Times New Roman" w:cs="Times New Roman"/>
          <w:color w:val="000000"/>
          <w:sz w:val="24"/>
          <w:szCs w:val="24"/>
          <w:lang w:eastAsia="en-GB"/>
        </w:rPr>
        <w:t xml:space="preserve">samples of the </w:t>
      </w:r>
      <w:r w:rsidRPr="00AB7B0F">
        <w:rPr>
          <w:rFonts w:ascii="Times New Roman" w:eastAsia="Times New Roman" w:hAnsi="Times New Roman" w:cs="Times New Roman"/>
          <w:color w:val="000000"/>
          <w:sz w:val="24"/>
          <w:szCs w:val="24"/>
          <w:lang w:eastAsia="en-GB"/>
        </w:rPr>
        <w:t xml:space="preserve">metagenomic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in R</w:t>
      </w:r>
      <w:r w:rsidR="002E48D5">
        <w:rPr>
          <w:rFonts w:ascii="Times New Roman" w:eastAsia="Times New Roman" w:hAnsi="Times New Roman" w:cs="Times New Roman"/>
          <w:color w:val="000000"/>
          <w:sz w:val="24"/>
          <w:szCs w:val="24"/>
          <w:lang w:eastAsia="en-GB"/>
        </w:rPr>
        <w:t xml:space="preserve">. This </w:t>
      </w:r>
      <w:r w:rsidRPr="00AB7B0F">
        <w:rPr>
          <w:rFonts w:ascii="Times New Roman" w:eastAsia="Times New Roman" w:hAnsi="Times New Roman" w:cs="Times New Roman"/>
          <w:color w:val="000000"/>
          <w:sz w:val="24"/>
          <w:szCs w:val="24"/>
          <w:lang w:eastAsia="en-GB"/>
        </w:rPr>
        <w:t>ensured that the 2 datasets contained the same samples with matching IDs. </w:t>
      </w:r>
    </w:p>
    <w:p w14:paraId="5BD2C938" w14:textId="53B0C602" w:rsidR="00AB7B0F" w:rsidRPr="00AB7B0F" w:rsidRDefault="002C47BA" w:rsidP="003841FB">
      <w:pPr>
        <w:spacing w:after="0" w:line="360" w:lineRule="auto"/>
        <w:jc w:val="both"/>
        <w:rPr>
          <w:rFonts w:ascii="Times New Roman" w:eastAsia="Times New Roman" w:hAnsi="Times New Roman" w:cs="Times New Roman"/>
          <w:sz w:val="24"/>
          <w:szCs w:val="24"/>
          <w:lang w:eastAsia="en-GB"/>
        </w:rPr>
      </w:pPr>
      <w:r w:rsidRPr="002C47BA">
        <w:rPr>
          <w:rFonts w:ascii="Times New Roman" w:hAnsi="Times New Roman" w:cs="Times New Roman"/>
          <w:color w:val="FF0000"/>
          <w:sz w:val="24"/>
          <w:szCs w:val="24"/>
        </w:rPr>
        <w:t xml:space="preserve">Additional samples were excluded based on </w:t>
      </w:r>
      <w:r w:rsidR="00A50920">
        <w:rPr>
          <w:rFonts w:ascii="Times New Roman" w:hAnsi="Times New Roman" w:cs="Times New Roman"/>
          <w:color w:val="FF0000"/>
          <w:sz w:val="24"/>
          <w:szCs w:val="24"/>
        </w:rPr>
        <w:t>a</w:t>
      </w:r>
      <w:r w:rsidRPr="002C47BA">
        <w:rPr>
          <w:rFonts w:ascii="Times New Roman" w:hAnsi="Times New Roman" w:cs="Times New Roman"/>
          <w:color w:val="FF0000"/>
          <w:sz w:val="24"/>
          <w:szCs w:val="24"/>
        </w:rPr>
        <w:t xml:space="preserve"> </w:t>
      </w:r>
      <w:r w:rsidR="00A50920">
        <w:rPr>
          <w:rFonts w:ascii="Times New Roman" w:hAnsi="Times New Roman" w:cs="Times New Roman"/>
          <w:color w:val="FF0000"/>
          <w:sz w:val="24"/>
          <w:szCs w:val="24"/>
        </w:rPr>
        <w:t>depiction</w:t>
      </w:r>
      <w:r w:rsidRPr="002C47BA">
        <w:rPr>
          <w:rFonts w:ascii="Times New Roman" w:hAnsi="Times New Roman" w:cs="Times New Roman"/>
          <w:color w:val="FF0000"/>
          <w:sz w:val="24"/>
          <w:szCs w:val="24"/>
        </w:rPr>
        <w:t xml:space="preserve"> of an integrative </w:t>
      </w:r>
      <w:r w:rsidR="0080345C">
        <w:rPr>
          <w:rFonts w:ascii="Times New Roman" w:hAnsi="Times New Roman" w:cs="Times New Roman"/>
          <w:color w:val="FF0000"/>
          <w:sz w:val="24"/>
          <w:szCs w:val="24"/>
        </w:rPr>
        <w:t xml:space="preserve">metagenomic and metabolomic </w:t>
      </w:r>
      <w:r w:rsidRPr="002C47BA">
        <w:rPr>
          <w:rFonts w:ascii="Times New Roman" w:hAnsi="Times New Roman" w:cs="Times New Roman"/>
          <w:color w:val="FF0000"/>
          <w:sz w:val="24"/>
          <w:szCs w:val="24"/>
        </w:rPr>
        <w:t>analysis using a Principal Component Analysis (PCA) plot</w:t>
      </w:r>
      <w:r w:rsidRPr="00AB7B0F">
        <w:rPr>
          <w:rFonts w:ascii="Times New Roman" w:eastAsia="Times New Roman" w:hAnsi="Times New Roman" w:cs="Times New Roman"/>
          <w:color w:val="000000"/>
          <w:sz w:val="24"/>
          <w:szCs w:val="24"/>
          <w:lang w:eastAsia="en-GB"/>
        </w:rPr>
        <w:t xml:space="preserve"> </w:t>
      </w:r>
      <w:r w:rsidR="00AB7B0F" w:rsidRPr="00AB7B0F">
        <w:rPr>
          <w:rFonts w:ascii="Times New Roman" w:eastAsia="Times New Roman" w:hAnsi="Times New Roman" w:cs="Times New Roman"/>
          <w:color w:val="000000"/>
          <w:sz w:val="24"/>
          <w:szCs w:val="24"/>
          <w:lang w:eastAsia="en-GB"/>
        </w:rPr>
        <w:t xml:space="preserve">(Appendix 1). A large spread of samples </w:t>
      </w:r>
      <w:r w:rsidR="00F271B7">
        <w:rPr>
          <w:rFonts w:ascii="Times New Roman" w:eastAsia="Times New Roman" w:hAnsi="Times New Roman" w:cs="Times New Roman"/>
          <w:color w:val="000000"/>
          <w:sz w:val="24"/>
          <w:szCs w:val="24"/>
          <w:lang w:eastAsia="en-GB"/>
        </w:rPr>
        <w:t xml:space="preserve">was seen to be </w:t>
      </w:r>
      <w:r w:rsidR="00AB7B0F" w:rsidRPr="00AB7B0F">
        <w:rPr>
          <w:rFonts w:ascii="Times New Roman" w:eastAsia="Times New Roman" w:hAnsi="Times New Roman" w:cs="Times New Roman"/>
          <w:color w:val="000000"/>
          <w:sz w:val="24"/>
          <w:szCs w:val="24"/>
          <w:lang w:eastAsia="en-GB"/>
        </w:rPr>
        <w:t xml:space="preserve">separated from the main cluster of samples, with the majority </w:t>
      </w:r>
      <w:r w:rsidR="00AB7B0F" w:rsidRPr="00AB7B0F">
        <w:rPr>
          <w:rFonts w:ascii="Times New Roman" w:eastAsia="Times New Roman" w:hAnsi="Times New Roman" w:cs="Times New Roman"/>
          <w:color w:val="000000"/>
          <w:sz w:val="24"/>
          <w:szCs w:val="24"/>
          <w:lang w:eastAsia="en-GB"/>
        </w:rPr>
        <w:lastRenderedPageBreak/>
        <w:t>possessing an Axis1 value of less than -2.8. Hence, only samples with an Axis1 value of more than -2.8 were included in the metabolomic and metagenomic data. </w:t>
      </w:r>
    </w:p>
    <w:p w14:paraId="407E443B" w14:textId="43AFD55B"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Further filtering concerned the taxa of the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object. Any taxa for whom family and genus were not specified were excluded. Furthermore, only taxa with an abundance sum of more than 4 across all samples and which were present in at least </w:t>
      </w:r>
      <w:r w:rsidR="00FD0687">
        <w:rPr>
          <w:rFonts w:ascii="Times New Roman" w:eastAsia="Times New Roman" w:hAnsi="Times New Roman" w:cs="Times New Roman"/>
          <w:color w:val="000000"/>
          <w:sz w:val="24"/>
          <w:szCs w:val="24"/>
          <w:lang w:eastAsia="en-GB"/>
        </w:rPr>
        <w:t>40</w:t>
      </w:r>
      <w:r w:rsidRPr="00AB7B0F">
        <w:rPr>
          <w:rFonts w:ascii="Times New Roman" w:eastAsia="Times New Roman" w:hAnsi="Times New Roman" w:cs="Times New Roman"/>
          <w:color w:val="000000"/>
          <w:sz w:val="24"/>
          <w:szCs w:val="24"/>
          <w:lang w:eastAsia="en-GB"/>
        </w:rPr>
        <w:t xml:space="preserve"> samples possessing an abundance of more than 2, were included. </w:t>
      </w:r>
      <w:r w:rsidR="00FD0687">
        <w:rPr>
          <w:rFonts w:ascii="Times New Roman" w:eastAsia="Times New Roman" w:hAnsi="Times New Roman" w:cs="Times New Roman"/>
          <w:color w:val="000000"/>
          <w:sz w:val="24"/>
          <w:szCs w:val="24"/>
          <w:lang w:eastAsia="en-GB"/>
        </w:rPr>
        <w:t>The latter of which was done to match the subsequently applied</w:t>
      </w:r>
      <w:r w:rsidRPr="00AB7B0F">
        <w:rPr>
          <w:rFonts w:ascii="Times New Roman" w:eastAsia="Times New Roman" w:hAnsi="Times New Roman" w:cs="Times New Roman"/>
          <w:color w:val="000000"/>
          <w:sz w:val="24"/>
          <w:szCs w:val="24"/>
          <w:lang w:eastAsia="en-GB"/>
        </w:rPr>
        <w:t xml:space="preserve"> prevalence </w:t>
      </w:r>
      <w:r w:rsidR="00100822">
        <w:rPr>
          <w:rFonts w:ascii="Times New Roman" w:eastAsia="Times New Roman" w:hAnsi="Times New Roman" w:cs="Times New Roman"/>
          <w:color w:val="000000"/>
          <w:sz w:val="24"/>
          <w:szCs w:val="24"/>
          <w:lang w:eastAsia="en-GB"/>
        </w:rPr>
        <w:t>threshold</w:t>
      </w:r>
      <w:r w:rsidRPr="00AB7B0F">
        <w:rPr>
          <w:rFonts w:ascii="Times New Roman" w:eastAsia="Times New Roman" w:hAnsi="Times New Roman" w:cs="Times New Roman"/>
          <w:color w:val="000000"/>
          <w:sz w:val="24"/>
          <w:szCs w:val="24"/>
          <w:lang w:eastAsia="en-GB"/>
        </w:rPr>
        <w:t xml:space="preserve"> of 10%</w:t>
      </w:r>
      <w:r w:rsidR="00100822">
        <w:rPr>
          <w:rFonts w:ascii="Times New Roman" w:eastAsia="Times New Roman" w:hAnsi="Times New Roman" w:cs="Times New Roman"/>
          <w:color w:val="000000"/>
          <w:sz w:val="24"/>
          <w:szCs w:val="24"/>
          <w:lang w:eastAsia="en-GB"/>
        </w:rPr>
        <w:t>. This prevalence threshold</w:t>
      </w:r>
      <w:r w:rsidRPr="00AB7B0F">
        <w:rPr>
          <w:rFonts w:ascii="Times New Roman" w:eastAsia="Times New Roman" w:hAnsi="Times New Roman" w:cs="Times New Roman"/>
          <w:color w:val="000000"/>
          <w:sz w:val="24"/>
          <w:szCs w:val="24"/>
          <w:lang w:eastAsia="en-GB"/>
        </w:rPr>
        <w:t xml:space="preserve"> was applied to the subset of the IR and IS samples separately to remove the taxa that were not present in at least 10% of </w:t>
      </w:r>
      <w:r w:rsidR="00AA729B">
        <w:rPr>
          <w:rFonts w:ascii="Times New Roman" w:eastAsia="Times New Roman" w:hAnsi="Times New Roman" w:cs="Times New Roman"/>
          <w:color w:val="000000"/>
          <w:sz w:val="24"/>
          <w:szCs w:val="24"/>
          <w:lang w:eastAsia="en-GB"/>
        </w:rPr>
        <w:t xml:space="preserve">these </w:t>
      </w:r>
      <w:r w:rsidRPr="00AB7B0F">
        <w:rPr>
          <w:rFonts w:ascii="Times New Roman" w:eastAsia="Times New Roman" w:hAnsi="Times New Roman" w:cs="Times New Roman"/>
          <w:color w:val="000000"/>
          <w:sz w:val="24"/>
          <w:szCs w:val="24"/>
          <w:lang w:eastAsia="en-GB"/>
        </w:rPr>
        <w:t xml:space="preserve">samples. </w:t>
      </w:r>
      <w:r w:rsidRPr="00AB7B0F">
        <w:rPr>
          <w:rFonts w:ascii="Times New Roman" w:eastAsia="Times New Roman" w:hAnsi="Times New Roman" w:cs="Times New Roman"/>
          <w:color w:val="FF0000"/>
          <w:sz w:val="24"/>
          <w:szCs w:val="24"/>
          <w:lang w:eastAsia="en-GB"/>
        </w:rPr>
        <w:t xml:space="preserve">The remaining taxa </w:t>
      </w:r>
      <w:r w:rsidR="00286DC8">
        <w:rPr>
          <w:rFonts w:ascii="Times New Roman" w:eastAsia="Times New Roman" w:hAnsi="Times New Roman" w:cs="Times New Roman"/>
          <w:color w:val="FF0000"/>
          <w:sz w:val="24"/>
          <w:szCs w:val="24"/>
          <w:lang w:eastAsia="en-GB"/>
        </w:rPr>
        <w:t xml:space="preserve">in each group </w:t>
      </w:r>
      <w:r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Pr="00AB7B0F">
        <w:rPr>
          <w:rFonts w:ascii="Times New Roman" w:eastAsia="Times New Roman" w:hAnsi="Times New Roman" w:cs="Times New Roman"/>
          <w:color w:val="FF0000"/>
          <w:sz w:val="24"/>
          <w:szCs w:val="24"/>
          <w:lang w:eastAsia="en-GB"/>
        </w:rPr>
        <w:t>phyloseq</w:t>
      </w:r>
      <w:proofErr w:type="spellEnd"/>
      <w:r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Pr="00AB7B0F">
        <w:rPr>
          <w:rFonts w:ascii="Times New Roman" w:eastAsia="Times New Roman" w:hAnsi="Times New Roman" w:cs="Times New Roman"/>
          <w:color w:val="000000"/>
          <w:sz w:val="24"/>
          <w:szCs w:val="24"/>
          <w:lang w:eastAsia="en-GB"/>
        </w:rPr>
        <w:t xml:space="preserve">. This final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 was then processed so that any abundance value greater than 50 was reduced to a value of 50. </w:t>
      </w:r>
    </w:p>
    <w:p w14:paraId="470C71EF" w14:textId="012FCF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metabolomic data used for the integrative analysis of the metagenomic and metabolomic data was also further </w:t>
      </w:r>
      <w:proofErr w:type="spellStart"/>
      <w:r w:rsidRPr="00AB7B0F">
        <w:rPr>
          <w:rFonts w:ascii="Times New Roman" w:eastAsia="Times New Roman" w:hAnsi="Times New Roman" w:cs="Times New Roman"/>
          <w:color w:val="000000"/>
          <w:sz w:val="24"/>
          <w:szCs w:val="24"/>
          <w:lang w:eastAsia="en-GB"/>
        </w:rPr>
        <w:t>preprocessed</w:t>
      </w:r>
      <w:proofErr w:type="spellEnd"/>
      <w:r w:rsidRPr="00AB7B0F">
        <w:rPr>
          <w:rFonts w:ascii="Times New Roman" w:eastAsia="Times New Roman" w:hAnsi="Times New Roman" w:cs="Times New Roman"/>
          <w:color w:val="000000"/>
          <w:sz w:val="24"/>
          <w:szCs w:val="24"/>
          <w:lang w:eastAsia="en-GB"/>
        </w:rPr>
        <w:t xml:space="preserve"> by only including metabolites that had an abundance of 0 i</w:t>
      </w:r>
      <w:r w:rsidR="008A31DD">
        <w:rPr>
          <w:rFonts w:ascii="Times New Roman" w:eastAsia="Times New Roman" w:hAnsi="Times New Roman" w:cs="Times New Roman"/>
          <w:color w:val="000000"/>
          <w:sz w:val="24"/>
          <w:szCs w:val="24"/>
          <w:lang w:eastAsia="en-GB"/>
        </w:rPr>
        <w:t>n</w:t>
      </w:r>
      <w:r w:rsidRPr="00AB7B0F">
        <w:rPr>
          <w:rFonts w:ascii="Times New Roman" w:eastAsia="Times New Roman" w:hAnsi="Times New Roman" w:cs="Times New Roman"/>
          <w:color w:val="000000"/>
          <w:sz w:val="24"/>
          <w:szCs w:val="24"/>
          <w:lang w:eastAsia="en-GB"/>
        </w:rPr>
        <w:t xml:space="preserve"> no more than 3 samples as </w:t>
      </w:r>
      <w:r w:rsidRPr="00C90B0C">
        <w:rPr>
          <w:rFonts w:ascii="Times New Roman" w:eastAsia="Times New Roman" w:hAnsi="Times New Roman" w:cs="Times New Roman"/>
          <w:sz w:val="24"/>
          <w:szCs w:val="24"/>
          <w:lang w:eastAsia="en-GB"/>
        </w:rPr>
        <w:t xml:space="preserve">well as by log(x+1) transforming </w:t>
      </w:r>
      <w:r w:rsidRPr="00AB7B0F">
        <w:rPr>
          <w:rFonts w:ascii="Times New Roman" w:eastAsia="Times New Roman" w:hAnsi="Times New Roman" w:cs="Times New Roman"/>
          <w:color w:val="000000"/>
          <w:sz w:val="24"/>
          <w:szCs w:val="24"/>
          <w:lang w:eastAsia="en-GB"/>
        </w:rPr>
        <w:t>the abundances to weaken any heavy tails.</w:t>
      </w:r>
    </w:p>
    <w:p w14:paraId="437BCA3F"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7F0AA65A"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metagenomic data</w:t>
      </w:r>
    </w:p>
    <w:p w14:paraId="569CD83C" w14:textId="6B2755CD" w:rsidR="00AB7B0F" w:rsidRPr="00001DCC" w:rsidRDefault="00AB7B0F" w:rsidP="003841FB">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 package </w:t>
      </w:r>
      <w:r w:rsidR="00F41BF8">
        <w:rPr>
          <w:rFonts w:ascii="Times New Roman" w:hAnsi="Times New Roman" w:cs="Times New Roman"/>
          <w:color w:val="000000"/>
          <w:sz w:val="24"/>
          <w:szCs w:val="24"/>
        </w:rPr>
        <w:t>(</w:t>
      </w:r>
      <w:hyperlink r:id="rId28" w:history="1">
        <w:r w:rsidR="00F41BF8">
          <w:rPr>
            <w:rStyle w:val="Hyperlink"/>
          </w:rPr>
          <w:t>https://journals.plos.org/plosone/article?id=10.1371/journal.pone.0061217</w:t>
        </w:r>
      </w:hyperlink>
      <w:r w:rsidR="00F41BF8">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with the Bray-Curtis dissimilarity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t>
      </w:r>
      <w:r w:rsidR="00A13C01">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of the 2 groups could be an explanation for any separation seen in the </w:t>
      </w:r>
      <w:proofErr w:type="spellStart"/>
      <w:r w:rsidRPr="00AB7B0F">
        <w:rPr>
          <w:rFonts w:ascii="Times New Roman" w:hAnsi="Times New Roman" w:cs="Times New Roman"/>
          <w:color w:val="FF0000"/>
          <w:sz w:val="24"/>
          <w:szCs w:val="24"/>
        </w:rPr>
        <w:t>PCoA</w:t>
      </w:r>
      <w:proofErr w:type="spellEnd"/>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w:t>
      </w:r>
      <w:r w:rsidR="00001DCC" w:rsidRPr="00001DCC">
        <w:rPr>
          <w:rFonts w:ascii="Times New Roman" w:hAnsi="Times New Roman" w:cs="Times New Roman"/>
          <w:sz w:val="24"/>
          <w:szCs w:val="24"/>
        </w:rPr>
        <w:t xml:space="preserve"> (</w:t>
      </w:r>
      <w:proofErr w:type="spellStart"/>
      <w:r w:rsidR="00001DCC" w:rsidRPr="00001DCC">
        <w:rPr>
          <w:rFonts w:ascii="Times New Roman" w:hAnsi="Times New Roman" w:cs="Times New Roman"/>
          <w:sz w:val="24"/>
          <w:szCs w:val="24"/>
          <w:bdr w:val="none" w:sz="0" w:space="0" w:color="auto" w:frame="1"/>
        </w:rPr>
        <w:t>Jari</w:t>
      </w:r>
      <w:proofErr w:type="spellEnd"/>
      <w:r w:rsidR="00001DCC"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00001DCC" w:rsidRPr="00001DCC">
        <w:rPr>
          <w:rFonts w:ascii="Times New Roman" w:hAnsi="Times New Roman" w:cs="Times New Roman"/>
          <w:sz w:val="24"/>
          <w:szCs w:val="24"/>
          <w:bdr w:val="none" w:sz="0" w:space="0" w:color="auto" w:frame="1"/>
        </w:rPr>
        <w:t>Kindt</w:t>
      </w:r>
      <w:proofErr w:type="spellEnd"/>
      <w:r w:rsidR="00001DCC" w:rsidRPr="00001DCC">
        <w:rPr>
          <w:rFonts w:ascii="Times New Roman" w:hAnsi="Times New Roman" w:cs="Times New Roman"/>
          <w:sz w:val="24"/>
          <w:szCs w:val="24"/>
          <w:bdr w:val="none" w:sz="0" w:space="0" w:color="auto" w:frame="1"/>
        </w:rPr>
        <w:t xml:space="preserve">, Pierre Legendre, Dan McGlinn, Peter R. </w:t>
      </w:r>
      <w:proofErr w:type="spellStart"/>
      <w:r w:rsidR="00001DCC" w:rsidRPr="00001DCC">
        <w:rPr>
          <w:rFonts w:ascii="Times New Roman" w:hAnsi="Times New Roman" w:cs="Times New Roman"/>
          <w:sz w:val="24"/>
          <w:szCs w:val="24"/>
          <w:bdr w:val="none" w:sz="0" w:space="0" w:color="auto" w:frame="1"/>
        </w:rPr>
        <w:t>Minchin,R</w:t>
      </w:r>
      <w:proofErr w:type="spellEnd"/>
      <w:r w:rsidR="00001DCC" w:rsidRPr="00001DCC">
        <w:rPr>
          <w:rFonts w:ascii="Times New Roman" w:hAnsi="Times New Roman" w:cs="Times New Roman"/>
          <w:sz w:val="24"/>
          <w:szCs w:val="24"/>
          <w:bdr w:val="none" w:sz="0" w:space="0" w:color="auto" w:frame="1"/>
        </w:rPr>
        <w:t xml:space="preserve">. B. O'Hara, Gavin L. Simpson, Peter </w:t>
      </w:r>
      <w:proofErr w:type="spellStart"/>
      <w:r w:rsidR="00001DCC" w:rsidRPr="00001DCC">
        <w:rPr>
          <w:rFonts w:ascii="Times New Roman" w:hAnsi="Times New Roman" w:cs="Times New Roman"/>
          <w:sz w:val="24"/>
          <w:szCs w:val="24"/>
          <w:bdr w:val="none" w:sz="0" w:space="0" w:color="auto" w:frame="1"/>
        </w:rPr>
        <w:t>Solymos</w:t>
      </w:r>
      <w:proofErr w:type="spellEnd"/>
      <w:r w:rsidR="00001DCC" w:rsidRPr="00001DCC">
        <w:rPr>
          <w:rFonts w:ascii="Times New Roman" w:hAnsi="Times New Roman" w:cs="Times New Roman"/>
          <w:sz w:val="24"/>
          <w:szCs w:val="24"/>
          <w:bdr w:val="none" w:sz="0" w:space="0" w:color="auto" w:frame="1"/>
        </w:rPr>
        <w:t xml:space="preserve">, M. Henry H. Stevens, Eduard </w:t>
      </w:r>
      <w:proofErr w:type="spellStart"/>
      <w:r w:rsidR="00001DCC" w:rsidRPr="00001DCC">
        <w:rPr>
          <w:rFonts w:ascii="Times New Roman" w:hAnsi="Times New Roman" w:cs="Times New Roman"/>
          <w:sz w:val="24"/>
          <w:szCs w:val="24"/>
          <w:bdr w:val="none" w:sz="0" w:space="0" w:color="auto" w:frame="1"/>
        </w:rPr>
        <w:t>Szoecs</w:t>
      </w:r>
      <w:proofErr w:type="spellEnd"/>
      <w:r w:rsidR="00001DCC" w:rsidRPr="00001DCC">
        <w:rPr>
          <w:rFonts w:ascii="Times New Roman" w:hAnsi="Times New Roman" w:cs="Times New Roman"/>
          <w:sz w:val="24"/>
          <w:szCs w:val="24"/>
          <w:bdr w:val="none" w:sz="0" w:space="0" w:color="auto" w:frame="1"/>
        </w:rPr>
        <w:t xml:space="preserve"> and Helene Wagner (2019</w:t>
      </w:r>
      <w:r w:rsidR="00001DCC">
        <w:rPr>
          <w:rFonts w:ascii="Times New Roman" w:hAnsi="Times New Roman" w:cs="Times New Roman"/>
          <w:sz w:val="24"/>
          <w:szCs w:val="24"/>
          <w:bdr w:val="none" w:sz="0" w:space="0" w:color="auto" w:frame="1"/>
        </w:rPr>
        <w:t>)</w:t>
      </w:r>
      <w:r w:rsidR="00001DCC" w:rsidRPr="00001DCC">
        <w:rPr>
          <w:rFonts w:ascii="Times New Roman" w:hAnsi="Times New Roman" w:cs="Times New Roman"/>
          <w:sz w:val="24"/>
          <w:szCs w:val="24"/>
          <w:bdr w:val="none" w:sz="0" w:space="0" w:color="auto" w:frame="1"/>
        </w:rPr>
        <w:t xml:space="preserve">. </w:t>
      </w:r>
      <w:proofErr w:type="spellStart"/>
      <w:r w:rsidR="00001DCC" w:rsidRPr="00001DCC">
        <w:rPr>
          <w:rFonts w:ascii="Times New Roman" w:hAnsi="Times New Roman" w:cs="Times New Roman"/>
          <w:sz w:val="24"/>
          <w:szCs w:val="24"/>
          <w:bdr w:val="none" w:sz="0" w:space="0" w:color="auto" w:frame="1"/>
        </w:rPr>
        <w:t>vegan:Community</w:t>
      </w:r>
      <w:proofErr w:type="spellEnd"/>
      <w:r w:rsidR="00001DCC" w:rsidRPr="00001DCC">
        <w:rPr>
          <w:rFonts w:ascii="Times New Roman" w:hAnsi="Times New Roman" w:cs="Times New Roman"/>
          <w:sz w:val="24"/>
          <w:szCs w:val="24"/>
          <w:bdr w:val="none" w:sz="0" w:space="0" w:color="auto" w:frame="1"/>
        </w:rPr>
        <w:t xml:space="preserve"> Ecology Package. R package version 2.5-6.  https://CRAN.R-project.org/package=vegan</w:t>
      </w:r>
      <w:r w:rsidR="00001DCC" w:rsidRPr="00001DCC">
        <w:rPr>
          <w:rFonts w:ascii="Times New Roman" w:hAnsi="Times New Roman" w:cs="Times New Roman"/>
          <w:sz w:val="24"/>
          <w:szCs w:val="24"/>
        </w:rPr>
        <w:t>)</w:t>
      </w:r>
      <w:r w:rsidRPr="00001DCC">
        <w:rPr>
          <w:rFonts w:ascii="Times New Roman" w:hAnsi="Times New Roman" w:cs="Times New Roman"/>
          <w:sz w:val="24"/>
          <w:szCs w:val="24"/>
        </w:rPr>
        <w:t>. </w:t>
      </w:r>
    </w:p>
    <w:p w14:paraId="254E29DF" w14:textId="292100A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sidR="001C3C3A">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lastRenderedPageBreak/>
        <w:t xml:space="preserve">Finally, in order to examine which taxa were more and less abundant in each group, box plots for each phylum illustrating the mean abundances </w:t>
      </w:r>
      <w:r w:rsidR="006D2F1D">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sidR="00BA23C6">
        <w:rPr>
          <w:rFonts w:ascii="Times New Roman" w:eastAsia="Times New Roman" w:hAnsi="Times New Roman" w:cs="Times New Roman"/>
          <w:color w:val="000000"/>
          <w:sz w:val="24"/>
          <w:szCs w:val="24"/>
          <w:lang w:eastAsia="en-GB"/>
        </w:rPr>
        <w:t xml:space="preserve"> Any phyla </w:t>
      </w:r>
      <w:r w:rsidR="00146B61">
        <w:rPr>
          <w:rFonts w:ascii="Times New Roman" w:eastAsia="Times New Roman" w:hAnsi="Times New Roman" w:cs="Times New Roman"/>
          <w:color w:val="000000"/>
          <w:sz w:val="24"/>
          <w:szCs w:val="24"/>
          <w:lang w:eastAsia="en-GB"/>
        </w:rPr>
        <w:t>that were observed to have sufficiently different abundances between the 2 groups were then investigated further using</w:t>
      </w:r>
      <w:r w:rsidRPr="00AB7B0F">
        <w:rPr>
          <w:rFonts w:ascii="Times New Roman" w:eastAsia="Times New Roman" w:hAnsi="Times New Roman" w:cs="Times New Roman"/>
          <w:color w:val="000000"/>
          <w:sz w:val="24"/>
          <w:szCs w:val="24"/>
          <w:lang w:eastAsia="en-GB"/>
        </w:rPr>
        <w:t xml:space="preserve"> </w:t>
      </w:r>
      <w:r w:rsidR="00146B61">
        <w:rPr>
          <w:rFonts w:ascii="Times New Roman" w:eastAsia="Times New Roman" w:hAnsi="Times New Roman" w:cs="Times New Roman"/>
          <w:color w:val="000000"/>
          <w:sz w:val="24"/>
          <w:szCs w:val="24"/>
          <w:lang w:eastAsia="en-GB"/>
        </w:rPr>
        <w:t>a</w:t>
      </w:r>
      <w:r w:rsidR="006D2F1D">
        <w:rPr>
          <w:rFonts w:ascii="Times New Roman" w:eastAsia="Times New Roman" w:hAnsi="Times New Roman" w:cs="Times New Roman"/>
          <w:color w:val="000000"/>
          <w:sz w:val="24"/>
          <w:szCs w:val="24"/>
          <w:lang w:eastAsia="en-GB"/>
        </w:rPr>
        <w:t>dditional box plots</w:t>
      </w:r>
      <w:r w:rsidR="004348DB">
        <w:rPr>
          <w:rFonts w:ascii="Times New Roman" w:eastAsia="Times New Roman" w:hAnsi="Times New Roman" w:cs="Times New Roman"/>
          <w:color w:val="000000"/>
          <w:sz w:val="24"/>
          <w:szCs w:val="24"/>
          <w:lang w:eastAsia="en-GB"/>
        </w:rPr>
        <w:t xml:space="preserve"> of the corresponding genera mean abundances.</w:t>
      </w:r>
      <w:r w:rsidR="006B4BCF">
        <w:rPr>
          <w:rFonts w:ascii="Times New Roman" w:eastAsia="Times New Roman" w:hAnsi="Times New Roman" w:cs="Times New Roman"/>
          <w:color w:val="000000"/>
          <w:sz w:val="24"/>
          <w:szCs w:val="24"/>
          <w:lang w:eastAsia="en-GB"/>
        </w:rPr>
        <w:t xml:space="preserve"> All</w:t>
      </w:r>
      <w:r w:rsidR="009A2F06">
        <w:rPr>
          <w:rFonts w:ascii="Times New Roman" w:eastAsia="Times New Roman" w:hAnsi="Times New Roman" w:cs="Times New Roman"/>
          <w:color w:val="000000"/>
          <w:sz w:val="24"/>
          <w:szCs w:val="24"/>
          <w:lang w:eastAsia="en-GB"/>
        </w:rPr>
        <w:t xml:space="preserve"> </w:t>
      </w:r>
      <w:r w:rsidR="006B4BCF">
        <w:rPr>
          <w:rFonts w:ascii="Times New Roman" w:eastAsia="Times New Roman" w:hAnsi="Times New Roman" w:cs="Times New Roman"/>
          <w:color w:val="000000"/>
          <w:sz w:val="24"/>
          <w:szCs w:val="24"/>
          <w:lang w:eastAsia="en-GB"/>
        </w:rPr>
        <w:t xml:space="preserve">these </w:t>
      </w:r>
      <w:r w:rsidR="009A2F06">
        <w:rPr>
          <w:rFonts w:ascii="Times New Roman" w:eastAsia="Times New Roman" w:hAnsi="Times New Roman" w:cs="Times New Roman"/>
          <w:color w:val="000000"/>
          <w:sz w:val="24"/>
          <w:szCs w:val="24"/>
          <w:lang w:eastAsia="en-GB"/>
        </w:rPr>
        <w:t>differences in mean abundance were</w:t>
      </w:r>
      <w:r w:rsidR="004B6F1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investigated using Wilcoxon test</w:t>
      </w:r>
      <w:r w:rsidR="009A2F06">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6ADA8E5A" w14:textId="29D3681C"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All analyses of the metagenomic data were executed using R</w:t>
      </w:r>
      <w:r w:rsidR="00BC131F">
        <w:rPr>
          <w:rFonts w:ascii="Times New Roman" w:eastAsia="Times New Roman" w:hAnsi="Times New Roman" w:cs="Times New Roman"/>
          <w:color w:val="000000"/>
          <w:sz w:val="24"/>
          <w:szCs w:val="24"/>
          <w:lang w:eastAsia="en-GB"/>
        </w:rPr>
        <w:t>-3.6.3</w:t>
      </w:r>
      <w:r w:rsidRPr="00AB7B0F">
        <w:rPr>
          <w:rFonts w:ascii="Times New Roman" w:eastAsia="Times New Roman" w:hAnsi="Times New Roman" w:cs="Times New Roman"/>
          <w:color w:val="000000"/>
          <w:sz w:val="24"/>
          <w:szCs w:val="24"/>
          <w:lang w:eastAsia="en-GB"/>
        </w:rPr>
        <w:t xml:space="preserve">. The corresponding script can be </w:t>
      </w:r>
      <w:r w:rsidR="0034059B">
        <w:rPr>
          <w:rFonts w:ascii="Times New Roman" w:eastAsia="Times New Roman" w:hAnsi="Times New Roman" w:cs="Times New Roman"/>
          <w:color w:val="000000"/>
          <w:sz w:val="24"/>
          <w:szCs w:val="24"/>
          <w:lang w:eastAsia="en-GB"/>
        </w:rPr>
        <w:t xml:space="preserve">downloaded from … </w:t>
      </w:r>
      <w:r w:rsidR="00D03242">
        <w:rPr>
          <w:rFonts w:ascii="Times New Roman" w:eastAsia="Times New Roman" w:hAnsi="Times New Roman" w:cs="Times New Roman"/>
          <w:color w:val="000000"/>
          <w:sz w:val="24"/>
          <w:szCs w:val="24"/>
          <w:lang w:eastAsia="en-GB"/>
        </w:rPr>
        <w:t>(</w:t>
      </w:r>
      <w:proofErr w:type="spellStart"/>
      <w:r w:rsidR="00D03242">
        <w:rPr>
          <w:rFonts w:ascii="Times New Roman" w:eastAsia="Times New Roman" w:hAnsi="Times New Roman" w:cs="Times New Roman"/>
          <w:color w:val="000000"/>
          <w:sz w:val="24"/>
          <w:szCs w:val="24"/>
          <w:lang w:eastAsia="en-GB"/>
        </w:rPr>
        <w:t>github</w:t>
      </w:r>
      <w:proofErr w:type="spellEnd"/>
      <w:r w:rsidR="00D03242">
        <w:rPr>
          <w:rFonts w:ascii="Times New Roman" w:eastAsia="Times New Roman" w:hAnsi="Times New Roman" w:cs="Times New Roman"/>
          <w:color w:val="000000"/>
          <w:sz w:val="24"/>
          <w:szCs w:val="24"/>
          <w:lang w:eastAsia="en-GB"/>
        </w:rPr>
        <w:t xml:space="preserve"> link).</w:t>
      </w:r>
    </w:p>
    <w:p w14:paraId="2E4DC45A"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5D9410A6"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proteomic and metabolomic data </w:t>
      </w:r>
    </w:p>
    <w:p w14:paraId="21E1A244" w14:textId="5D9D320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Other than the microbiome, protein and metabolite abundances have been seen to differ depending on insulin sensitivity. For this reason, changes in the proteome and metabolome</w:t>
      </w:r>
      <w:r w:rsidR="00536BA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between the IR and IS subjects as well as the influence of these changes at pathway level were investigated.</w:t>
      </w:r>
    </w:p>
    <w:p w14:paraId="4C67A89C" w14:textId="1BFF07F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Differential analysis</w:t>
      </w:r>
    </w:p>
    <w:p w14:paraId="3FBC4DE6" w14:textId="5666A07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differential analysis (DA)</w:t>
      </w:r>
      <w:r w:rsidR="00536BA8">
        <w:rPr>
          <w:rFonts w:ascii="Times New Roman" w:eastAsia="Times New Roman" w:hAnsi="Times New Roman" w:cs="Times New Roman"/>
          <w:color w:val="000000"/>
          <w:sz w:val="24"/>
          <w:szCs w:val="24"/>
          <w:lang w:eastAsia="en-GB"/>
        </w:rPr>
        <w:t xml:space="preserve"> was</w:t>
      </w:r>
      <w:r w:rsidRPr="00AB7B0F">
        <w:rPr>
          <w:rFonts w:ascii="Times New Roman" w:eastAsia="Times New Roman" w:hAnsi="Times New Roman" w:cs="Times New Roman"/>
          <w:color w:val="000000"/>
          <w:sz w:val="24"/>
          <w:szCs w:val="24"/>
          <w:lang w:eastAsia="en-GB"/>
        </w:rPr>
        <w:t xml:space="preserve"> done for both </w:t>
      </w:r>
      <w:proofErr w:type="spellStart"/>
      <w:r w:rsidRPr="00AB7B0F">
        <w:rPr>
          <w:rFonts w:ascii="Times New Roman" w:eastAsia="Times New Roman" w:hAnsi="Times New Roman" w:cs="Times New Roman"/>
          <w:color w:val="000000"/>
          <w:sz w:val="24"/>
          <w:szCs w:val="24"/>
          <w:lang w:eastAsia="en-GB"/>
        </w:rPr>
        <w:t>omic</w:t>
      </w:r>
      <w:proofErr w:type="spellEnd"/>
      <w:r w:rsidRPr="00AB7B0F">
        <w:rPr>
          <w:rFonts w:ascii="Times New Roman" w:eastAsia="Times New Roman" w:hAnsi="Times New Roman" w:cs="Times New Roman"/>
          <w:color w:val="000000"/>
          <w:sz w:val="24"/>
          <w:szCs w:val="24"/>
          <w:lang w:eastAsia="en-GB"/>
        </w:rPr>
        <w:t xml:space="preserve"> data sets but a different R package was used for the proteomic and metabolomic data. This analysis allowed for the most likely altered proteins and metabolites between the IR and IS condition to be determined.</w:t>
      </w:r>
    </w:p>
    <w:p w14:paraId="3605599B" w14:textId="24DE2F58" w:rsidR="00AB7B0F" w:rsidRPr="00565B36" w:rsidRDefault="00AB7B0F" w:rsidP="003841FB">
      <w:pPr>
        <w:pStyle w:val="HTMLPreformatted"/>
        <w:shd w:val="clear" w:color="auto" w:fill="FFFFFF"/>
        <w:wordWrap w:val="0"/>
        <w:spacing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Concerning the packages used, the proteomic data was analysed using the </w:t>
      </w:r>
      <w:proofErr w:type="spellStart"/>
      <w:r w:rsidRPr="00AB7B0F">
        <w:rPr>
          <w:rFonts w:ascii="Times New Roman" w:hAnsi="Times New Roman" w:cs="Times New Roman"/>
          <w:color w:val="000000"/>
          <w:sz w:val="24"/>
          <w:szCs w:val="24"/>
        </w:rPr>
        <w:t>limma</w:t>
      </w:r>
      <w:proofErr w:type="spellEnd"/>
      <w:r w:rsidRPr="00AB7B0F">
        <w:rPr>
          <w:rFonts w:ascii="Times New Roman" w:hAnsi="Times New Roman" w:cs="Times New Roman"/>
          <w:color w:val="000000"/>
          <w:sz w:val="24"/>
          <w:szCs w:val="24"/>
        </w:rPr>
        <w:t xml:space="preserve"> package </w:t>
      </w:r>
      <w:r w:rsidR="006A40E4" w:rsidRPr="006A40E4">
        <w:rPr>
          <w:rFonts w:ascii="Times New Roman" w:hAnsi="Times New Roman" w:cs="Times New Roman"/>
          <w:color w:val="000000"/>
          <w:sz w:val="24"/>
          <w:szCs w:val="24"/>
        </w:rPr>
        <w:t>(</w:t>
      </w:r>
      <w:r w:rsidR="006A40E4"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6A40E4" w:rsidRPr="006A40E4">
        <w:rPr>
          <w:rStyle w:val="gd15mcfceub"/>
          <w:rFonts w:ascii="Times New Roman" w:hAnsi="Times New Roman" w:cs="Times New Roman"/>
          <w:color w:val="000000"/>
          <w:sz w:val="24"/>
          <w:szCs w:val="24"/>
          <w:bdr w:val="none" w:sz="0" w:space="0" w:color="auto" w:frame="1"/>
        </w:rPr>
        <w:t>Phipson</w:t>
      </w:r>
      <w:proofErr w:type="spellEnd"/>
      <w:r w:rsidR="006A40E4" w:rsidRPr="006A40E4">
        <w:rPr>
          <w:rStyle w:val="gd15mcfceub"/>
          <w:rFonts w:ascii="Times New Roman" w:hAnsi="Times New Roman" w:cs="Times New Roman"/>
          <w:color w:val="000000"/>
          <w:sz w:val="24"/>
          <w:szCs w:val="24"/>
          <w:bdr w:val="none" w:sz="0" w:space="0" w:color="auto" w:frame="1"/>
        </w:rPr>
        <w:t xml:space="preserve">, B., Wu, D., Hu, Y., Law, C.W., Shi, W., and Smyth, G.K.(2015). </w:t>
      </w:r>
      <w:proofErr w:type="spellStart"/>
      <w:r w:rsidR="006A40E4" w:rsidRPr="006A40E4">
        <w:rPr>
          <w:rStyle w:val="gd15mcfceub"/>
          <w:rFonts w:ascii="Times New Roman" w:hAnsi="Times New Roman" w:cs="Times New Roman"/>
          <w:color w:val="000000"/>
          <w:sz w:val="24"/>
          <w:szCs w:val="24"/>
          <w:bdr w:val="none" w:sz="0" w:space="0" w:color="auto" w:frame="1"/>
        </w:rPr>
        <w:t>limma</w:t>
      </w:r>
      <w:proofErr w:type="spellEnd"/>
      <w:r w:rsidR="006A40E4" w:rsidRPr="006A40E4">
        <w:rPr>
          <w:rStyle w:val="gd15mcfceub"/>
          <w:rFonts w:ascii="Times New Roman" w:hAnsi="Times New Roman" w:cs="Times New Roman"/>
          <w:color w:val="000000"/>
          <w:sz w:val="24"/>
          <w:szCs w:val="24"/>
          <w:bdr w:val="none" w:sz="0" w:space="0" w:color="auto" w:frame="1"/>
        </w:rPr>
        <w:t xml:space="preserve"> powers differential expression analyses for RNA-sequencing and microarray studies. Nucleic Acids Research 43(7), e47.</w:t>
      </w:r>
      <w:r w:rsidR="006A40E4" w:rsidRPr="006A40E4">
        <w:rPr>
          <w:rFonts w:ascii="Times New Roman" w:hAnsi="Times New Roman" w:cs="Times New Roman"/>
          <w:color w:val="000000"/>
          <w:sz w:val="24"/>
          <w:szCs w:val="24"/>
        </w:rPr>
        <w:t>)</w:t>
      </w:r>
      <w:r w:rsidR="006A40E4">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 xml:space="preserve">while the metabolomic data was </w:t>
      </w:r>
      <w:proofErr w:type="spellStart"/>
      <w:r w:rsidRPr="00AB7B0F">
        <w:rPr>
          <w:rFonts w:ascii="Times New Roman" w:hAnsi="Times New Roman" w:cs="Times New Roman"/>
          <w:color w:val="000000"/>
          <w:sz w:val="24"/>
          <w:szCs w:val="24"/>
        </w:rPr>
        <w:t>analyzed</w:t>
      </w:r>
      <w:proofErr w:type="spellEnd"/>
      <w:r w:rsidRPr="00AB7B0F">
        <w:rPr>
          <w:rFonts w:ascii="Times New Roman" w:hAnsi="Times New Roman" w:cs="Times New Roman"/>
          <w:color w:val="000000"/>
          <w:sz w:val="24"/>
          <w:szCs w:val="24"/>
        </w:rPr>
        <w:t xml:space="preserve"> using the MetaboDiff package</w:t>
      </w:r>
      <w:r w:rsidR="00565B36">
        <w:rPr>
          <w:rFonts w:ascii="Times New Roman" w:hAnsi="Times New Roman" w:cs="Times New Roman"/>
          <w:color w:val="000000"/>
          <w:sz w:val="24"/>
          <w:szCs w:val="24"/>
        </w:rPr>
        <w:t xml:space="preserve"> (</w:t>
      </w:r>
      <w:r w:rsidR="00565B36">
        <w:rPr>
          <w:rStyle w:val="gd15mcfceub"/>
          <w:rFonts w:ascii="Lucida Console" w:hAnsi="Lucida Console"/>
          <w:color w:val="000000"/>
          <w:bdr w:val="none" w:sz="0" w:space="0" w:color="auto" w:frame="1"/>
        </w:rPr>
        <w:t>Andreas Mock (2020). MetaboDiff: An R package for differential metabolomic analysis. R package version 0.9.3.</w:t>
      </w:r>
      <w:r w:rsidR="00565B36">
        <w:rPr>
          <w:rFonts w:ascii="Lucida Console" w:hAnsi="Lucida Console"/>
          <w:color w:val="000000"/>
        </w:rPr>
        <w:t>)</w:t>
      </w:r>
      <w:r w:rsidRPr="00AB7B0F">
        <w:rPr>
          <w:rFonts w:ascii="Times New Roman" w:hAnsi="Times New Roman" w:cs="Times New Roman"/>
          <w:color w:val="000000"/>
          <w:sz w:val="24"/>
          <w:szCs w:val="24"/>
        </w:rPr>
        <w:t>.</w:t>
      </w:r>
    </w:p>
    <w:p w14:paraId="72EC1F7F" w14:textId="42AE2699" w:rsidR="00AB7B0F" w:rsidRPr="003841FB" w:rsidRDefault="00565B36" w:rsidP="003841FB">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Analysis used R-3.6.3</w:t>
      </w:r>
      <w:r w:rsidR="00BA1B52">
        <w:rPr>
          <w:rFonts w:ascii="Times New Roman" w:eastAsia="Times New Roman" w:hAnsi="Times New Roman" w:cs="Times New Roman"/>
          <w:color w:val="000000"/>
          <w:sz w:val="24"/>
          <w:szCs w:val="24"/>
          <w:lang w:eastAsia="en-GB"/>
        </w:rPr>
        <w:t>. The</w:t>
      </w:r>
      <w:r w:rsidR="00AB7B0F" w:rsidRPr="00AB7B0F">
        <w:rPr>
          <w:rFonts w:ascii="Times New Roman" w:eastAsia="Times New Roman" w:hAnsi="Times New Roman" w:cs="Times New Roman"/>
          <w:color w:val="000000"/>
          <w:sz w:val="24"/>
          <w:szCs w:val="24"/>
          <w:lang w:eastAsia="en-GB"/>
        </w:rPr>
        <w:t xml:space="preserve"> corresponding R scripts can be downloaded from … </w:t>
      </w:r>
    </w:p>
    <w:p w14:paraId="14197EFB" w14:textId="4F8315E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Combined pathway analysis </w:t>
      </w:r>
    </w:p>
    <w:p w14:paraId="2EEF4BC9" w14:textId="2C242CF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sidR="00251850">
        <w:rPr>
          <w:rFonts w:ascii="Times New Roman" w:eastAsia="Times New Roman" w:hAnsi="Times New Roman" w:cs="Times New Roman"/>
          <w:color w:val="000000"/>
          <w:sz w:val="24"/>
          <w:szCs w:val="24"/>
          <w:lang w:eastAsia="en-GB"/>
        </w:rPr>
        <w:t>v</w:t>
      </w:r>
      <w:r w:rsidR="00251850"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29" w:history="1">
        <w:r w:rsidR="0067509C">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sidR="004C6111">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0" w:history="1">
        <w:r w:rsidR="00614A1B">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143F7610" w14:textId="00718AD1"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Data pre-processing</w:t>
      </w:r>
    </w:p>
    <w:p w14:paraId="61A10E84"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7AB6BB76" w14:textId="43F428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In respect to the metabolome DA results, identifiers unique to the T2D iHMP study were replaced with corresponding HMDB identifiers using the metabolite annotation datafile available from the iHMP website. In some instances, 1 metabolite corresponded to 2 HMDB identifiers. In this case, only 1 of the 2 HMDB identifiers was used. Furthermore, some of the HMDB identifiers in the aforementioned metabolite annotation datafile</w:t>
      </w:r>
      <w:r w:rsidR="00D51626">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were not able to be recognized by PathVisio. These identifiers were then changed to HMDB identifiers that could be recognized by </w:t>
      </w:r>
      <w:proofErr w:type="spellStart"/>
      <w:r w:rsidRPr="00AB7B0F">
        <w:rPr>
          <w:rFonts w:ascii="Times New Roman" w:eastAsia="Times New Roman" w:hAnsi="Times New Roman" w:cs="Times New Roman"/>
          <w:color w:val="000000"/>
          <w:sz w:val="24"/>
          <w:szCs w:val="24"/>
          <w:lang w:eastAsia="en-GB"/>
        </w:rPr>
        <w:t>PathViso</w:t>
      </w:r>
      <w:proofErr w:type="spellEnd"/>
      <w:r w:rsidR="00F372D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sidR="00F372D1">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34059B">
        <w:rPr>
          <w:rFonts w:ascii="Times New Roman" w:eastAsia="Times New Roman" w:hAnsi="Times New Roman" w:cs="Times New Roman"/>
          <w:color w:val="000000"/>
          <w:sz w:val="24"/>
          <w:szCs w:val="24"/>
          <w:lang w:eastAsia="en-GB"/>
        </w:rPr>
        <w:t>2</w:t>
      </w:r>
      <w:r w:rsidRPr="00AB7B0F">
        <w:rPr>
          <w:rFonts w:ascii="Times New Roman" w:eastAsia="Times New Roman" w:hAnsi="Times New Roman" w:cs="Times New Roman"/>
          <w:color w:val="000000"/>
          <w:sz w:val="24"/>
          <w:szCs w:val="24"/>
          <w:lang w:eastAsia="en-GB"/>
        </w:rPr>
        <w:t>)</w:t>
      </w:r>
    </w:p>
    <w:p w14:paraId="4F429215" w14:textId="24975C4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As for the proteome DA results, most identifiers corresponded to HGNC </w:t>
      </w:r>
      <w:r w:rsidR="00CC14CF">
        <w:rPr>
          <w:rFonts w:ascii="Times New Roman" w:eastAsia="Times New Roman" w:hAnsi="Times New Roman" w:cs="Times New Roman"/>
          <w:color w:val="000000"/>
          <w:sz w:val="24"/>
          <w:szCs w:val="24"/>
          <w:lang w:eastAsia="en-GB"/>
        </w:rPr>
        <w:t>(</w:t>
      </w:r>
      <w:hyperlink r:id="rId31" w:history="1">
        <w:r w:rsidR="00E6727E" w:rsidRPr="001040D0">
          <w:rPr>
            <w:rStyle w:val="Hyperlink"/>
          </w:rPr>
          <w:t>https://academic.oup.com/nar/article/47/D1/D786/5124600</w:t>
        </w:r>
      </w:hyperlink>
      <w:r w:rsidR="00CC14CF">
        <w:t>)</w:t>
      </w:r>
      <w:r w:rsidR="005523F1">
        <w:t xml:space="preserve"> </w:t>
      </w:r>
      <w:r w:rsidRPr="00AB7B0F">
        <w:rPr>
          <w:rFonts w:ascii="Times New Roman" w:eastAsia="Times New Roman" w:hAnsi="Times New Roman" w:cs="Times New Roman"/>
          <w:color w:val="000000"/>
          <w:sz w:val="24"/>
          <w:szCs w:val="24"/>
          <w:lang w:eastAsia="en-GB"/>
        </w:rPr>
        <w:t>annotations</w:t>
      </w:r>
      <w:r w:rsidR="003C109F">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 As there was no datafile relat</w:t>
      </w:r>
      <w:r w:rsidR="0003552C">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iHMP website, a Google search of the non-HGNC identifiers was done to replace then with an equivalent HGNC identifier (</w:t>
      </w:r>
      <w:r w:rsidR="00BB7D65">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F372D1">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 </w:t>
      </w:r>
    </w:p>
    <w:p w14:paraId="47EAFEFA" w14:textId="546ED32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1D44A460" w14:textId="17DD816C"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6D62AB66" w14:textId="05AAAE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Analysis using PathVisio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human pathways (</w:t>
      </w:r>
      <w:hyperlink r:id="rId32" w:history="1">
        <w:r w:rsidR="0056439D">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7D564E8E" w14:textId="4FCFDC65"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3" w:history="1">
        <w:r w:rsidR="00D52B97">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487C90EE" w14:textId="44FC2660" w:rsid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sidR="003A43E6">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PathVisio.  </w:t>
      </w:r>
    </w:p>
    <w:p w14:paraId="5C8B4245" w14:textId="4D015DE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Network Analysis</w:t>
      </w:r>
    </w:p>
    <w:p w14:paraId="657A3F49" w14:textId="78055C68" w:rsidR="00AB7B0F" w:rsidRP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elaborate upon as well as visualize the involvement of the significantly altered proteins in biological pathways, these proteins were run through Cytoscape </w:t>
      </w:r>
      <w:r w:rsidR="00CA0A24">
        <w:rPr>
          <w:rFonts w:ascii="Times New Roman" w:eastAsia="Times New Roman" w:hAnsi="Times New Roman" w:cs="Times New Roman"/>
          <w:color w:val="000000"/>
          <w:sz w:val="24"/>
          <w:szCs w:val="24"/>
          <w:lang w:eastAsia="en-GB"/>
        </w:rPr>
        <w:t>v.</w:t>
      </w:r>
      <w:r w:rsidR="00CA0A24" w:rsidRPr="00CA0A24">
        <w:t xml:space="preserve"> </w:t>
      </w:r>
      <w:r w:rsidR="00CA0A24"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4" w:anchor=":~:text=Cytoscape%20is%20an%20open%20source,into%20a%20unified%20conceptual%20framework." w:history="1">
        <w:r w:rsidR="00ED7A0A">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 This was done by first creating a network of protein-protein interactions using stringApp (</w:t>
      </w:r>
      <w:hyperlink r:id="rId35" w:history="1">
        <w:r w:rsidR="00B06144">
          <w:rPr>
            <w:rStyle w:val="Hyperlink"/>
          </w:rPr>
          <w:t>https://pubs.acs.org/doi/abs/10.1021/acs.jproteome.8b00702?casa_token=USD2zPrA-5QAAAAA%3AYyafljBu-Nc16fPtSZTe6iUPJs-9Osr3IunM7yHnmRqfAMPsnYE-OCnVtE63ZJN9MbDSHO4XSTxDSww-&amp;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0453F4">
        <w:rPr>
          <w:rFonts w:ascii="Times New Roman" w:eastAsia="Times New Roman" w:hAnsi="Times New Roman" w:cs="Times New Roman"/>
          <w:color w:val="000000"/>
          <w:sz w:val="24"/>
          <w:szCs w:val="24"/>
          <w:lang w:eastAsia="en-GB"/>
        </w:rPr>
        <w:t xml:space="preserve">with </w:t>
      </w:r>
      <w:r w:rsidRPr="00AB7B0F">
        <w:rPr>
          <w:rFonts w:ascii="Times New Roman" w:eastAsia="Times New Roman" w:hAnsi="Times New Roman" w:cs="Times New Roman"/>
          <w:color w:val="000000"/>
          <w:sz w:val="24"/>
          <w:szCs w:val="24"/>
          <w:lang w:eastAsia="en-GB"/>
        </w:rPr>
        <w:t xml:space="preserve">a confidence score of 0.4. The resulting network was then extended to include the corresponding altered biological pathways by applying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link set using </w:t>
      </w:r>
      <w:proofErr w:type="spellStart"/>
      <w:r w:rsidRPr="00AB7B0F">
        <w:rPr>
          <w:rFonts w:ascii="Times New Roman" w:eastAsia="Times New Roman" w:hAnsi="Times New Roman" w:cs="Times New Roman"/>
          <w:color w:val="000000"/>
          <w:sz w:val="24"/>
          <w:szCs w:val="24"/>
          <w:lang w:eastAsia="en-GB"/>
        </w:rPr>
        <w:t>CyTargetLinker</w:t>
      </w:r>
      <w:proofErr w:type="spellEnd"/>
      <w:r w:rsidRPr="00AB7B0F">
        <w:rPr>
          <w:rFonts w:ascii="Times New Roman" w:eastAsia="Times New Roman" w:hAnsi="Times New Roman" w:cs="Times New Roman"/>
          <w:color w:val="000000"/>
          <w:sz w:val="24"/>
          <w:szCs w:val="24"/>
          <w:lang w:eastAsia="en-GB"/>
        </w:rPr>
        <w:t xml:space="preserve"> (</w:t>
      </w:r>
      <w:hyperlink r:id="rId36" w:history="1">
        <w:r w:rsidR="00E32C84">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32115927" w14:textId="3E5C5E75"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network analysis of this extended network was then executed to determine the out-degree per pathway node. The pathways with the highest out-degree were of interest as they involved the most significantly altered proteins. To more easily visualize the relevancy of the altered pathways, out-degree was linked to the size of the corresponding pathway node. </w:t>
      </w:r>
    </w:p>
    <w:p w14:paraId="78A07C5A" w14:textId="77777777" w:rsidR="00ED7A0A" w:rsidRPr="00AB7B0F" w:rsidRDefault="00ED7A0A" w:rsidP="003841FB">
      <w:pPr>
        <w:spacing w:after="0" w:line="360" w:lineRule="auto"/>
        <w:jc w:val="both"/>
        <w:rPr>
          <w:rFonts w:ascii="Times New Roman" w:eastAsia="Times New Roman" w:hAnsi="Times New Roman" w:cs="Times New Roman"/>
          <w:sz w:val="24"/>
          <w:szCs w:val="24"/>
          <w:lang w:eastAsia="en-GB"/>
        </w:rPr>
      </w:pPr>
    </w:p>
    <w:p w14:paraId="0162894A" w14:textId="3ED2A4E6"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Extension of the metagenomic analysis</w:t>
      </w:r>
    </w:p>
    <w:p w14:paraId="5AFA6E3A" w14:textId="056B2FB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microbiome has been shown to influence the host metabolome through its involvement in digestion as well as through its involvement in gut hormone release. Furthermore, since metabolic disruption is associated with many diseases, the microbiome has also been proposed to be implicated in host health. </w:t>
      </w:r>
      <w:r w:rsidRPr="00AB7B0F">
        <w:rPr>
          <w:rFonts w:ascii="Times New Roman" w:eastAsia="Times New Roman" w:hAnsi="Times New Roman" w:cs="Times New Roman"/>
          <w:color w:val="FF9900"/>
          <w:sz w:val="24"/>
          <w:szCs w:val="24"/>
          <w:lang w:eastAsia="en-GB"/>
        </w:rPr>
        <w:t>For this reason, the metabolites and microbes which together best explain the covariation between the metabolomic and metagenomic data, were identified</w:t>
      </w:r>
      <w:r w:rsidRPr="00AB7B0F">
        <w:rPr>
          <w:rFonts w:ascii="Times New Roman" w:eastAsia="Times New Roman" w:hAnsi="Times New Roman" w:cs="Times New Roman"/>
          <w:color w:val="000000"/>
          <w:sz w:val="24"/>
          <w:szCs w:val="24"/>
          <w:lang w:eastAsia="en-GB"/>
        </w:rPr>
        <w:t xml:space="preserve">. The taxa </w:t>
      </w:r>
      <w:r w:rsidR="00520F4D">
        <w:rPr>
          <w:rFonts w:ascii="Times New Roman" w:eastAsia="Times New Roman" w:hAnsi="Times New Roman" w:cs="Times New Roman"/>
          <w:color w:val="000000"/>
          <w:sz w:val="24"/>
          <w:szCs w:val="24"/>
          <w:lang w:eastAsia="en-GB"/>
        </w:rPr>
        <w:t xml:space="preserve">contributing </w:t>
      </w:r>
      <w:r w:rsidR="009B7B95">
        <w:rPr>
          <w:rFonts w:ascii="Times New Roman" w:eastAsia="Times New Roman" w:hAnsi="Times New Roman" w:cs="Times New Roman"/>
          <w:color w:val="000000"/>
          <w:sz w:val="24"/>
          <w:szCs w:val="24"/>
          <w:lang w:eastAsia="en-GB"/>
        </w:rPr>
        <w:t xml:space="preserve">the most to the </w:t>
      </w:r>
      <w:r w:rsidR="00CA4414">
        <w:rPr>
          <w:rFonts w:ascii="Times New Roman" w:eastAsia="Times New Roman" w:hAnsi="Times New Roman" w:cs="Times New Roman"/>
          <w:color w:val="000000"/>
          <w:sz w:val="24"/>
          <w:szCs w:val="24"/>
          <w:lang w:eastAsia="en-GB"/>
        </w:rPr>
        <w:t xml:space="preserve">separation of the IR and IS group </w:t>
      </w:r>
      <w:r w:rsidRPr="00AB7B0F">
        <w:rPr>
          <w:rFonts w:ascii="Times New Roman" w:eastAsia="Times New Roman" w:hAnsi="Times New Roman" w:cs="Times New Roman"/>
          <w:color w:val="000000"/>
          <w:sz w:val="24"/>
          <w:szCs w:val="24"/>
          <w:lang w:eastAsia="en-GB"/>
        </w:rPr>
        <w:t>were then used to establish what physiological characteristics were associated with the microbiome of the IR group. </w:t>
      </w:r>
    </w:p>
    <w:p w14:paraId="054F2458" w14:textId="1E486940"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Metabolomic and metagenomic integrative analysis</w:t>
      </w:r>
    </w:p>
    <w:p w14:paraId="5329C28D" w14:textId="2C0A63C2" w:rsidR="00AB7B0F" w:rsidRPr="003841FB" w:rsidRDefault="00AB7B0F" w:rsidP="003841FB">
      <w:pPr>
        <w:pStyle w:val="HTMLPreformatted"/>
        <w:shd w:val="clear" w:color="auto" w:fill="FFFFFF"/>
        <w:wordWrap w:val="0"/>
        <w:spacing w:after="240"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The filtered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object and matching metabol</w:t>
      </w:r>
      <w:r w:rsidR="00A214E1">
        <w:rPr>
          <w:rFonts w:ascii="Times New Roman" w:hAnsi="Times New Roman" w:cs="Times New Roman"/>
          <w:color w:val="000000"/>
          <w:sz w:val="24"/>
          <w:szCs w:val="24"/>
        </w:rPr>
        <w:t>om</w:t>
      </w:r>
      <w:r w:rsidRPr="00AB7B0F">
        <w:rPr>
          <w:rFonts w:ascii="Times New Roman" w:hAnsi="Times New Roman" w:cs="Times New Roman"/>
          <w:color w:val="000000"/>
          <w:sz w:val="24"/>
          <w:szCs w:val="24"/>
        </w:rPr>
        <w:t xml:space="preserve">ic datafile were used to perform a sparse Canonical Correlation Analysis (sparse CCA) </w:t>
      </w:r>
      <w:r w:rsidR="00A47CEA">
        <w:rPr>
          <w:rFonts w:ascii="Times New Roman" w:hAnsi="Times New Roman" w:cs="Times New Roman"/>
          <w:color w:val="FF9900"/>
          <w:sz w:val="24"/>
          <w:szCs w:val="24"/>
        </w:rPr>
        <w:t>which allowed</w:t>
      </w:r>
      <w:r w:rsidRPr="00AB7B0F">
        <w:rPr>
          <w:rFonts w:ascii="Times New Roman" w:hAnsi="Times New Roman" w:cs="Times New Roman"/>
          <w:color w:val="FF9900"/>
          <w:sz w:val="24"/>
          <w:szCs w:val="24"/>
        </w:rPr>
        <w:t xml:space="preserve"> for recognition of the corresponding features linking the 2 datasets</w:t>
      </w:r>
      <w:r w:rsidRPr="00AB7B0F">
        <w:rPr>
          <w:rFonts w:ascii="Times New Roman" w:hAnsi="Times New Roman" w:cs="Times New Roman"/>
          <w:color w:val="000000"/>
          <w:sz w:val="24"/>
          <w:szCs w:val="24"/>
        </w:rPr>
        <w:t>. The PMA package</w:t>
      </w:r>
      <w:r w:rsidR="00A47CEA">
        <w:rPr>
          <w:rFonts w:ascii="Times New Roman" w:hAnsi="Times New Roman" w:cs="Times New Roman"/>
          <w:color w:val="000000"/>
          <w:sz w:val="24"/>
          <w:szCs w:val="24"/>
        </w:rPr>
        <w:t xml:space="preserve"> </w:t>
      </w:r>
      <w:r w:rsidR="00DD02AB">
        <w:rPr>
          <w:rFonts w:ascii="Times New Roman" w:hAnsi="Times New Roman" w:cs="Times New Roman"/>
          <w:color w:val="000000"/>
          <w:sz w:val="24"/>
          <w:szCs w:val="24"/>
        </w:rPr>
        <w:t>(</w:t>
      </w:r>
      <w:r w:rsidR="00DD02AB" w:rsidRPr="00DD02AB">
        <w:rPr>
          <w:rStyle w:val="gd15mcfceub"/>
          <w:rFonts w:ascii="Times New Roman" w:hAnsi="Times New Roman" w:cs="Times New Roman"/>
          <w:sz w:val="24"/>
          <w:szCs w:val="24"/>
          <w:bdr w:val="none" w:sz="0" w:space="0" w:color="auto" w:frame="1"/>
        </w:rPr>
        <w:t xml:space="preserve">Daniela Witten and Rob </w:t>
      </w:r>
      <w:proofErr w:type="spellStart"/>
      <w:r w:rsidR="00DD02AB" w:rsidRPr="00DD02AB">
        <w:rPr>
          <w:rStyle w:val="gd15mcfceub"/>
          <w:rFonts w:ascii="Times New Roman" w:hAnsi="Times New Roman" w:cs="Times New Roman"/>
          <w:sz w:val="24"/>
          <w:szCs w:val="24"/>
          <w:bdr w:val="none" w:sz="0" w:space="0" w:color="auto" w:frame="1"/>
        </w:rPr>
        <w:t>Tibshirani</w:t>
      </w:r>
      <w:proofErr w:type="spellEnd"/>
      <w:r w:rsidR="00DD02AB"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00DD02AB" w:rsidRPr="00DD02AB">
        <w:rPr>
          <w:rFonts w:ascii="Times New Roman" w:hAnsi="Times New Roman" w:cs="Times New Roman"/>
          <w:sz w:val="24"/>
          <w:szCs w:val="24"/>
        </w:rPr>
        <w:t>)</w:t>
      </w:r>
      <w:r w:rsidRPr="00DD02AB">
        <w:rPr>
          <w:rFonts w:ascii="Times New Roman" w:hAnsi="Times New Roman" w:cs="Times New Roman"/>
          <w:sz w:val="24"/>
          <w:szCs w:val="24"/>
        </w:rPr>
        <w:t xml:space="preserve"> in R was </w:t>
      </w:r>
      <w:r w:rsidRPr="00AB7B0F">
        <w:rPr>
          <w:rFonts w:ascii="Times New Roman" w:hAnsi="Times New Roman" w:cs="Times New Roman"/>
          <w:color w:val="000000"/>
          <w:sz w:val="24"/>
          <w:szCs w:val="24"/>
        </w:rPr>
        <w:t>used to execute this analysis and a penalty of 0.15 was app</w:t>
      </w:r>
      <w:r w:rsidR="00CE62A3">
        <w:rPr>
          <w:rFonts w:ascii="Times New Roman" w:hAnsi="Times New Roman" w:cs="Times New Roman"/>
          <w:color w:val="000000"/>
          <w:sz w:val="24"/>
          <w:szCs w:val="24"/>
        </w:rPr>
        <w:t>l</w:t>
      </w:r>
      <w:r w:rsidRPr="00AB7B0F">
        <w:rPr>
          <w:rFonts w:ascii="Times New Roman" w:hAnsi="Times New Roman" w:cs="Times New Roman"/>
          <w:color w:val="000000"/>
          <w:sz w:val="24"/>
          <w:szCs w:val="24"/>
        </w:rPr>
        <w:t>ied to both the metagenome and metabolome matrices. </w:t>
      </w:r>
      <w:r w:rsidR="000575AD">
        <w:rPr>
          <w:rFonts w:ascii="Times New Roman" w:hAnsi="Times New Roman" w:cs="Times New Roman"/>
          <w:color w:val="000000"/>
          <w:sz w:val="24"/>
          <w:szCs w:val="24"/>
        </w:rPr>
        <w:t>The corresponding R script can be downloaded from … (</w:t>
      </w:r>
      <w:proofErr w:type="spellStart"/>
      <w:r w:rsidR="000575AD">
        <w:rPr>
          <w:rFonts w:ascii="Times New Roman" w:hAnsi="Times New Roman" w:cs="Times New Roman"/>
          <w:color w:val="000000"/>
          <w:sz w:val="24"/>
          <w:szCs w:val="24"/>
        </w:rPr>
        <w:t>github</w:t>
      </w:r>
      <w:proofErr w:type="spellEnd"/>
      <w:r w:rsidR="000575AD">
        <w:rPr>
          <w:rFonts w:ascii="Times New Roman" w:hAnsi="Times New Roman" w:cs="Times New Roman"/>
          <w:color w:val="000000"/>
          <w:sz w:val="24"/>
          <w:szCs w:val="24"/>
        </w:rPr>
        <w:t xml:space="preserve"> link).</w:t>
      </w:r>
    </w:p>
    <w:p w14:paraId="045C384C" w14:textId="0963C283"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Taxon set enrichment analysis </w:t>
      </w:r>
    </w:p>
    <w:p w14:paraId="60E8651E" w14:textId="1DF6CB6A" w:rsidR="00AB7B0F" w:rsidRDefault="00AB7B0F" w:rsidP="003841FB">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A Taxon Set Enrichment analysis (TSEA) was applied to both the most and least abundant taxa in the IR condition generated by the PERMANOVA. This was done using MicrobiomeAnalyst (</w:t>
      </w:r>
      <w:hyperlink r:id="rId37" w:history="1">
        <w:r w:rsidR="00C95602" w:rsidRPr="003841FB">
          <w:rPr>
            <w:rStyle w:val="Hyperlink"/>
          </w:rPr>
          <w:t>https://www.nature.com/articles/s41596-019-0264-1</w:t>
        </w:r>
      </w:hyperlink>
      <w:r w:rsidRPr="003841FB">
        <w:rPr>
          <w:rFonts w:ascii="Times New Roman" w:eastAsia="Times New Roman" w:hAnsi="Times New Roman" w:cs="Times New Roman"/>
          <w:color w:val="000000"/>
          <w:sz w:val="24"/>
          <w:szCs w:val="24"/>
          <w:lang w:eastAsia="en-GB"/>
        </w:rPr>
        <w:t xml:space="preserve">) and allowed for associated host intrinsic factors for each group of taxa to </w:t>
      </w:r>
      <w:r w:rsidRPr="00AB7B0F">
        <w:rPr>
          <w:rFonts w:ascii="Times New Roman" w:eastAsia="Times New Roman" w:hAnsi="Times New Roman" w:cs="Times New Roman"/>
          <w:color w:val="000000"/>
          <w:sz w:val="24"/>
          <w:szCs w:val="24"/>
          <w:lang w:eastAsia="en-GB"/>
        </w:rPr>
        <w:t>be determined. </w:t>
      </w:r>
    </w:p>
    <w:p w14:paraId="1FE65DAD"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2ACB2434" w14:textId="77777777" w:rsidR="003841FB" w:rsidRPr="00C36B3D" w:rsidRDefault="003841FB" w:rsidP="003841FB">
      <w:pPr>
        <w:pStyle w:val="Heading2"/>
        <w:spacing w:before="0" w:beforeAutospacing="0" w:after="160" w:afterAutospacing="0"/>
        <w:jc w:val="both"/>
        <w:rPr>
          <w:b w:val="0"/>
          <w:bCs w:val="0"/>
          <w:sz w:val="24"/>
          <w:szCs w:val="24"/>
        </w:rPr>
      </w:pPr>
      <w:r w:rsidRPr="0082561A">
        <w:rPr>
          <w:sz w:val="24"/>
          <w:szCs w:val="24"/>
          <w:u w:val="single"/>
        </w:rPr>
        <w:t>Results</w:t>
      </w:r>
      <w:r w:rsidRPr="00C36B3D">
        <w:rPr>
          <w:b w:val="0"/>
          <w:bCs w:val="0"/>
          <w:sz w:val="24"/>
          <w:szCs w:val="24"/>
        </w:rPr>
        <w:t xml:space="preserve"> (</w:t>
      </w:r>
      <w:r>
        <w:rPr>
          <w:b w:val="0"/>
          <w:bCs w:val="0"/>
          <w:sz w:val="24"/>
          <w:szCs w:val="24"/>
        </w:rPr>
        <w:t>1343 words without figures/tables + their descriptions</w:t>
      </w:r>
      <w:r w:rsidRPr="00C36B3D">
        <w:rPr>
          <w:b w:val="0"/>
          <w:bCs w:val="0"/>
          <w:sz w:val="24"/>
          <w:szCs w:val="24"/>
        </w:rPr>
        <w:t>)</w:t>
      </w:r>
    </w:p>
    <w:p w14:paraId="4E38A42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From the pre-processing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6DFD332B"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sidRPr="00C36B3D">
        <w:rPr>
          <w:rFonts w:ascii="Times New Roman" w:eastAsia="Times New Roman" w:hAnsi="Times New Roman" w:cs="Times New Roman"/>
          <w:color w:val="000000"/>
          <w:sz w:val="24"/>
          <w:szCs w:val="24"/>
          <w:lang w:eastAsia="en-GB"/>
        </w:rPr>
        <w:t>phyloseq</w:t>
      </w:r>
      <w:proofErr w:type="spellEnd"/>
      <w:r w:rsidRPr="00C36B3D">
        <w:rPr>
          <w:rFonts w:ascii="Times New Roman" w:eastAsia="Times New Roman" w:hAnsi="Times New Roman" w:cs="Times New Roman"/>
          <w:color w:val="000000"/>
          <w:sz w:val="24"/>
          <w:szCs w:val="24"/>
          <w:lang w:eastAsia="en-GB"/>
        </w:rPr>
        <w:t xml:space="preserve"> object containing 362 taxa. </w:t>
      </w:r>
    </w:p>
    <w:p w14:paraId="25A0E6C5"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
    <w:p w14:paraId="28C1C7A5"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D14C1A3"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This </w:t>
      </w:r>
      <w:proofErr w:type="spellStart"/>
      <w:r w:rsidRPr="00C36B3D">
        <w:rPr>
          <w:rFonts w:ascii="Times New Roman" w:eastAsia="Times New Roman" w:hAnsi="Times New Roman" w:cs="Times New Roman"/>
          <w:color w:val="000000"/>
          <w:sz w:val="24"/>
          <w:szCs w:val="24"/>
          <w:lang w:eastAsia="en-GB"/>
        </w:rPr>
        <w:t>PCoA</w:t>
      </w:r>
      <w:proofErr w:type="spellEnd"/>
      <w:r w:rsidRPr="00C36B3D">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0.932). Nevertheless, there did exist a large variation in the absolute microbial abundances and absolute phyla abundances across both the IR and IS samples (Figure 3).</w:t>
      </w:r>
    </w:p>
    <w:p w14:paraId="105542A4"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59744C09" wp14:editId="5D95D3C1">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31EA3870" w14:textId="77777777" w:rsidR="003841FB" w:rsidRDefault="003841FB" w:rsidP="003841FB">
      <w:pPr>
        <w:spacing w:line="240" w:lineRule="auto"/>
        <w:jc w:val="both"/>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w:t>
      </w:r>
      <w:proofErr w:type="spellStart"/>
      <w:r w:rsidRPr="00C36B3D">
        <w:rPr>
          <w:rFonts w:ascii="Times New Roman" w:eastAsia="Times New Roman" w:hAnsi="Times New Roman" w:cs="Times New Roman"/>
          <w:i/>
          <w:iCs/>
          <w:color w:val="000000"/>
          <w:sz w:val="24"/>
          <w:szCs w:val="24"/>
          <w:lang w:eastAsia="en-GB"/>
        </w:rPr>
        <w:t>PCoA</w:t>
      </w:r>
      <w:proofErr w:type="spellEnd"/>
      <w:r w:rsidRPr="00C36B3D">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0183F6A2"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p>
    <w:p w14:paraId="3E996571"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57E96ED3" wp14:editId="314D7B15">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1DD5698F"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1F3F592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C4C34F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Actinobacteria (Figure 4.A) and Firmicutes (Figure 4.C) both being slightly more abundant and the Proteobacteria (Figure 4.D) slightly less abundant in the IR condition. However, only the differences in the Firmicutes and Proteobacteria phyla were significant (p = 0.009 and p &lt; 0.0001, respectively). </w:t>
      </w:r>
    </w:p>
    <w:p w14:paraId="7297BA1E"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sidRPr="00C36B3D">
        <w:rPr>
          <w:rFonts w:ascii="Times New Roman" w:eastAsia="Times New Roman" w:hAnsi="Times New Roman" w:cs="Times New Roman"/>
          <w:color w:val="000000"/>
          <w:sz w:val="24"/>
          <w:szCs w:val="24"/>
          <w:lang w:eastAsia="en-GB"/>
        </w:rPr>
        <w:t>Verrucomicrobia</w:t>
      </w:r>
      <w:proofErr w:type="spellEnd"/>
      <w:r w:rsidRPr="00C36B3D">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41CC166C"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047793B9" wp14:editId="7A6AD16F">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4D84FB16"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01A14A45" w14:textId="367F6FB1"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identified in order to try recognise the microbes contributing the most to the metagenomic differences between the 2 groups. The majority (70%) of these microbes belonged to the Firmicutes phylum. Consistent with the mean phyla abundance boxplots (Figure 4), the microbe most abundant in the IR condition compared to the IS condition was of the Bacteroidetes phylum while the microbe least abundant in the IR condition was of the Firmicutes phylum. 3 of the 10 microbes more abundant in IR and none of those less abundant in IR were </w:t>
      </w:r>
      <w:proofErr w:type="spellStart"/>
      <w:r w:rsidRPr="00C36B3D">
        <w:rPr>
          <w:rFonts w:ascii="Times New Roman" w:eastAsia="Times New Roman" w:hAnsi="Times New Roman" w:cs="Times New Roman"/>
          <w:color w:val="000000"/>
          <w:sz w:val="24"/>
          <w:szCs w:val="24"/>
          <w:lang w:eastAsia="en-GB"/>
        </w:rPr>
        <w:t>Ruminoccocus</w:t>
      </w:r>
      <w:proofErr w:type="spellEnd"/>
      <w:r w:rsidRPr="00C36B3D">
        <w:rPr>
          <w:rFonts w:ascii="Times New Roman" w:eastAsia="Times New Roman" w:hAnsi="Times New Roman" w:cs="Times New Roman"/>
          <w:color w:val="000000"/>
          <w:sz w:val="24"/>
          <w:szCs w:val="24"/>
          <w:lang w:eastAsia="en-GB"/>
        </w:rPr>
        <w:t xml:space="preserve">. On the other hand, 2 out of the 10 microbes less abundant in IR and none of those more abundant in IR were </w:t>
      </w:r>
      <w:proofErr w:type="spellStart"/>
      <w:r w:rsidRPr="00C36B3D">
        <w:rPr>
          <w:rFonts w:ascii="Times New Roman" w:eastAsia="Times New Roman" w:hAnsi="Times New Roman" w:cs="Times New Roman"/>
          <w:color w:val="000000"/>
          <w:sz w:val="24"/>
          <w:szCs w:val="24"/>
          <w:lang w:eastAsia="en-GB"/>
        </w:rPr>
        <w:t>Lachnospira</w:t>
      </w:r>
      <w:proofErr w:type="spellEnd"/>
      <w:r w:rsidRPr="00C36B3D">
        <w:rPr>
          <w:rFonts w:ascii="Times New Roman" w:eastAsia="Times New Roman" w:hAnsi="Times New Roman" w:cs="Times New Roman"/>
          <w:color w:val="000000"/>
          <w:sz w:val="24"/>
          <w:szCs w:val="24"/>
          <w:lang w:eastAsia="en-GB"/>
        </w:rPr>
        <w:t>. (Figure 5)</w:t>
      </w:r>
    </w:p>
    <w:p w14:paraId="23AAF34A" w14:textId="77777777" w:rsidR="003841FB" w:rsidRPr="00C36B3D" w:rsidRDefault="003841FB" w:rsidP="003841FB">
      <w:pPr>
        <w:spacing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6EF17620" wp14:editId="404D8B8E">
            <wp:extent cx="5731510" cy="3557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70441687" w14:textId="46EB6315"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7F212A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366EE0D3"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6B3DE7C" w14:textId="6EE63708"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w:t>
      </w:r>
      <w:proofErr w:type="spellStart"/>
      <w:r w:rsidRPr="00C36B3D">
        <w:rPr>
          <w:rFonts w:ascii="Times New Roman" w:eastAsia="Times New Roman" w:hAnsi="Times New Roman" w:cs="Times New Roman"/>
          <w:color w:val="000000"/>
          <w:sz w:val="24"/>
          <w:szCs w:val="24"/>
          <w:lang w:eastAsia="en-GB"/>
        </w:rPr>
        <w:t>limma</w:t>
      </w:r>
      <w:proofErr w:type="spellEnd"/>
      <w:r w:rsidRPr="00C36B3D">
        <w:rPr>
          <w:rFonts w:ascii="Times New Roman" w:eastAsia="Times New Roman" w:hAnsi="Times New Roman" w:cs="Times New Roman"/>
          <w:color w:val="000000"/>
          <w:sz w:val="24"/>
          <w:szCs w:val="24"/>
          <w:lang w:eastAsia="en-GB"/>
        </w:rPr>
        <w:t>, 23 proteins were deemed to be significantly altered in the IR condition compared to the IS condition based on p-value. 13 of these proteins were more abundant in the IR subjects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 and 10, less abundant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&lt; 0) </w:t>
      </w:r>
      <w:r w:rsidRPr="00C36B3D">
        <w:rPr>
          <w:rFonts w:ascii="Times New Roman" w:eastAsia="Times New Roman" w:hAnsi="Times New Roman" w:cs="Times New Roman"/>
          <w:color w:val="000000"/>
          <w:sz w:val="24"/>
          <w:szCs w:val="24"/>
          <w:shd w:val="clear" w:color="auto" w:fill="FFFF00"/>
          <w:lang w:eastAsia="en-GB"/>
        </w:rPr>
        <w:t>(Appendix 4)</w:t>
      </w:r>
      <w:r w:rsidRPr="00C36B3D">
        <w:rPr>
          <w:rFonts w:ascii="Times New Roman" w:eastAsia="Times New Roman" w:hAnsi="Times New Roman" w:cs="Times New Roman"/>
          <w:color w:val="000000"/>
          <w:sz w:val="24"/>
          <w:szCs w:val="24"/>
          <w:lang w:eastAsia="en-GB"/>
        </w:rPr>
        <w:t xml:space="preserve">. When a sufficient change was deemed to be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0.50 or &lt; -0.50, 3 of the significantly altered proteins </w:t>
      </w:r>
      <w:r w:rsidR="000308D3">
        <w:rPr>
          <w:rFonts w:ascii="Times New Roman" w:eastAsia="Times New Roman" w:hAnsi="Times New Roman" w:cs="Times New Roman"/>
          <w:color w:val="000000"/>
          <w:sz w:val="24"/>
          <w:szCs w:val="24"/>
          <w:lang w:eastAsia="en-GB"/>
        </w:rPr>
        <w:t>remained</w:t>
      </w:r>
      <w:r w:rsidRPr="00C36B3D">
        <w:rPr>
          <w:rFonts w:ascii="Times New Roman" w:eastAsia="Times New Roman" w:hAnsi="Times New Roman" w:cs="Times New Roman"/>
          <w:color w:val="000000"/>
          <w:sz w:val="24"/>
          <w:szCs w:val="24"/>
          <w:lang w:eastAsia="en-GB"/>
        </w:rPr>
        <w:t>: LPA and SHBG were both less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-1.074 and -0.522, respectively) while APOC4 was more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0.624). Despite these proteins having significant p-values, it should be noted that non possessed a significant adjusted p-value.</w:t>
      </w:r>
    </w:p>
    <w:p w14:paraId="4D6B2119" w14:textId="165EF18A"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On the other hand, the DA using MetaboDiff generated 40 metabolites whose abundances were significantly altered (p &lt; 0.05) in the IR group compared to the IS group: 21 were less abundant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&lt; 0) and 19 more abundant in the IR condition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 </w:t>
      </w:r>
      <w:r w:rsidRPr="00C36B3D">
        <w:rPr>
          <w:rFonts w:ascii="Times New Roman" w:eastAsia="Times New Roman" w:hAnsi="Times New Roman" w:cs="Times New Roman"/>
          <w:color w:val="000000"/>
          <w:sz w:val="24"/>
          <w:szCs w:val="24"/>
          <w:shd w:val="clear" w:color="auto" w:fill="FFFF00"/>
          <w:lang w:eastAsia="en-GB"/>
        </w:rPr>
        <w:t>(Appendix 5)</w:t>
      </w:r>
      <w:r w:rsidRPr="00C36B3D">
        <w:rPr>
          <w:rFonts w:ascii="Times New Roman" w:eastAsia="Times New Roman" w:hAnsi="Times New Roman" w:cs="Times New Roman"/>
          <w:color w:val="000000"/>
          <w:sz w:val="24"/>
          <w:szCs w:val="24"/>
          <w:lang w:eastAsia="en-GB"/>
        </w:rPr>
        <w:t xml:space="preserve">. Based on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0.05 or &lt; -0.05, 9 out of the 21 less abundant metabolites and 3 out of the 19 more abundant metabolites were sufficiently changed (Table 1). Unlike the results of the proteomic DA, 7 metabolites possessed a significant adjusted p-value with 5 also having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lastRenderedPageBreak/>
        <w:t xml:space="preserve">suggesting a sufficient change in abundance (Table 1). The remaining 2 metabolites with a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&gt; 0.05 or &lt; -0.05 were HMDB02759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-0.327) and HMDB00705 (</w:t>
      </w:r>
      <w:proofErr w:type="spellStart"/>
      <w:r w:rsidRPr="00C36B3D">
        <w:rPr>
          <w:rFonts w:ascii="Times New Roman" w:eastAsia="Times New Roman" w:hAnsi="Times New Roman" w:cs="Times New Roman"/>
          <w:color w:val="000000"/>
          <w:sz w:val="24"/>
          <w:szCs w:val="24"/>
          <w:lang w:eastAsia="en-GB"/>
        </w:rPr>
        <w:t>logFC</w:t>
      </w:r>
      <w:proofErr w:type="spellEnd"/>
      <w:r w:rsidRPr="00C36B3D">
        <w:rPr>
          <w:rFonts w:ascii="Times New Roman" w:eastAsia="Times New Roman" w:hAnsi="Times New Roman" w:cs="Times New Roman"/>
          <w:color w:val="000000"/>
          <w:sz w:val="24"/>
          <w:szCs w:val="24"/>
          <w:lang w:eastAsia="en-GB"/>
        </w:rPr>
        <w:t xml:space="preserve"> = 0.212). </w:t>
      </w:r>
    </w:p>
    <w:p w14:paraId="21E1A50F" w14:textId="0C986DDA"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1: table specifying the sufficiently less abundant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&lt; -0.50, blue cells) and sufficiently more abundant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&gt; 0.05, red cells) metabolites as determined by the differential analysis (DA) using MetaboDiff. The </w:t>
      </w:r>
      <w:proofErr w:type="spellStart"/>
      <w:r w:rsidRPr="00C36B3D">
        <w:rPr>
          <w:rFonts w:ascii="Times New Roman" w:eastAsia="Times New Roman" w:hAnsi="Times New Roman" w:cs="Times New Roman"/>
          <w:i/>
          <w:iCs/>
          <w:color w:val="000000"/>
          <w:sz w:val="24"/>
          <w:szCs w:val="24"/>
          <w:lang w:eastAsia="en-GB"/>
        </w:rPr>
        <w:t>logFC</w:t>
      </w:r>
      <w:proofErr w:type="spellEnd"/>
      <w:r w:rsidRPr="00C36B3D">
        <w:rPr>
          <w:rFonts w:ascii="Times New Roman" w:eastAsia="Times New Roman" w:hAnsi="Times New Roman" w:cs="Times New Roman"/>
          <w:i/>
          <w:iCs/>
          <w:color w:val="000000"/>
          <w:sz w:val="24"/>
          <w:szCs w:val="24"/>
          <w:lang w:eastAsia="en-GB"/>
        </w:rPr>
        <w:t xml:space="preserve"> and adjusted p-value are given for each metabolite. All metabolites listed were significantly changed in the IR condition compared to the IS condition based on p value (p &lt; 0.05).</w:t>
      </w:r>
      <w:r w:rsidR="00754544">
        <w:rPr>
          <w:rFonts w:ascii="Times New Roman" w:eastAsia="Times New Roman" w:hAnsi="Times New Roman" w:cs="Times New Roman"/>
          <w:i/>
          <w:iCs/>
          <w:color w:val="000000"/>
          <w:sz w:val="24"/>
          <w:szCs w:val="24"/>
          <w:lang w:eastAsia="en-GB"/>
        </w:rPr>
        <w:t xml:space="preserve"> </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3841FB" w:rsidRPr="00C36B3D" w14:paraId="1B3B990F" w14:textId="77777777" w:rsidTr="00B30DE4">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5F648" w14:textId="648595E9" w:rsidR="003841FB" w:rsidRPr="00754544"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754544">
              <w:rPr>
                <w:rFonts w:ascii="Times New Roman" w:eastAsia="Times New Roman" w:hAnsi="Times New Roman" w:cs="Times New Roman"/>
                <w:color w:val="000000"/>
                <w:sz w:val="24"/>
                <w:szCs w:val="24"/>
                <w:lang w:eastAsia="en-GB"/>
              </w:rPr>
              <w:t xml:space="preserve"> (metabolite </w:t>
            </w:r>
            <w:r w:rsidR="000677E5">
              <w:rPr>
                <w:rFonts w:ascii="Times New Roman" w:eastAsia="Times New Roman" w:hAnsi="Times New Roman" w:cs="Times New Roman"/>
                <w:color w:val="000000"/>
                <w:sz w:val="24"/>
                <w:szCs w:val="24"/>
                <w:lang w:eastAsia="en-GB"/>
              </w:rPr>
              <w:t>type</w:t>
            </w:r>
            <w:r w:rsidR="00754544">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0D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u w:val="single"/>
                <w:lang w:eastAsia="en-GB"/>
              </w:rPr>
              <w:t>logFC</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D22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3841FB" w:rsidRPr="00C36B3D" w14:paraId="10507FF4" w14:textId="77777777" w:rsidTr="00B30DE4">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6B9B68"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(0:0/22:6(4Z,7Z,10Z,13Z,16Z,19Z))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35BF2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F2CA8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7125D698" w14:textId="77777777" w:rsidTr="00B30DE4">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495E1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w:t>
            </w:r>
            <w:r w:rsidRPr="00C36B3D">
              <w:rPr>
                <w:rFonts w:ascii="Times New Roman" w:eastAsia="Times New Roman" w:hAnsi="Times New Roman" w:cs="Times New Roman"/>
                <w:color w:val="000000"/>
                <w:sz w:val="24"/>
                <w:szCs w:val="24"/>
                <w:lang w:eastAsia="en-GB"/>
              </w:rPr>
              <w:t>ysoPE</w:t>
            </w:r>
            <w:proofErr w:type="spellEnd"/>
            <w:r w:rsidRPr="00C36B3D">
              <w:rPr>
                <w:rFonts w:ascii="Times New Roman" w:eastAsia="Times New Roman" w:hAnsi="Times New Roman" w:cs="Times New Roman"/>
                <w:color w:val="000000"/>
                <w:sz w:val="24"/>
                <w:szCs w:val="24"/>
                <w:lang w:eastAsia="en-GB"/>
              </w:rPr>
              <w:t>(0:0/16:0)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8ACCB1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F806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Pr>
                <w:rFonts w:ascii="Times New Roman" w:eastAsia="Times New Roman" w:hAnsi="Times New Roman" w:cs="Times New Roman"/>
                <w:color w:val="000000"/>
                <w:sz w:val="24"/>
                <w:szCs w:val="24"/>
                <w:lang w:eastAsia="en-GB"/>
              </w:rPr>
              <w:t>1</w:t>
            </w:r>
          </w:p>
        </w:tc>
      </w:tr>
      <w:tr w:rsidR="003841FB" w:rsidRPr="00C36B3D" w14:paraId="4A81C5CC" w14:textId="77777777" w:rsidTr="00B30DE4">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3A66FB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(P-16:0/0:0)</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Phospho-ether 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17B7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E6F6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3841FB" w:rsidRPr="00C36B3D" w14:paraId="0F1B2F98" w14:textId="77777777" w:rsidTr="00B30DE4">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F8E07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6B1D67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F7E65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Pr>
                <w:rFonts w:ascii="Times New Roman" w:eastAsia="Times New Roman" w:hAnsi="Times New Roman" w:cs="Times New Roman"/>
                <w:color w:val="000000"/>
                <w:sz w:val="24"/>
                <w:szCs w:val="24"/>
                <w:lang w:eastAsia="en-GB"/>
              </w:rPr>
              <w:t>40</w:t>
            </w:r>
          </w:p>
        </w:tc>
      </w:tr>
      <w:tr w:rsidR="003841FB" w:rsidRPr="00C36B3D" w14:paraId="13CF5DDE" w14:textId="77777777" w:rsidTr="00B30DE4">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FD92C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AF52E8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07583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18A0A9C8" w14:textId="77777777" w:rsidTr="00B30DE4">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50D01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4CA06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B3892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Pr>
                <w:rFonts w:ascii="Times New Roman" w:eastAsia="Times New Roman" w:hAnsi="Times New Roman" w:cs="Times New Roman"/>
                <w:color w:val="000000"/>
                <w:sz w:val="24"/>
                <w:szCs w:val="24"/>
                <w:lang w:eastAsia="en-GB"/>
              </w:rPr>
              <w:t>2</w:t>
            </w:r>
          </w:p>
        </w:tc>
      </w:tr>
      <w:tr w:rsidR="003841FB" w:rsidRPr="00C36B3D" w14:paraId="5967FDA6" w14:textId="77777777" w:rsidTr="00B30DE4">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9E1B9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MG(0:0/14:1(9Z)/0:0)</w:t>
            </w:r>
            <w:r>
              <w:rPr>
                <w:rFonts w:ascii="Times New Roman" w:eastAsia="Times New Roman" w:hAnsi="Times New Roman" w:cs="Times New Roman"/>
                <w:color w:val="000000"/>
                <w:sz w:val="24"/>
                <w:szCs w:val="24"/>
                <w:lang w:eastAsia="en-GB"/>
              </w:rPr>
              <w:t xml:space="preserve"> (</w:t>
            </w:r>
            <w:r w:rsidRPr="00357550">
              <w:rPr>
                <w:rFonts w:ascii="Times New Roman" w:eastAsia="Times New Roman" w:hAnsi="Times New Roman" w:cs="Times New Roman"/>
                <w:sz w:val="24"/>
                <w:szCs w:val="24"/>
                <w:shd w:val="clear" w:color="auto" w:fill="D9E2F3" w:themeFill="accent1" w:themeFillTint="33"/>
                <w:lang w:eastAsia="en-GB"/>
              </w:rPr>
              <w:t>M</w:t>
            </w:r>
            <w:r w:rsidRPr="00357550">
              <w:rPr>
                <w:rFonts w:ascii="Times New Roman" w:hAnsi="Times New Roman" w:cs="Times New Roman"/>
                <w:sz w:val="24"/>
                <w:szCs w:val="24"/>
                <w:shd w:val="clear" w:color="auto" w:fill="D9E2F3" w:themeFill="accent1" w:themeFillTint="33"/>
              </w:rPr>
              <w:t>onoacylglycerol</w:t>
            </w:r>
            <w:r w:rsidRPr="00357550">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A9684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B76034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3841FB" w:rsidRPr="00C36B3D" w14:paraId="1BC3A46F" w14:textId="77777777" w:rsidTr="00B30DE4">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57AC11E"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(0:0/20:3(11Z,14Z,17Z))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14F606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-0.59</w:t>
            </w:r>
            <w:r>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16A3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Pr>
                <w:rFonts w:ascii="Times New Roman" w:eastAsia="Times New Roman" w:hAnsi="Times New Roman" w:cs="Times New Roman"/>
                <w:color w:val="000000"/>
                <w:sz w:val="24"/>
                <w:szCs w:val="24"/>
                <w:lang w:eastAsia="en-GB"/>
              </w:rPr>
              <w:t>8</w:t>
            </w:r>
          </w:p>
        </w:tc>
      </w:tr>
      <w:tr w:rsidR="003841FB" w:rsidRPr="00C36B3D" w14:paraId="6D562BAE" w14:textId="77777777" w:rsidTr="00B30DE4">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E681"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proofErr w:type="spellStart"/>
            <w:r w:rsidRPr="00C36B3D">
              <w:rPr>
                <w:rFonts w:ascii="Times New Roman" w:eastAsia="Times New Roman" w:hAnsi="Times New Roman" w:cs="Times New Roman"/>
                <w:color w:val="000000"/>
                <w:sz w:val="24"/>
                <w:szCs w:val="24"/>
                <w:lang w:eastAsia="en-GB"/>
              </w:rPr>
              <w:t>LysoPE</w:t>
            </w:r>
            <w:proofErr w:type="spellEnd"/>
            <w:r w:rsidRPr="00C36B3D">
              <w:rPr>
                <w:rFonts w:ascii="Times New Roman" w:eastAsia="Times New Roman" w:hAnsi="Times New Roman" w:cs="Times New Roman"/>
                <w:color w:val="000000"/>
                <w:sz w:val="24"/>
                <w:szCs w:val="24"/>
                <w:lang w:eastAsia="en-GB"/>
              </w:rPr>
              <w:t>(0:0/22:0)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7A2B4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044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0514F7E" w14:textId="77777777" w:rsidTr="00B30DE4">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DD6A5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Glucaric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EA473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60246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569AB0B" w14:textId="77777777" w:rsidTr="00B30D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A639772"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Fatty acid ester</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9B5E8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29ABD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3841FB" w:rsidRPr="00C36B3D" w14:paraId="09C9630C" w14:textId="77777777" w:rsidTr="00B30D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1D3B1D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r>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15B68A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ACA31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0DE97F3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1C2B2EE"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involved these metabolomic and proteomic changes </w:t>
      </w:r>
    </w:p>
    <w:p w14:paraId="35572CA7"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Combined pathway analysis of the proteome and metabolome data was done using PathVisio and </w:t>
      </w: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w:t>
      </w:r>
    </w:p>
    <w:p w14:paraId="6C58D47D"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 The majority of the </w:t>
      </w:r>
      <w:r w:rsidRPr="00C36B3D">
        <w:rPr>
          <w:rFonts w:ascii="Times New Roman" w:eastAsia="Times New Roman" w:hAnsi="Times New Roman" w:cs="Times New Roman"/>
          <w:color w:val="000000"/>
          <w:sz w:val="24"/>
          <w:szCs w:val="24"/>
          <w:lang w:eastAsia="en-GB"/>
        </w:rPr>
        <w:lastRenderedPageBreak/>
        <w:t>significantly altered pathways involved metabolites that met the expression criteria but none of these pathways contained both proteins and metabolites with a p &lt; 0.05 (Table 2).</w:t>
      </w:r>
    </w:p>
    <w:p w14:paraId="26DCA6BD" w14:textId="77777777" w:rsidR="003841FB" w:rsidRPr="00C36B3D" w:rsidRDefault="003841FB" w:rsidP="003841FB">
      <w:pPr>
        <w:spacing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indicate </w:t>
      </w:r>
      <w:r w:rsidRPr="00C36B3D">
        <w:rPr>
          <w:rFonts w:ascii="Times New Roman" w:eastAsia="Times New Roman" w:hAnsi="Times New Roman" w:cs="Times New Roman"/>
          <w:color w:val="000000"/>
          <w:sz w:val="24"/>
          <w:szCs w:val="24"/>
          <w:lang w:eastAsia="en-GB"/>
        </w:rPr>
        <w:t>the compound being more abundant in insulin resistance (↑) or less abundant in insulin resistance (↓), in comparison to the insulin sensitive condition. </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5946"/>
        <w:gridCol w:w="1047"/>
        <w:gridCol w:w="2860"/>
      </w:tblGrid>
      <w:tr w:rsidR="003841FB" w:rsidRPr="00C36B3D" w14:paraId="107FAA50" w14:textId="77777777" w:rsidTr="003841FB">
        <w:trPr>
          <w:trHeight w:val="549"/>
        </w:trPr>
        <w:tc>
          <w:tcPr>
            <w:tcW w:w="5946" w:type="dxa"/>
            <w:tcMar>
              <w:top w:w="100" w:type="dxa"/>
              <w:left w:w="100" w:type="dxa"/>
              <w:bottom w:w="100" w:type="dxa"/>
              <w:right w:w="100" w:type="dxa"/>
            </w:tcMar>
            <w:hideMark/>
          </w:tcPr>
          <w:p w14:paraId="79F566B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Mar>
              <w:top w:w="100" w:type="dxa"/>
              <w:left w:w="100" w:type="dxa"/>
              <w:bottom w:w="100" w:type="dxa"/>
              <w:right w:w="100" w:type="dxa"/>
            </w:tcMar>
            <w:hideMark/>
          </w:tcPr>
          <w:p w14:paraId="5672745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Mar>
              <w:top w:w="100" w:type="dxa"/>
              <w:left w:w="100" w:type="dxa"/>
              <w:bottom w:w="100" w:type="dxa"/>
              <w:right w:w="100" w:type="dxa"/>
            </w:tcMar>
            <w:hideMark/>
          </w:tcPr>
          <w:p w14:paraId="7FE508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B1B8C6E" w14:textId="77777777" w:rsidTr="003841FB">
        <w:trPr>
          <w:trHeight w:val="279"/>
        </w:trPr>
        <w:tc>
          <w:tcPr>
            <w:tcW w:w="5946" w:type="dxa"/>
            <w:tcMar>
              <w:top w:w="100" w:type="dxa"/>
              <w:left w:w="100" w:type="dxa"/>
              <w:bottom w:w="100" w:type="dxa"/>
              <w:right w:w="100" w:type="dxa"/>
            </w:tcMar>
            <w:hideMark/>
          </w:tcPr>
          <w:p w14:paraId="0CB58BB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Mar>
              <w:top w:w="100" w:type="dxa"/>
              <w:left w:w="100" w:type="dxa"/>
              <w:bottom w:w="100" w:type="dxa"/>
              <w:right w:w="100" w:type="dxa"/>
            </w:tcMar>
            <w:hideMark/>
          </w:tcPr>
          <w:p w14:paraId="2BBDBE5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93C58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6BE1EE4" w14:textId="77777777" w:rsidTr="003841FB">
        <w:trPr>
          <w:trHeight w:val="269"/>
        </w:trPr>
        <w:tc>
          <w:tcPr>
            <w:tcW w:w="5946" w:type="dxa"/>
            <w:tcMar>
              <w:top w:w="100" w:type="dxa"/>
              <w:left w:w="100" w:type="dxa"/>
              <w:bottom w:w="100" w:type="dxa"/>
              <w:right w:w="100" w:type="dxa"/>
            </w:tcMar>
            <w:hideMark/>
          </w:tcPr>
          <w:p w14:paraId="3AE703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Heroin metabolism</w:t>
            </w:r>
          </w:p>
        </w:tc>
        <w:tc>
          <w:tcPr>
            <w:tcW w:w="1047" w:type="dxa"/>
            <w:tcMar>
              <w:top w:w="100" w:type="dxa"/>
              <w:left w:w="100" w:type="dxa"/>
              <w:bottom w:w="100" w:type="dxa"/>
              <w:right w:w="100" w:type="dxa"/>
            </w:tcMar>
            <w:hideMark/>
          </w:tcPr>
          <w:p w14:paraId="4B7827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B898B9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w:t>
            </w:r>
            <w:proofErr w:type="spellStart"/>
            <w:r w:rsidRPr="00C36B3D">
              <w:rPr>
                <w:rFonts w:ascii="Times New Roman" w:eastAsia="Times New Roman" w:hAnsi="Times New Roman" w:cs="Times New Roman"/>
                <w:color w:val="000000"/>
                <w:sz w:val="24"/>
                <w:szCs w:val="24"/>
                <w:lang w:eastAsia="en-GB"/>
              </w:rPr>
              <w:t>ChE</w:t>
            </w:r>
            <w:proofErr w:type="spellEnd"/>
          </w:p>
        </w:tc>
      </w:tr>
      <w:tr w:rsidR="003841FB" w:rsidRPr="00C36B3D" w14:paraId="78CEB9E5" w14:textId="77777777" w:rsidTr="003841FB">
        <w:trPr>
          <w:trHeight w:val="279"/>
        </w:trPr>
        <w:tc>
          <w:tcPr>
            <w:tcW w:w="5946" w:type="dxa"/>
            <w:tcMar>
              <w:top w:w="100" w:type="dxa"/>
              <w:left w:w="100" w:type="dxa"/>
              <w:bottom w:w="100" w:type="dxa"/>
              <w:right w:w="100" w:type="dxa"/>
            </w:tcMar>
            <w:hideMark/>
          </w:tcPr>
          <w:p w14:paraId="06B3D94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IL-1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pathway</w:t>
            </w:r>
          </w:p>
        </w:tc>
        <w:tc>
          <w:tcPr>
            <w:tcW w:w="1047" w:type="dxa"/>
            <w:tcMar>
              <w:top w:w="100" w:type="dxa"/>
              <w:left w:w="100" w:type="dxa"/>
              <w:bottom w:w="100" w:type="dxa"/>
              <w:right w:w="100" w:type="dxa"/>
            </w:tcMar>
            <w:hideMark/>
          </w:tcPr>
          <w:p w14:paraId="3CA391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A1D1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3841FB" w:rsidRPr="00C36B3D" w14:paraId="0CAEE62B" w14:textId="77777777" w:rsidTr="003841FB">
        <w:trPr>
          <w:trHeight w:val="279"/>
        </w:trPr>
        <w:tc>
          <w:tcPr>
            <w:tcW w:w="5946" w:type="dxa"/>
            <w:tcMar>
              <w:top w:w="100" w:type="dxa"/>
              <w:left w:w="100" w:type="dxa"/>
              <w:bottom w:w="100" w:type="dxa"/>
              <w:right w:w="100" w:type="dxa"/>
            </w:tcMar>
            <w:hideMark/>
          </w:tcPr>
          <w:p w14:paraId="2DBE83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Mar>
              <w:top w:w="100" w:type="dxa"/>
              <w:left w:w="100" w:type="dxa"/>
              <w:bottom w:w="100" w:type="dxa"/>
              <w:right w:w="100" w:type="dxa"/>
            </w:tcMar>
            <w:hideMark/>
          </w:tcPr>
          <w:p w14:paraId="00CF271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61B9EF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3841FB" w:rsidRPr="00C36B3D" w14:paraId="6CACE4C6" w14:textId="77777777" w:rsidTr="003841FB">
        <w:trPr>
          <w:trHeight w:val="269"/>
        </w:trPr>
        <w:tc>
          <w:tcPr>
            <w:tcW w:w="5946" w:type="dxa"/>
            <w:tcMar>
              <w:top w:w="100" w:type="dxa"/>
              <w:left w:w="100" w:type="dxa"/>
              <w:bottom w:w="100" w:type="dxa"/>
              <w:right w:w="100" w:type="dxa"/>
            </w:tcMar>
            <w:hideMark/>
          </w:tcPr>
          <w:p w14:paraId="2CC0BC9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Mar>
              <w:top w:w="100" w:type="dxa"/>
              <w:left w:w="100" w:type="dxa"/>
              <w:bottom w:w="100" w:type="dxa"/>
              <w:right w:w="100" w:type="dxa"/>
            </w:tcMar>
            <w:hideMark/>
          </w:tcPr>
          <w:p w14:paraId="790F3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7CCF3A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3E068A1A" w14:textId="77777777" w:rsidTr="003841FB">
        <w:trPr>
          <w:trHeight w:val="1109"/>
        </w:trPr>
        <w:tc>
          <w:tcPr>
            <w:tcW w:w="5946" w:type="dxa"/>
            <w:tcMar>
              <w:top w:w="100" w:type="dxa"/>
              <w:left w:w="100" w:type="dxa"/>
              <w:bottom w:w="100" w:type="dxa"/>
              <w:right w:w="100" w:type="dxa"/>
            </w:tcMar>
            <w:hideMark/>
          </w:tcPr>
          <w:p w14:paraId="3FD171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Oligodendrocyte Specification and differentiation(including remyelination), leading to Myelin Components for CNS</w:t>
            </w:r>
          </w:p>
        </w:tc>
        <w:tc>
          <w:tcPr>
            <w:tcW w:w="1047" w:type="dxa"/>
            <w:tcMar>
              <w:top w:w="100" w:type="dxa"/>
              <w:left w:w="100" w:type="dxa"/>
              <w:bottom w:w="100" w:type="dxa"/>
              <w:right w:w="100" w:type="dxa"/>
            </w:tcMar>
            <w:hideMark/>
          </w:tcPr>
          <w:p w14:paraId="60F163C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78CF15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6512F3E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23242E0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4F76EE8F" w14:textId="77777777" w:rsidTr="003841FB">
        <w:trPr>
          <w:trHeight w:val="644"/>
        </w:trPr>
        <w:tc>
          <w:tcPr>
            <w:tcW w:w="5946" w:type="dxa"/>
            <w:tcMar>
              <w:top w:w="100" w:type="dxa"/>
              <w:left w:w="100" w:type="dxa"/>
              <w:bottom w:w="100" w:type="dxa"/>
              <w:right w:w="100" w:type="dxa"/>
            </w:tcMar>
            <w:hideMark/>
          </w:tcPr>
          <w:p w14:paraId="1BECCC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Phosphodiesterases</w:t>
            </w:r>
            <w:proofErr w:type="spellEnd"/>
            <w:r w:rsidRPr="00C36B3D">
              <w:rPr>
                <w:rFonts w:ascii="Times New Roman" w:eastAsia="Times New Roman" w:hAnsi="Times New Roman" w:cs="Times New Roman"/>
                <w:color w:val="000000"/>
                <w:sz w:val="24"/>
                <w:szCs w:val="24"/>
                <w:lang w:eastAsia="en-GB"/>
              </w:rPr>
              <w:t xml:space="preserve"> in neuronal function</w:t>
            </w:r>
          </w:p>
        </w:tc>
        <w:tc>
          <w:tcPr>
            <w:tcW w:w="1047" w:type="dxa"/>
            <w:tcMar>
              <w:top w:w="100" w:type="dxa"/>
              <w:left w:w="100" w:type="dxa"/>
              <w:bottom w:w="100" w:type="dxa"/>
              <w:right w:w="100" w:type="dxa"/>
            </w:tcMar>
            <w:hideMark/>
          </w:tcPr>
          <w:p w14:paraId="667AC27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E84680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089822A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0A69FC88" w14:textId="77777777" w:rsidTr="003841FB">
        <w:trPr>
          <w:trHeight w:val="439"/>
        </w:trPr>
        <w:tc>
          <w:tcPr>
            <w:tcW w:w="5946" w:type="dxa"/>
            <w:tcMar>
              <w:top w:w="100" w:type="dxa"/>
              <w:left w:w="100" w:type="dxa"/>
              <w:bottom w:w="100" w:type="dxa"/>
              <w:right w:w="100" w:type="dxa"/>
            </w:tcMar>
            <w:hideMark/>
          </w:tcPr>
          <w:p w14:paraId="20AAC82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Mar>
              <w:top w:w="100" w:type="dxa"/>
              <w:left w:w="100" w:type="dxa"/>
              <w:bottom w:w="100" w:type="dxa"/>
              <w:right w:w="100" w:type="dxa"/>
            </w:tcMar>
            <w:hideMark/>
          </w:tcPr>
          <w:p w14:paraId="52CC6E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7ACC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3841FB" w:rsidRPr="00C36B3D" w14:paraId="6DF64C5D" w14:textId="77777777" w:rsidTr="003841FB">
        <w:trPr>
          <w:trHeight w:val="439"/>
        </w:trPr>
        <w:tc>
          <w:tcPr>
            <w:tcW w:w="5946" w:type="dxa"/>
            <w:tcMar>
              <w:top w:w="100" w:type="dxa"/>
              <w:left w:w="100" w:type="dxa"/>
              <w:bottom w:w="100" w:type="dxa"/>
              <w:right w:w="100" w:type="dxa"/>
            </w:tcMar>
            <w:hideMark/>
          </w:tcPr>
          <w:p w14:paraId="1F099F8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Mar>
              <w:top w:w="100" w:type="dxa"/>
              <w:left w:w="100" w:type="dxa"/>
              <w:bottom w:w="100" w:type="dxa"/>
              <w:right w:w="100" w:type="dxa"/>
            </w:tcMar>
            <w:hideMark/>
          </w:tcPr>
          <w:p w14:paraId="4F3A121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1D5464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3841FB" w:rsidRPr="00C36B3D" w14:paraId="78B6F1C2" w14:textId="77777777" w:rsidTr="003841FB">
        <w:trPr>
          <w:trHeight w:val="439"/>
        </w:trPr>
        <w:tc>
          <w:tcPr>
            <w:tcW w:w="5946" w:type="dxa"/>
            <w:tcMar>
              <w:top w:w="100" w:type="dxa"/>
              <w:left w:w="100" w:type="dxa"/>
              <w:bottom w:w="100" w:type="dxa"/>
              <w:right w:w="100" w:type="dxa"/>
            </w:tcMar>
            <w:hideMark/>
          </w:tcPr>
          <w:p w14:paraId="1CDC70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Mar>
              <w:top w:w="100" w:type="dxa"/>
              <w:left w:w="100" w:type="dxa"/>
              <w:bottom w:w="100" w:type="dxa"/>
              <w:right w:w="100" w:type="dxa"/>
            </w:tcMar>
            <w:hideMark/>
          </w:tcPr>
          <w:p w14:paraId="4FD740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FE253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shd w:val="clear" w:color="auto" w:fill="FFFFFF"/>
                <w:lang w:eastAsia="en-GB"/>
              </w:rPr>
              <w:t>Sphinganine</w:t>
            </w:r>
            <w:proofErr w:type="spellEnd"/>
          </w:p>
        </w:tc>
      </w:tr>
      <w:tr w:rsidR="003841FB" w:rsidRPr="00C36B3D" w14:paraId="1433F1BA" w14:textId="77777777" w:rsidTr="003841FB">
        <w:trPr>
          <w:trHeight w:val="439"/>
        </w:trPr>
        <w:tc>
          <w:tcPr>
            <w:tcW w:w="5946" w:type="dxa"/>
            <w:tcMar>
              <w:top w:w="100" w:type="dxa"/>
              <w:left w:w="100" w:type="dxa"/>
              <w:bottom w:w="100" w:type="dxa"/>
              <w:right w:w="100" w:type="dxa"/>
            </w:tcMar>
            <w:hideMark/>
          </w:tcPr>
          <w:p w14:paraId="1D65A8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Mar>
              <w:top w:w="100" w:type="dxa"/>
              <w:left w:w="100" w:type="dxa"/>
              <w:bottom w:w="100" w:type="dxa"/>
              <w:right w:w="100" w:type="dxa"/>
            </w:tcMar>
            <w:hideMark/>
          </w:tcPr>
          <w:p w14:paraId="5FFBF8C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082C7B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3841FB" w:rsidRPr="00C36B3D" w14:paraId="22B700B0" w14:textId="77777777" w:rsidTr="003841FB">
        <w:trPr>
          <w:trHeight w:val="279"/>
        </w:trPr>
        <w:tc>
          <w:tcPr>
            <w:tcW w:w="5946" w:type="dxa"/>
            <w:tcMar>
              <w:top w:w="100" w:type="dxa"/>
              <w:left w:w="100" w:type="dxa"/>
              <w:bottom w:w="100" w:type="dxa"/>
              <w:right w:w="100" w:type="dxa"/>
            </w:tcMar>
            <w:hideMark/>
          </w:tcPr>
          <w:p w14:paraId="27CD1BE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Mar>
              <w:top w:w="100" w:type="dxa"/>
              <w:left w:w="100" w:type="dxa"/>
              <w:bottom w:w="100" w:type="dxa"/>
              <w:right w:w="100" w:type="dxa"/>
            </w:tcMar>
            <w:hideMark/>
          </w:tcPr>
          <w:p w14:paraId="02B5252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7A5ED24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3841FB" w:rsidRPr="00C36B3D" w14:paraId="30CD89DF" w14:textId="77777777" w:rsidTr="003841FB">
        <w:trPr>
          <w:trHeight w:val="269"/>
        </w:trPr>
        <w:tc>
          <w:tcPr>
            <w:tcW w:w="5946" w:type="dxa"/>
            <w:tcMar>
              <w:top w:w="100" w:type="dxa"/>
              <w:left w:w="100" w:type="dxa"/>
              <w:bottom w:w="100" w:type="dxa"/>
              <w:right w:w="100" w:type="dxa"/>
            </w:tcMar>
            <w:hideMark/>
          </w:tcPr>
          <w:p w14:paraId="61A21E3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Vitamin D-sensitive calcium </w:t>
            </w:r>
            <w:proofErr w:type="spellStart"/>
            <w:r w:rsidRPr="00C36B3D">
              <w:rPr>
                <w:rFonts w:ascii="Times New Roman" w:eastAsia="Times New Roman" w:hAnsi="Times New Roman" w:cs="Times New Roman"/>
                <w:color w:val="000000"/>
                <w:sz w:val="24"/>
                <w:szCs w:val="24"/>
                <w:lang w:eastAsia="en-GB"/>
              </w:rPr>
              <w:t>signaling</w:t>
            </w:r>
            <w:proofErr w:type="spellEnd"/>
            <w:r w:rsidRPr="00C36B3D">
              <w:rPr>
                <w:rFonts w:ascii="Times New Roman" w:eastAsia="Times New Roman" w:hAnsi="Times New Roman" w:cs="Times New Roman"/>
                <w:color w:val="000000"/>
                <w:sz w:val="24"/>
                <w:szCs w:val="24"/>
                <w:lang w:eastAsia="en-GB"/>
              </w:rPr>
              <w:t xml:space="preserve"> in depression</w:t>
            </w:r>
          </w:p>
        </w:tc>
        <w:tc>
          <w:tcPr>
            <w:tcW w:w="1047" w:type="dxa"/>
            <w:tcMar>
              <w:top w:w="100" w:type="dxa"/>
              <w:left w:w="100" w:type="dxa"/>
              <w:bottom w:w="100" w:type="dxa"/>
              <w:right w:w="100" w:type="dxa"/>
            </w:tcMar>
            <w:hideMark/>
          </w:tcPr>
          <w:p w14:paraId="236D888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3C1C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80AC007" w14:textId="77777777" w:rsidTr="003841FB">
        <w:trPr>
          <w:trHeight w:val="279"/>
        </w:trPr>
        <w:tc>
          <w:tcPr>
            <w:tcW w:w="5946" w:type="dxa"/>
            <w:tcMar>
              <w:top w:w="100" w:type="dxa"/>
              <w:left w:w="100" w:type="dxa"/>
              <w:bottom w:w="100" w:type="dxa"/>
              <w:right w:w="100" w:type="dxa"/>
            </w:tcMar>
            <w:hideMark/>
          </w:tcPr>
          <w:p w14:paraId="582EF35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Mar>
              <w:top w:w="100" w:type="dxa"/>
              <w:left w:w="100" w:type="dxa"/>
              <w:bottom w:w="100" w:type="dxa"/>
              <w:right w:w="100" w:type="dxa"/>
            </w:tcMar>
            <w:hideMark/>
          </w:tcPr>
          <w:p w14:paraId="1C3B68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E2B23D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6D8ED547" w14:textId="77777777" w:rsidTr="003841FB">
        <w:trPr>
          <w:trHeight w:val="1298"/>
        </w:trPr>
        <w:tc>
          <w:tcPr>
            <w:tcW w:w="5946" w:type="dxa"/>
            <w:tcMar>
              <w:top w:w="100" w:type="dxa"/>
              <w:left w:w="100" w:type="dxa"/>
              <w:bottom w:w="100" w:type="dxa"/>
              <w:right w:w="100" w:type="dxa"/>
            </w:tcMar>
            <w:hideMark/>
          </w:tcPr>
          <w:p w14:paraId="5F75ACF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Phosphatidylcholine catabolism</w:t>
            </w:r>
          </w:p>
        </w:tc>
        <w:tc>
          <w:tcPr>
            <w:tcW w:w="1047" w:type="dxa"/>
            <w:tcMar>
              <w:top w:w="100" w:type="dxa"/>
              <w:left w:w="100" w:type="dxa"/>
              <w:bottom w:w="100" w:type="dxa"/>
              <w:right w:w="100" w:type="dxa"/>
            </w:tcMar>
            <w:hideMark/>
          </w:tcPr>
          <w:p w14:paraId="4079C3E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A5CF03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LysoPC</w:t>
            </w:r>
            <w:proofErr w:type="spellEnd"/>
            <w:r w:rsidRPr="00C36B3D">
              <w:rPr>
                <w:rFonts w:ascii="Times New Roman" w:eastAsia="Times New Roman" w:hAnsi="Times New Roman" w:cs="Times New Roman"/>
                <w:color w:val="000000"/>
                <w:sz w:val="24"/>
                <w:szCs w:val="24"/>
                <w:lang w:eastAsia="en-GB"/>
              </w:rPr>
              <w:t>(20:0/0:0)</w:t>
            </w:r>
          </w:p>
          <w:p w14:paraId="7A77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59DC9B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7F39F5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605FB887" w14:textId="77777777" w:rsidTr="003841FB">
        <w:trPr>
          <w:trHeight w:val="588"/>
        </w:trPr>
        <w:tc>
          <w:tcPr>
            <w:tcW w:w="5946" w:type="dxa"/>
            <w:tcMar>
              <w:top w:w="100" w:type="dxa"/>
              <w:left w:w="100" w:type="dxa"/>
              <w:bottom w:w="100" w:type="dxa"/>
              <w:right w:w="100" w:type="dxa"/>
            </w:tcMar>
            <w:hideMark/>
          </w:tcPr>
          <w:p w14:paraId="1B98ECB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PPAR Alpha Pathway</w:t>
            </w:r>
          </w:p>
        </w:tc>
        <w:tc>
          <w:tcPr>
            <w:tcW w:w="1047" w:type="dxa"/>
            <w:tcMar>
              <w:top w:w="100" w:type="dxa"/>
              <w:left w:w="100" w:type="dxa"/>
              <w:bottom w:w="100" w:type="dxa"/>
              <w:right w:w="100" w:type="dxa"/>
            </w:tcMar>
            <w:hideMark/>
          </w:tcPr>
          <w:p w14:paraId="54BE264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DCF97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FEF74C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3841FB" w:rsidRPr="00C36B3D" w14:paraId="76305473" w14:textId="77777777" w:rsidTr="003841FB">
        <w:trPr>
          <w:trHeight w:val="486"/>
        </w:trPr>
        <w:tc>
          <w:tcPr>
            <w:tcW w:w="5946" w:type="dxa"/>
            <w:tcMar>
              <w:top w:w="100" w:type="dxa"/>
              <w:left w:w="100" w:type="dxa"/>
              <w:bottom w:w="100" w:type="dxa"/>
              <w:right w:w="100" w:type="dxa"/>
            </w:tcMar>
            <w:hideMark/>
          </w:tcPr>
          <w:p w14:paraId="53370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Mar>
              <w:top w:w="100" w:type="dxa"/>
              <w:left w:w="100" w:type="dxa"/>
              <w:bottom w:w="100" w:type="dxa"/>
              <w:right w:w="100" w:type="dxa"/>
            </w:tcMar>
            <w:hideMark/>
          </w:tcPr>
          <w:p w14:paraId="0071C60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7C62C6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78A1E73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73101B3D" w14:textId="77777777" w:rsidTr="003841FB">
        <w:trPr>
          <w:trHeight w:val="521"/>
        </w:trPr>
        <w:tc>
          <w:tcPr>
            <w:tcW w:w="5946" w:type="dxa"/>
            <w:tcMar>
              <w:top w:w="100" w:type="dxa"/>
              <w:left w:w="100" w:type="dxa"/>
              <w:bottom w:w="100" w:type="dxa"/>
              <w:right w:w="100" w:type="dxa"/>
            </w:tcMar>
            <w:hideMark/>
          </w:tcPr>
          <w:p w14:paraId="3724C7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Mar>
              <w:top w:w="100" w:type="dxa"/>
              <w:left w:w="100" w:type="dxa"/>
              <w:bottom w:w="100" w:type="dxa"/>
              <w:right w:w="100" w:type="dxa"/>
            </w:tcMar>
            <w:hideMark/>
          </w:tcPr>
          <w:p w14:paraId="18F9C58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Mar>
              <w:top w:w="100" w:type="dxa"/>
              <w:left w:w="100" w:type="dxa"/>
              <w:bottom w:w="100" w:type="dxa"/>
              <w:right w:w="100" w:type="dxa"/>
            </w:tcMar>
            <w:hideMark/>
          </w:tcPr>
          <w:p w14:paraId="411B2D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4AA690DC" w14:textId="37D438E2" w:rsidR="003841FB" w:rsidRPr="00C36B3D" w:rsidRDefault="00286156"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3841FB" w:rsidRPr="00C36B3D">
              <w:rPr>
                <w:rFonts w:ascii="Times New Roman" w:eastAsia="Times New Roman" w:hAnsi="Times New Roman" w:cs="Times New Roman"/>
                <w:color w:val="000000"/>
                <w:sz w:val="24"/>
                <w:szCs w:val="24"/>
                <w:lang w:eastAsia="en-GB"/>
              </w:rPr>
              <w:t>5-Oxoproline</w:t>
            </w:r>
          </w:p>
        </w:tc>
      </w:tr>
    </w:tbl>
    <w:p w14:paraId="4BF1F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BFB0992"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roofErr w:type="spellStart"/>
      <w:r w:rsidRPr="00C36B3D">
        <w:rPr>
          <w:rFonts w:ascii="Times New Roman" w:eastAsia="Times New Roman" w:hAnsi="Times New Roman" w:cs="Times New Roman"/>
          <w:color w:val="000000"/>
          <w:sz w:val="24"/>
          <w:szCs w:val="24"/>
          <w:lang w:eastAsia="en-GB"/>
        </w:rPr>
        <w:t>MetaboAnalyst</w:t>
      </w:r>
      <w:proofErr w:type="spellEnd"/>
      <w:r w:rsidRPr="00C36B3D">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3).</w:t>
      </w:r>
    </w:p>
    <w:p w14:paraId="08AADA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D928CB0"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Table 3: List of significantly altered pathways ( p &lt; 0.05) from the combined pathway analysis using </w:t>
      </w:r>
      <w:proofErr w:type="spellStart"/>
      <w:r w:rsidRPr="00C36B3D">
        <w:rPr>
          <w:rFonts w:ascii="Times New Roman" w:eastAsia="Times New Roman" w:hAnsi="Times New Roman" w:cs="Times New Roman"/>
          <w:i/>
          <w:iCs/>
          <w:color w:val="000000"/>
          <w:sz w:val="24"/>
          <w:szCs w:val="24"/>
          <w:lang w:eastAsia="en-GB"/>
        </w:rPr>
        <w:t>MetaboAnalyst</w:t>
      </w:r>
      <w:proofErr w:type="spellEnd"/>
      <w:r w:rsidRPr="00C36B3D">
        <w:rPr>
          <w:rFonts w:ascii="Times New Roman" w:eastAsia="Times New Roman" w:hAnsi="Times New Roman" w:cs="Times New Roman"/>
          <w:i/>
          <w:iCs/>
          <w:color w:val="000000"/>
          <w:sz w:val="24"/>
          <w:szCs w:val="24"/>
          <w:lang w:eastAsia="en-GB"/>
        </w:rPr>
        <w: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3841FB" w:rsidRPr="00C36B3D" w14:paraId="74FA2FCD" w14:textId="77777777" w:rsidTr="00B30DE4">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FDE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4E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9E0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77C5331" w14:textId="77777777" w:rsidTr="00B30DE4">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8C87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E3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676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1)</w:t>
            </w:r>
          </w:p>
          <w:p w14:paraId="543DE5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2)</w:t>
            </w:r>
          </w:p>
          <w:p w14:paraId="6591051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3841FB" w:rsidRPr="00C36B3D" w14:paraId="42AC2F88" w14:textId="77777777" w:rsidTr="00B30DE4">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47903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26139E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6F73A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359C27B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3DB8856C" w14:textId="77777777" w:rsidTr="00B30D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5A0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1E4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70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38522AD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43415DC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33C8961" w14:textId="77777777" w:rsidTr="00B30DE4">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AE3550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2E42C53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295963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4FAFB8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689ABFE2" w14:textId="77777777" w:rsidTr="00B30D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1A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7D12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6F0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Sphinganine</w:t>
            </w:r>
            <w:proofErr w:type="spellEnd"/>
          </w:p>
          <w:p w14:paraId="33660E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6D36C119"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01B8730D" w14:textId="77777777" w:rsidTr="00B30DE4">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3C03F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145A2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77CD4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AE4AC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730806C0" w14:textId="77777777" w:rsidTr="00B30D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260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C48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C7F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074FC84"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3B793E3" w14:textId="77777777" w:rsidTr="00B30D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7F9C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DF4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15E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6C3E7912"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71466AF" w14:textId="77777777" w:rsidTr="00B30D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381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2A9C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C0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0E9B627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7A1C346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0663F7D" w14:textId="77777777" w:rsidTr="00B30DE4">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54B411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1B1CCC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3ACE01D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C2988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bl>
    <w:p w14:paraId="5D9E5F9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FC64B79"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by this </w:t>
      </w:r>
      <w:r w:rsidRPr="00C36B3D">
        <w:rPr>
          <w:rFonts w:ascii="Times New Roman" w:eastAsia="Times New Roman" w:hAnsi="Times New Roman" w:cs="Times New Roman"/>
          <w:color w:val="000000"/>
          <w:sz w:val="24"/>
          <w:szCs w:val="24"/>
          <w:lang w:eastAsia="en-GB"/>
        </w:rPr>
        <w:lastRenderedPageBreak/>
        <w:t>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154A2119"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57E48224"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Analysis of which features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 </w:t>
      </w:r>
    </w:p>
    <w:p w14:paraId="5A497275" w14:textId="56A2BA8B" w:rsidR="003F2906" w:rsidRPr="003841FB"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 xml:space="preserve">microbes were Firmicutes. This coincides with the majority of the taxa contributing most to the metagenomic separation of the IR and IS group (Figure 5). 6 of these 13 Firmicutes were </w:t>
      </w:r>
      <w:proofErr w:type="spellStart"/>
      <w:r w:rsidRPr="00C36B3D">
        <w:rPr>
          <w:rFonts w:ascii="Times New Roman" w:eastAsia="Times New Roman" w:hAnsi="Times New Roman" w:cs="Times New Roman"/>
          <w:color w:val="000000"/>
          <w:sz w:val="24"/>
          <w:szCs w:val="24"/>
          <w:lang w:eastAsia="en-GB"/>
        </w:rPr>
        <w:t>Faecalibacterium</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prausnitzii</w:t>
      </w:r>
      <w:proofErr w:type="spellEnd"/>
      <w:r w:rsidRPr="00C36B3D">
        <w:rPr>
          <w:rFonts w:ascii="Times New Roman" w:eastAsia="Times New Roman" w:hAnsi="Times New Roman" w:cs="Times New Roman"/>
          <w:color w:val="000000"/>
          <w:sz w:val="24"/>
          <w:szCs w:val="24"/>
          <w:lang w:eastAsia="en-GB"/>
        </w:rPr>
        <w:t xml:space="preserve">, 3 were </w:t>
      </w:r>
      <w:proofErr w:type="spellStart"/>
      <w:r w:rsidRPr="00C36B3D">
        <w:rPr>
          <w:rFonts w:ascii="Times New Roman" w:eastAsia="Times New Roman" w:hAnsi="Times New Roman" w:cs="Times New Roman"/>
          <w:color w:val="000000"/>
          <w:sz w:val="24"/>
          <w:szCs w:val="24"/>
          <w:lang w:eastAsia="en-GB"/>
        </w:rPr>
        <w:t>Oscillospira</w:t>
      </w:r>
      <w:proofErr w:type="spellEnd"/>
      <w:r w:rsidRPr="00C36B3D">
        <w:rPr>
          <w:rFonts w:ascii="Times New Roman" w:eastAsia="Times New Roman" w:hAnsi="Times New Roman" w:cs="Times New Roman"/>
          <w:color w:val="000000"/>
          <w:sz w:val="24"/>
          <w:szCs w:val="24"/>
          <w:lang w:eastAsia="en-GB"/>
        </w:rPr>
        <w:t xml:space="preserve"> and 2 </w:t>
      </w:r>
      <w:proofErr w:type="spellStart"/>
      <w:r w:rsidRPr="00C36B3D">
        <w:rPr>
          <w:rFonts w:ascii="Times New Roman" w:eastAsia="Times New Roman" w:hAnsi="Times New Roman" w:cs="Times New Roman"/>
          <w:color w:val="000000"/>
          <w:sz w:val="24"/>
          <w:szCs w:val="24"/>
          <w:lang w:eastAsia="en-GB"/>
        </w:rPr>
        <w:t>Coprococcus</w:t>
      </w:r>
      <w:proofErr w:type="spellEnd"/>
      <w:r w:rsidRPr="00C36B3D">
        <w:rPr>
          <w:rFonts w:ascii="Times New Roman" w:eastAsia="Times New Roman" w:hAnsi="Times New Roman" w:cs="Times New Roman"/>
          <w:color w:val="000000"/>
          <w:sz w:val="24"/>
          <w:szCs w:val="24"/>
          <w:lang w:eastAsia="en-GB"/>
        </w:rPr>
        <w:t xml:space="preserve"> with the remaining 2 taxa being </w:t>
      </w:r>
      <w:proofErr w:type="spellStart"/>
      <w:r w:rsidRPr="00C36B3D">
        <w:rPr>
          <w:rFonts w:ascii="Times New Roman" w:eastAsia="Times New Roman" w:hAnsi="Times New Roman" w:cs="Times New Roman"/>
          <w:color w:val="000000"/>
          <w:sz w:val="24"/>
          <w:szCs w:val="24"/>
          <w:lang w:eastAsia="en-GB"/>
        </w:rPr>
        <w:t>Dorea</w:t>
      </w:r>
      <w:proofErr w:type="spellEnd"/>
      <w:r w:rsidRPr="00C36B3D">
        <w:rPr>
          <w:rFonts w:ascii="Times New Roman" w:eastAsia="Times New Roman" w:hAnsi="Times New Roman" w:cs="Times New Roman"/>
          <w:color w:val="000000"/>
          <w:sz w:val="24"/>
          <w:szCs w:val="24"/>
          <w:lang w:eastAsia="en-GB"/>
        </w:rPr>
        <w:t xml:space="preserve"> and </w:t>
      </w:r>
      <w:proofErr w:type="spellStart"/>
      <w:r w:rsidRPr="00C36B3D">
        <w:rPr>
          <w:rFonts w:ascii="Times New Roman" w:eastAsia="Times New Roman" w:hAnsi="Times New Roman" w:cs="Times New Roman"/>
          <w:color w:val="000000"/>
          <w:sz w:val="24"/>
          <w:szCs w:val="24"/>
          <w:lang w:eastAsia="en-GB"/>
        </w:rPr>
        <w:t>Blautia</w:t>
      </w:r>
      <w:proofErr w:type="spellEnd"/>
      <w:r w:rsidRPr="00C36B3D">
        <w:rPr>
          <w:rFonts w:ascii="Times New Roman" w:eastAsia="Times New Roman" w:hAnsi="Times New Roman" w:cs="Times New Roman"/>
          <w:color w:val="000000"/>
          <w:sz w:val="24"/>
          <w:szCs w:val="24"/>
          <w:lang w:eastAsia="en-GB"/>
        </w:rPr>
        <w:t xml:space="preserve"> </w:t>
      </w:r>
      <w:proofErr w:type="spellStart"/>
      <w:r w:rsidRPr="00C36B3D">
        <w:rPr>
          <w:rFonts w:ascii="Times New Roman" w:eastAsia="Times New Roman" w:hAnsi="Times New Roman" w:cs="Times New Roman"/>
          <w:color w:val="000000"/>
          <w:sz w:val="24"/>
          <w:szCs w:val="24"/>
          <w:lang w:eastAsia="en-GB"/>
        </w:rPr>
        <w:t>producta</w:t>
      </w:r>
      <w:proofErr w:type="spellEnd"/>
      <w:r w:rsidRPr="00C36B3D">
        <w:rPr>
          <w:rFonts w:ascii="Times New Roman" w:eastAsia="Times New Roman" w:hAnsi="Times New Roman" w:cs="Times New Roman"/>
          <w:color w:val="000000"/>
          <w:sz w:val="24"/>
          <w:szCs w:val="24"/>
          <w:lang w:eastAsia="en-GB"/>
        </w:rPr>
        <w:t>.</w:t>
      </w:r>
    </w:p>
    <w:p w14:paraId="425D892A" w14:textId="2A955C72" w:rsidR="00A456DD" w:rsidRPr="00A456DD" w:rsidRDefault="00A456DD" w:rsidP="003841FB">
      <w:pPr>
        <w:pStyle w:val="Heading2"/>
        <w:jc w:val="both"/>
        <w:rPr>
          <w:sz w:val="24"/>
          <w:szCs w:val="24"/>
          <w:u w:val="single"/>
        </w:rPr>
      </w:pPr>
      <w:r w:rsidRPr="00A456DD">
        <w:rPr>
          <w:sz w:val="24"/>
          <w:szCs w:val="24"/>
          <w:u w:val="single"/>
        </w:rPr>
        <w:t>References</w:t>
      </w:r>
    </w:p>
    <w:p w14:paraId="6DBB193F" w14:textId="77777777" w:rsidR="0002572F" w:rsidRPr="0007661B" w:rsidRDefault="003F2906"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i/>
          <w:iCs/>
          <w:u w:val="single"/>
        </w:rPr>
        <w:fldChar w:fldCharType="begin"/>
      </w:r>
      <w:r w:rsidRPr="0007661B">
        <w:rPr>
          <w:rFonts w:ascii="Times New Roman" w:hAnsi="Times New Roman" w:cs="Times New Roman"/>
          <w:i/>
          <w:iCs/>
          <w:u w:val="single"/>
        </w:rPr>
        <w:instrText xml:space="preserve"> ADDIN EN.REFLIST </w:instrText>
      </w:r>
      <w:r w:rsidRPr="0007661B">
        <w:rPr>
          <w:rFonts w:ascii="Times New Roman" w:hAnsi="Times New Roman" w:cs="Times New Roman"/>
          <w:i/>
          <w:iCs/>
          <w:u w:val="single"/>
        </w:rPr>
        <w:fldChar w:fldCharType="separate"/>
      </w:r>
      <w:r w:rsidR="0002572F" w:rsidRPr="0007661B">
        <w:rPr>
          <w:rFonts w:ascii="Times New Roman" w:hAnsi="Times New Roman" w:cs="Times New Roman"/>
        </w:rPr>
        <w:t>1.</w:t>
      </w:r>
      <w:r w:rsidR="0002572F" w:rsidRPr="0007661B">
        <w:rPr>
          <w:rFonts w:ascii="Times New Roman" w:hAnsi="Times New Roman" w:cs="Times New Roman"/>
        </w:rPr>
        <w:tab/>
        <w:t>IFD. IDF Diabetes Atlas, 9th edn. Brussels, Belgium: International Diabetes Federation 2019. 2019.</w:t>
      </w:r>
    </w:p>
    <w:p w14:paraId="48FEA1DD"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2.</w:t>
      </w:r>
      <w:r w:rsidRPr="0007661B">
        <w:rPr>
          <w:rFonts w:ascii="Times New Roman" w:hAnsi="Times New Roman" w:cs="Times New Roman"/>
        </w:rPr>
        <w:tab/>
        <w:t>Association AD. 2. Classification and diagnosis of diabetes: standards of medical care in diabetes—2019. Diabetes Care. 2019;42(Supplement 1):S13-S28.</w:t>
      </w:r>
    </w:p>
    <w:p w14:paraId="3797F2BB"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3.</w:t>
      </w:r>
      <w:r w:rsidRPr="0007661B">
        <w:rPr>
          <w:rFonts w:ascii="Times New Roman" w:hAnsi="Times New Roman" w:cs="Times New Roman"/>
        </w:rPr>
        <w:tab/>
        <w:t>Saisho Y. How Can We Develop More Effective Strategies for Type 2 Diabetes Mellitus Prevention? A Paradigm Shift from a Glucose-Centric to a Beta Cell-Centric Concept of Diabetes. DIABETES. 2018.</w:t>
      </w:r>
    </w:p>
    <w:p w14:paraId="4C62E185" w14:textId="77777777" w:rsidR="0002572F" w:rsidRPr="0007661B" w:rsidRDefault="0002572F" w:rsidP="003841FB">
      <w:pPr>
        <w:pStyle w:val="EndNoteBibliography"/>
        <w:spacing w:line="360" w:lineRule="auto"/>
        <w:jc w:val="both"/>
        <w:rPr>
          <w:rFonts w:ascii="Times New Roman" w:hAnsi="Times New Roman" w:cs="Times New Roman"/>
        </w:rPr>
      </w:pPr>
      <w:r w:rsidRPr="0007661B">
        <w:rPr>
          <w:rFonts w:ascii="Times New Roman" w:hAnsi="Times New Roman" w:cs="Times New Roman"/>
        </w:rPr>
        <w:t>4.</w:t>
      </w:r>
      <w:r w:rsidRPr="0007661B">
        <w:rPr>
          <w:rFonts w:ascii="Times New Roman" w:hAnsi="Times New Roman" w:cs="Times New Roman"/>
        </w:rPr>
        <w:tab/>
        <w:t>Mills GW, Avery PJ, McCarthy MI, Hattersley AT, Levy JC, Hitman GA, et al. Heritability estimates for beta cell function and features of the insulin resistance syndrome in UK families with an increased susceptibility to type 2 diabetes. Diabetologia. 2004;47(4):732-8.</w:t>
      </w:r>
    </w:p>
    <w:p w14:paraId="524BC08F" w14:textId="562DFAA1" w:rsidR="002C47BA" w:rsidRDefault="003F2906" w:rsidP="003841FB">
      <w:pPr>
        <w:pStyle w:val="Heading3"/>
        <w:jc w:val="both"/>
        <w:rPr>
          <w:rFonts w:ascii="Times New Roman" w:hAnsi="Times New Roman" w:cs="Times New Roman"/>
          <w:color w:val="auto"/>
          <w:u w:val="single"/>
        </w:rPr>
      </w:pPr>
      <w:r w:rsidRPr="0007661B">
        <w:rPr>
          <w:rFonts w:ascii="Times New Roman" w:hAnsi="Times New Roman" w:cs="Times New Roman"/>
          <w:i/>
          <w:iCs/>
          <w:color w:val="auto"/>
          <w:u w:val="single"/>
        </w:rPr>
        <w:fldChar w:fldCharType="end"/>
      </w:r>
    </w:p>
    <w:p w14:paraId="002735EE" w14:textId="671FA195" w:rsidR="0007661B" w:rsidRDefault="0007661B" w:rsidP="003841FB">
      <w:pPr>
        <w:jc w:val="both"/>
      </w:pPr>
    </w:p>
    <w:p w14:paraId="4386C5F1" w14:textId="24648F36" w:rsidR="003841FB" w:rsidRDefault="003841FB" w:rsidP="003841FB">
      <w:pPr>
        <w:jc w:val="both"/>
      </w:pPr>
    </w:p>
    <w:p w14:paraId="40D6CA3B" w14:textId="77777777" w:rsidR="003841FB" w:rsidRDefault="003841FB" w:rsidP="003841FB">
      <w:pPr>
        <w:jc w:val="both"/>
      </w:pPr>
    </w:p>
    <w:p w14:paraId="6F7EC8E2" w14:textId="77777777" w:rsidR="0007661B" w:rsidRDefault="0007661B" w:rsidP="003841FB">
      <w:pPr>
        <w:pStyle w:val="Heading2"/>
        <w:jc w:val="both"/>
        <w:rPr>
          <w:sz w:val="24"/>
          <w:szCs w:val="24"/>
          <w:u w:val="single"/>
        </w:rPr>
      </w:pPr>
      <w:r>
        <w:rPr>
          <w:sz w:val="24"/>
          <w:szCs w:val="24"/>
          <w:u w:val="single"/>
        </w:rPr>
        <w:lastRenderedPageBreak/>
        <w:t>Appendix</w:t>
      </w:r>
    </w:p>
    <w:p w14:paraId="6DED8660"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1</w:t>
      </w:r>
      <w:r>
        <w:rPr>
          <w:rFonts w:ascii="Times New Roman" w:hAnsi="Times New Roman" w:cs="Times New Roman"/>
          <w:i/>
          <w:iCs/>
          <w:color w:val="auto"/>
        </w:rPr>
        <w:t xml:space="preserve">: </w:t>
      </w:r>
      <w:r>
        <w:rPr>
          <w:rFonts w:ascii="Times New Roman" w:hAnsi="Times New Roman" w:cs="Times New Roman"/>
          <w:color w:val="auto"/>
        </w:rPr>
        <w:t>Figure A1</w:t>
      </w:r>
    </w:p>
    <w:p w14:paraId="4C490FE1" w14:textId="77777777" w:rsidR="0007661B" w:rsidRPr="002A5F17"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with the features most likely to explain the covariation between the metabolomic and metagenomic abundances as input. The explained variance of the </w:t>
      </w:r>
      <w:r w:rsidRPr="00070F99">
        <w:rPr>
          <w:rFonts w:ascii="Times New Roman" w:hAnsi="Times New Roman" w:cs="Times New Roman"/>
          <w:color w:val="FF0000"/>
          <w:sz w:val="24"/>
          <w:szCs w:val="24"/>
        </w:rPr>
        <w:t xml:space="preserve">metagenomic </w:t>
      </w:r>
      <w:r>
        <w:rPr>
          <w:rFonts w:ascii="Times New Roman" w:hAnsi="Times New Roman" w:cs="Times New Roman"/>
          <w:sz w:val="24"/>
          <w:szCs w:val="24"/>
        </w:rPr>
        <w:t xml:space="preserve">principal components are given as a percentage by the corresponding axis. OTU = taxa. IR = insulin resistant. IS = insulin sensitive. </w:t>
      </w:r>
    </w:p>
    <w:p w14:paraId="29F30015" w14:textId="77777777" w:rsidR="0007661B" w:rsidRDefault="0007661B" w:rsidP="003841FB">
      <w:pPr>
        <w:pStyle w:val="Heading3"/>
        <w:jc w:val="both"/>
        <w:rPr>
          <w:rFonts w:ascii="Times New Roman" w:hAnsi="Times New Roman" w:cs="Times New Roman"/>
          <w:i/>
          <w:iCs/>
          <w:color w:val="auto"/>
          <w:u w:val="single"/>
        </w:rPr>
      </w:pPr>
      <w:r>
        <w:rPr>
          <w:noProof/>
          <w:color w:val="000000"/>
          <w:bdr w:val="none" w:sz="0" w:space="0" w:color="auto" w:frame="1"/>
        </w:rPr>
        <w:drawing>
          <wp:inline distT="0" distB="0" distL="0" distR="0" wp14:anchorId="6C1603A1" wp14:editId="23962EDA">
            <wp:extent cx="5359944"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61092" cy="4782574"/>
                    </a:xfrm>
                    <a:prstGeom prst="rect">
                      <a:avLst/>
                    </a:prstGeom>
                    <a:noFill/>
                    <a:ln>
                      <a:noFill/>
                    </a:ln>
                  </pic:spPr>
                </pic:pic>
              </a:graphicData>
            </a:graphic>
          </wp:inline>
        </w:drawing>
      </w:r>
    </w:p>
    <w:p w14:paraId="6A56FB32"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2</w:t>
      </w:r>
      <w:r>
        <w:rPr>
          <w:rFonts w:ascii="Times New Roman" w:hAnsi="Times New Roman" w:cs="Times New Roman"/>
          <w:color w:val="auto"/>
        </w:rPr>
        <w:t>: Table A1</w:t>
      </w:r>
    </w:p>
    <w:p w14:paraId="25EF97A4" w14:textId="77777777" w:rsidR="0007661B" w:rsidRPr="00C436E9"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07661B" w14:paraId="635433B5" w14:textId="77777777" w:rsidTr="00B30DE4">
        <w:trPr>
          <w:trHeight w:val="451"/>
        </w:trPr>
        <w:tc>
          <w:tcPr>
            <w:tcW w:w="4508" w:type="dxa"/>
          </w:tcPr>
          <w:p w14:paraId="73992652"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55601D63"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07661B" w14:paraId="2CB7F9D6" w14:textId="77777777" w:rsidTr="00B30DE4">
        <w:tc>
          <w:tcPr>
            <w:tcW w:w="4508" w:type="dxa"/>
          </w:tcPr>
          <w:p w14:paraId="3050914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1DE31C0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07661B" w14:paraId="46B6E9DC" w14:textId="77777777" w:rsidTr="00B30DE4">
        <w:tc>
          <w:tcPr>
            <w:tcW w:w="4508" w:type="dxa"/>
          </w:tcPr>
          <w:p w14:paraId="28F85BC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5AE60E14" w14:textId="77777777" w:rsidR="0007661B" w:rsidRPr="00650638" w:rsidRDefault="0007661B" w:rsidP="003841FB">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07661B" w14:paraId="12F01103" w14:textId="77777777" w:rsidTr="00B30DE4">
        <w:tc>
          <w:tcPr>
            <w:tcW w:w="4508" w:type="dxa"/>
          </w:tcPr>
          <w:p w14:paraId="72367988"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2EE143B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07661B" w14:paraId="4E9D1746" w14:textId="77777777" w:rsidTr="00B30DE4">
        <w:tc>
          <w:tcPr>
            <w:tcW w:w="4508" w:type="dxa"/>
          </w:tcPr>
          <w:p w14:paraId="1EC95CC9"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2DF94371"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07661B" w14:paraId="1DCCF3E3" w14:textId="77777777" w:rsidTr="00B30DE4">
        <w:tc>
          <w:tcPr>
            <w:tcW w:w="4508" w:type="dxa"/>
          </w:tcPr>
          <w:p w14:paraId="7B92AE5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lastRenderedPageBreak/>
              <w:t>HMDB11756|HMDB61684</w:t>
            </w:r>
          </w:p>
        </w:tc>
        <w:tc>
          <w:tcPr>
            <w:tcW w:w="4508" w:type="dxa"/>
          </w:tcPr>
          <w:p w14:paraId="45385977"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07661B" w14:paraId="00CEB429" w14:textId="77777777" w:rsidTr="00B30DE4">
        <w:tc>
          <w:tcPr>
            <w:tcW w:w="4508" w:type="dxa"/>
          </w:tcPr>
          <w:p w14:paraId="5AB51425"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6FD2B09F"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14E227B1" w14:textId="77777777" w:rsidR="0007661B" w:rsidRDefault="0007661B" w:rsidP="003841FB">
      <w:pPr>
        <w:jc w:val="both"/>
      </w:pPr>
    </w:p>
    <w:p w14:paraId="43197DE1"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3</w:t>
      </w:r>
      <w:r>
        <w:rPr>
          <w:rFonts w:ascii="Times New Roman" w:hAnsi="Times New Roman" w:cs="Times New Roman"/>
          <w:color w:val="auto"/>
        </w:rPr>
        <w:t>: Table A2</w:t>
      </w:r>
    </w:p>
    <w:p w14:paraId="43FEF824" w14:textId="77777777" w:rsidR="0007661B" w:rsidRPr="00675135"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p w14:paraId="278265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07661B" w:rsidRPr="008F7E4D" w14:paraId="210B3E23" w14:textId="77777777" w:rsidTr="00B30DE4">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838D91"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DAC6D8"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07661B" w:rsidRPr="008F7E4D" w14:paraId="113B53A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5B8D3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E467D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07661B" w:rsidRPr="008F7E4D" w14:paraId="33DBA71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03E58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898C6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07661B" w:rsidRPr="008F7E4D" w14:paraId="71FBF06E"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580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3CF7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07661B" w:rsidRPr="008F7E4D" w14:paraId="6965277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438E3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B2CCB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07661B" w:rsidRPr="008F7E4D" w14:paraId="18D57CA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A7813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148F9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07661B" w:rsidRPr="008F7E4D" w14:paraId="53A68285"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11CFD8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37B1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07661B" w:rsidRPr="008F7E4D" w14:paraId="47E1C06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EA0D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F0257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1E3E0D4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9FF3E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5DE59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3D5A8E1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D8F34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EF534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07661B" w:rsidRPr="008F7E4D" w14:paraId="425CB5BB"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0973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9EE8F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07661B" w:rsidRPr="008F7E4D" w14:paraId="3834CD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9B4AA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0CAC2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07661B" w:rsidRPr="008F7E4D" w14:paraId="6D73CCE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C23AB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5337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07661B" w:rsidRPr="008F7E4D" w14:paraId="1335BFA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87C7C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A08EB4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0578A7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7505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A253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07661B" w:rsidRPr="008F7E4D" w14:paraId="6A59A8AA"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0C434A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2541C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07661B" w:rsidRPr="008F7E4D" w14:paraId="12EF21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875A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B59A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07661B" w:rsidRPr="008F7E4D" w14:paraId="2AB9153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EAA48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B7F8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07661B" w:rsidRPr="008F7E4D" w14:paraId="4AD47DDE"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6EC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97FE72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07661B" w:rsidRPr="008F7E4D" w14:paraId="49370D2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ED834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D29F5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07661B" w:rsidRPr="008F7E4D" w14:paraId="6A598CF7"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FFFDA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B41A1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07661B" w:rsidRPr="008F7E4D" w14:paraId="076E0125"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881CA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53C9B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07661B" w:rsidRPr="008F7E4D" w14:paraId="3FEB055B"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2E9A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EC9A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8D2972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393B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B0E1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07661B" w:rsidRPr="008F7E4D" w14:paraId="7C7A35C3"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FCFF9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E72B6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07661B" w:rsidRPr="008F7E4D" w14:paraId="56AAC7E9"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6D75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D2F325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07661B" w:rsidRPr="008F7E4D" w14:paraId="2258D2B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4181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DD6AD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07661B" w:rsidRPr="008F7E4D" w14:paraId="49C1B93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99503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8A7004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07661B" w:rsidRPr="008F7E4D" w14:paraId="19551C5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EC747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3DA7A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07661B" w:rsidRPr="008F7E4D" w14:paraId="1F9B985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12C0B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CE3A3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07661B" w:rsidRPr="008F7E4D" w14:paraId="4013B2EE"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F2EEA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D8251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07661B" w:rsidRPr="008F7E4D" w14:paraId="06BE11C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C42A8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A1581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C584CF8"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BDA0F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D506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07661B" w:rsidRPr="008F7E4D" w14:paraId="281CF8F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8D960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C1F6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07661B" w:rsidRPr="008F7E4D" w14:paraId="6AA409B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87B88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BDFD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07661B" w:rsidRPr="008F7E4D" w14:paraId="268AD4A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14A21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9A4D0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07661B" w:rsidRPr="008F7E4D" w14:paraId="2DD6902C"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0BBCF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85E1E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07661B" w:rsidRPr="008F7E4D" w14:paraId="3700325B"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5A2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15238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07661B" w:rsidRPr="008F7E4D" w14:paraId="45F1D78C"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9897C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02F15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07661B" w:rsidRPr="008F7E4D" w14:paraId="17550D22"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E6E5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9F140F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07661B" w:rsidRPr="008F7E4D" w14:paraId="7168BE3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E591F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61C94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07661B" w:rsidRPr="008F7E4D" w14:paraId="7D6639C4"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547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49A45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624EFB9C"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C305D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504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07661B" w:rsidRPr="008F7E4D" w14:paraId="75C45CCD"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1784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36EA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07661B" w:rsidRPr="008F7E4D" w14:paraId="7BC3E1F9"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292B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70A70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158817B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C0FD0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AB7BAD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07661B" w:rsidRPr="008F7E4D" w14:paraId="19EE889A"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026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3E100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E82C368"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FB4E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FD1E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4F825F41"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8F3CA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16C4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07661B" w:rsidRPr="008F7E4D" w14:paraId="20CE57A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8D29B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D870B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07661B" w:rsidRPr="008F7E4D" w14:paraId="2ABFF350"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05493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D732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07661B" w:rsidRPr="008F7E4D" w14:paraId="34756623"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E5FD1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2AF13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07661B" w:rsidRPr="008F7E4D" w14:paraId="6B66CED6"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DC104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36A2DA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07661B" w:rsidRPr="008F7E4D" w14:paraId="775F2F1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19E02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5B90E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07661B" w:rsidRPr="008F7E4D" w14:paraId="6B41F103"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9FA8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01DB2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5921DCCF" w14:textId="77777777" w:rsidTr="00B30DE4">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BC7EB9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FA6B2B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0320C6FF" w14:textId="77777777" w:rsidR="0007661B" w:rsidRDefault="0007661B" w:rsidP="003841FB">
      <w:pPr>
        <w:jc w:val="both"/>
      </w:pPr>
    </w:p>
    <w:p w14:paraId="4D9CFFA5" w14:textId="287270F9" w:rsidR="009D7AFD" w:rsidRDefault="0007661B" w:rsidP="00A45791">
      <w:pPr>
        <w:pStyle w:val="Heading3"/>
        <w:jc w:val="both"/>
        <w:rPr>
          <w:rFonts w:ascii="Times New Roman" w:hAnsi="Times New Roman" w:cs="Times New Roman"/>
          <w:color w:val="auto"/>
        </w:rPr>
      </w:pPr>
      <w:r w:rsidRPr="002C47BA">
        <w:rPr>
          <w:rFonts w:ascii="Times New Roman" w:hAnsi="Times New Roman" w:cs="Times New Roman"/>
          <w:i/>
          <w:iCs/>
          <w:color w:val="auto"/>
          <w:u w:val="single"/>
        </w:rPr>
        <w:t>Appendix 4</w:t>
      </w:r>
      <w:r w:rsidR="009D7AFD">
        <w:rPr>
          <w:rFonts w:ascii="Times New Roman" w:hAnsi="Times New Roman" w:cs="Times New Roman"/>
          <w:color w:val="auto"/>
        </w:rPr>
        <w:t>: Table A3</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9F199A" w:rsidRPr="009F199A" w14:paraId="79DA12FD" w14:textId="77777777" w:rsidTr="00671923">
        <w:trPr>
          <w:trHeight w:val="255"/>
        </w:trPr>
        <w:tc>
          <w:tcPr>
            <w:tcW w:w="2405" w:type="dxa"/>
            <w:shd w:val="clear" w:color="auto" w:fill="auto"/>
            <w:noWrap/>
            <w:vAlign w:val="bottom"/>
            <w:hideMark/>
          </w:tcPr>
          <w:p w14:paraId="1E292B07" w14:textId="14FB9BCC" w:rsidR="009F199A" w:rsidRPr="009F199A" w:rsidRDefault="009F199A" w:rsidP="009F199A">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2C646C6F" w14:textId="77777777"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proofErr w:type="spellStart"/>
            <w:r w:rsidRPr="009F199A">
              <w:rPr>
                <w:rFonts w:ascii="Times New Roman" w:eastAsia="Times New Roman" w:hAnsi="Times New Roman" w:cs="Times New Roman"/>
                <w:color w:val="000000"/>
                <w:sz w:val="24"/>
                <w:szCs w:val="24"/>
                <w:u w:val="single"/>
                <w:lang w:eastAsia="en-GB"/>
              </w:rPr>
              <w:t>logFC</w:t>
            </w:r>
            <w:proofErr w:type="spellEnd"/>
          </w:p>
        </w:tc>
        <w:tc>
          <w:tcPr>
            <w:tcW w:w="2127" w:type="dxa"/>
            <w:tcBorders>
              <w:bottom w:val="single" w:sz="4" w:space="0" w:color="auto"/>
            </w:tcBorders>
            <w:shd w:val="clear" w:color="auto" w:fill="auto"/>
            <w:noWrap/>
            <w:vAlign w:val="bottom"/>
            <w:hideMark/>
          </w:tcPr>
          <w:p w14:paraId="23A09D57" w14:textId="6056DE00"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63C0E33A" w14:textId="49541FBC"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456FEE" w:rsidRPr="009F199A" w14:paraId="3CA10CDC" w14:textId="77777777" w:rsidTr="00671923">
        <w:trPr>
          <w:trHeight w:val="290"/>
        </w:trPr>
        <w:tc>
          <w:tcPr>
            <w:tcW w:w="2405" w:type="dxa"/>
            <w:shd w:val="clear" w:color="auto" w:fill="auto"/>
            <w:noWrap/>
            <w:vAlign w:val="bottom"/>
            <w:hideMark/>
          </w:tcPr>
          <w:p w14:paraId="3E177B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5F6610A" w14:textId="49BB5C2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77F57B1F" w14:textId="734D69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1F8140D6" w14:textId="4D7BB21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B11924E" w14:textId="77777777" w:rsidTr="00671923">
        <w:trPr>
          <w:trHeight w:val="290"/>
        </w:trPr>
        <w:tc>
          <w:tcPr>
            <w:tcW w:w="2405" w:type="dxa"/>
            <w:shd w:val="clear" w:color="auto" w:fill="auto"/>
            <w:noWrap/>
            <w:vAlign w:val="bottom"/>
            <w:hideMark/>
          </w:tcPr>
          <w:p w14:paraId="097739D4"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3DF22EB1" w14:textId="419428D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0EF60A61" w14:textId="63C9156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0FF8E90F" w14:textId="797F6E5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2581B38" w14:textId="77777777" w:rsidTr="00671923">
        <w:trPr>
          <w:trHeight w:val="290"/>
        </w:trPr>
        <w:tc>
          <w:tcPr>
            <w:tcW w:w="2405" w:type="dxa"/>
            <w:shd w:val="clear" w:color="auto" w:fill="auto"/>
            <w:noWrap/>
            <w:vAlign w:val="bottom"/>
            <w:hideMark/>
          </w:tcPr>
          <w:p w14:paraId="4C269A7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0000C929" w14:textId="3BD2AF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3931DC06" w14:textId="753733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48D29983" w14:textId="2FF95F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173D955F" w14:textId="77777777" w:rsidTr="00671923">
        <w:trPr>
          <w:trHeight w:val="290"/>
        </w:trPr>
        <w:tc>
          <w:tcPr>
            <w:tcW w:w="2405" w:type="dxa"/>
            <w:shd w:val="clear" w:color="auto" w:fill="auto"/>
            <w:noWrap/>
            <w:vAlign w:val="bottom"/>
            <w:hideMark/>
          </w:tcPr>
          <w:p w14:paraId="19190B0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0C8397E" w14:textId="7B782E3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4C529AF2" w14:textId="3E36954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180F1FA4" w14:textId="18ADD8F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2A8C82D7" w14:textId="77777777" w:rsidTr="00671923">
        <w:trPr>
          <w:trHeight w:val="290"/>
        </w:trPr>
        <w:tc>
          <w:tcPr>
            <w:tcW w:w="2405" w:type="dxa"/>
            <w:shd w:val="clear" w:color="auto" w:fill="auto"/>
            <w:noWrap/>
            <w:vAlign w:val="bottom"/>
            <w:hideMark/>
          </w:tcPr>
          <w:p w14:paraId="3098193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560CBD5B" w14:textId="2A061F1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41C92C7E" w14:textId="0F52B20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5DBCAED8" w14:textId="00345CC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456FEE" w:rsidRPr="009F199A" w14:paraId="56CC1E65" w14:textId="77777777" w:rsidTr="00671923">
        <w:trPr>
          <w:trHeight w:val="290"/>
        </w:trPr>
        <w:tc>
          <w:tcPr>
            <w:tcW w:w="2405" w:type="dxa"/>
            <w:shd w:val="clear" w:color="auto" w:fill="auto"/>
            <w:noWrap/>
            <w:vAlign w:val="bottom"/>
            <w:hideMark/>
          </w:tcPr>
          <w:p w14:paraId="6B843AEF"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AD5D1F1" w14:textId="283E634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07E3F2C8" w14:textId="69F3F3C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4EE5892B" w14:textId="503A37D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456FEE" w:rsidRPr="009F199A" w14:paraId="4324E0E3" w14:textId="77777777" w:rsidTr="00671923">
        <w:trPr>
          <w:trHeight w:val="290"/>
        </w:trPr>
        <w:tc>
          <w:tcPr>
            <w:tcW w:w="2405" w:type="dxa"/>
            <w:shd w:val="clear" w:color="auto" w:fill="auto"/>
            <w:noWrap/>
            <w:vAlign w:val="bottom"/>
            <w:hideMark/>
          </w:tcPr>
          <w:p w14:paraId="6FB6F87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5967872F" w14:textId="05B4EF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73BA03B1" w14:textId="1CF1F19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422C938A" w14:textId="6896097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F7A34E1" w14:textId="77777777" w:rsidTr="00671923">
        <w:trPr>
          <w:trHeight w:val="290"/>
        </w:trPr>
        <w:tc>
          <w:tcPr>
            <w:tcW w:w="2405" w:type="dxa"/>
            <w:shd w:val="clear" w:color="auto" w:fill="auto"/>
            <w:noWrap/>
            <w:vAlign w:val="bottom"/>
            <w:hideMark/>
          </w:tcPr>
          <w:p w14:paraId="78D43070"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7F533FEE" w14:textId="052F36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37C8886B" w14:textId="7410E89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3264D8F" w14:textId="5A766D1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4E6B9E3" w14:textId="77777777" w:rsidTr="00671923">
        <w:trPr>
          <w:trHeight w:val="290"/>
        </w:trPr>
        <w:tc>
          <w:tcPr>
            <w:tcW w:w="2405" w:type="dxa"/>
            <w:shd w:val="clear" w:color="auto" w:fill="auto"/>
            <w:noWrap/>
            <w:vAlign w:val="bottom"/>
            <w:hideMark/>
          </w:tcPr>
          <w:p w14:paraId="5E4B4B9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09A0C8DD" w14:textId="2BDAC3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78467F4D" w14:textId="2F4C48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438EB5F1" w14:textId="0752E8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465353B6" w14:textId="77777777" w:rsidTr="00671923">
        <w:trPr>
          <w:trHeight w:val="290"/>
        </w:trPr>
        <w:tc>
          <w:tcPr>
            <w:tcW w:w="2405" w:type="dxa"/>
            <w:shd w:val="clear" w:color="auto" w:fill="auto"/>
            <w:noWrap/>
            <w:vAlign w:val="bottom"/>
            <w:hideMark/>
          </w:tcPr>
          <w:p w14:paraId="3276236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9396D33" w14:textId="25F2C4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2B1F399C" w14:textId="14A5B01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7F1E7B7" w14:textId="3962616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AECBFA" w14:textId="77777777" w:rsidTr="00671923">
        <w:trPr>
          <w:trHeight w:val="290"/>
        </w:trPr>
        <w:tc>
          <w:tcPr>
            <w:tcW w:w="2405" w:type="dxa"/>
            <w:shd w:val="clear" w:color="auto" w:fill="auto"/>
            <w:noWrap/>
            <w:vAlign w:val="bottom"/>
            <w:hideMark/>
          </w:tcPr>
          <w:p w14:paraId="05BF4D1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16FDAC13" w14:textId="160E143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1CBF0F46" w14:textId="471F890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8B9B703" w14:textId="352ADCC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C53F149" w14:textId="77777777" w:rsidTr="00671923">
        <w:trPr>
          <w:trHeight w:val="290"/>
        </w:trPr>
        <w:tc>
          <w:tcPr>
            <w:tcW w:w="2405" w:type="dxa"/>
            <w:shd w:val="clear" w:color="auto" w:fill="auto"/>
            <w:noWrap/>
            <w:vAlign w:val="bottom"/>
            <w:hideMark/>
          </w:tcPr>
          <w:p w14:paraId="47D40026"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2B1692D7" w14:textId="2E116FF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1C0BFE33" w14:textId="4E35AFF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1323B7EE" w14:textId="187436A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3EFBC9" w14:textId="77777777" w:rsidTr="00671923">
        <w:trPr>
          <w:trHeight w:val="290"/>
        </w:trPr>
        <w:tc>
          <w:tcPr>
            <w:tcW w:w="2405" w:type="dxa"/>
            <w:shd w:val="clear" w:color="auto" w:fill="auto"/>
            <w:noWrap/>
            <w:vAlign w:val="bottom"/>
            <w:hideMark/>
          </w:tcPr>
          <w:p w14:paraId="1B5C76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45477FC7" w14:textId="0170149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62FDCA2F" w14:textId="263E5B8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3D42658F" w14:textId="4665E70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74A31444" w14:textId="77777777" w:rsidTr="00671923">
        <w:trPr>
          <w:trHeight w:val="290"/>
        </w:trPr>
        <w:tc>
          <w:tcPr>
            <w:tcW w:w="2405" w:type="dxa"/>
            <w:shd w:val="clear" w:color="auto" w:fill="auto"/>
            <w:noWrap/>
            <w:vAlign w:val="bottom"/>
            <w:hideMark/>
          </w:tcPr>
          <w:p w14:paraId="064E29E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7FA99119" w14:textId="3D9653C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27306FA8" w14:textId="2007542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08385860" w14:textId="7039F13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CE14C24" w14:textId="77777777" w:rsidTr="00671923">
        <w:trPr>
          <w:trHeight w:val="290"/>
        </w:trPr>
        <w:tc>
          <w:tcPr>
            <w:tcW w:w="2405" w:type="dxa"/>
            <w:shd w:val="clear" w:color="auto" w:fill="auto"/>
            <w:noWrap/>
            <w:vAlign w:val="bottom"/>
            <w:hideMark/>
          </w:tcPr>
          <w:p w14:paraId="2F4D7A2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4A53F0FA" w14:textId="4E0B68F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11507340" w14:textId="586A38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6621C37" w14:textId="0053C9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456FEE" w:rsidRPr="009F199A" w14:paraId="06C8F90A" w14:textId="77777777" w:rsidTr="00671923">
        <w:trPr>
          <w:trHeight w:val="290"/>
        </w:trPr>
        <w:tc>
          <w:tcPr>
            <w:tcW w:w="2405" w:type="dxa"/>
            <w:shd w:val="clear" w:color="auto" w:fill="auto"/>
            <w:noWrap/>
            <w:vAlign w:val="bottom"/>
            <w:hideMark/>
          </w:tcPr>
          <w:p w14:paraId="3A32B29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45FAC09F" w14:textId="4C6E8E0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3FBC6536" w14:textId="06EBD7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39838D1A" w14:textId="0CA200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456FEE" w:rsidRPr="009F199A" w14:paraId="5A5C20A7" w14:textId="77777777" w:rsidTr="00671923">
        <w:trPr>
          <w:trHeight w:val="290"/>
        </w:trPr>
        <w:tc>
          <w:tcPr>
            <w:tcW w:w="2405" w:type="dxa"/>
            <w:shd w:val="clear" w:color="auto" w:fill="auto"/>
            <w:noWrap/>
            <w:vAlign w:val="bottom"/>
            <w:hideMark/>
          </w:tcPr>
          <w:p w14:paraId="670698E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0324861A" w14:textId="0BC66DD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2B393F0E" w14:textId="3AFEDBB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34CAFD" w14:textId="5FD99BD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5DBA221D" w14:textId="77777777" w:rsidTr="00671923">
        <w:trPr>
          <w:trHeight w:val="290"/>
        </w:trPr>
        <w:tc>
          <w:tcPr>
            <w:tcW w:w="2405" w:type="dxa"/>
            <w:shd w:val="clear" w:color="auto" w:fill="auto"/>
            <w:noWrap/>
            <w:vAlign w:val="bottom"/>
            <w:hideMark/>
          </w:tcPr>
          <w:p w14:paraId="1B5D913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6F98D00E" w14:textId="36E7920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5472AA90" w14:textId="0EF943B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062B5B" w14:textId="3D0DEDA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24A0622C" w14:textId="77777777" w:rsidTr="00671923">
        <w:trPr>
          <w:trHeight w:val="290"/>
        </w:trPr>
        <w:tc>
          <w:tcPr>
            <w:tcW w:w="2405" w:type="dxa"/>
            <w:shd w:val="clear" w:color="auto" w:fill="auto"/>
            <w:noWrap/>
            <w:vAlign w:val="bottom"/>
            <w:hideMark/>
          </w:tcPr>
          <w:p w14:paraId="48BBAD7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62FB9762" w14:textId="7C5634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68EB77EB" w14:textId="682BA25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C647319" w14:textId="1379346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456FEE" w:rsidRPr="009F199A" w14:paraId="26A9E9AF" w14:textId="77777777" w:rsidTr="00671923">
        <w:trPr>
          <w:trHeight w:val="290"/>
        </w:trPr>
        <w:tc>
          <w:tcPr>
            <w:tcW w:w="2405" w:type="dxa"/>
            <w:shd w:val="clear" w:color="auto" w:fill="auto"/>
            <w:noWrap/>
            <w:vAlign w:val="bottom"/>
            <w:hideMark/>
          </w:tcPr>
          <w:p w14:paraId="37E2EE8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7E581E5" w14:textId="5113368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5AB4E14B" w14:textId="01EA451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6833CF70" w14:textId="3F846A7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5D9C14D1" w14:textId="77777777" w:rsidTr="00671923">
        <w:trPr>
          <w:trHeight w:val="290"/>
        </w:trPr>
        <w:tc>
          <w:tcPr>
            <w:tcW w:w="2405" w:type="dxa"/>
            <w:shd w:val="clear" w:color="auto" w:fill="auto"/>
            <w:noWrap/>
            <w:vAlign w:val="bottom"/>
            <w:hideMark/>
          </w:tcPr>
          <w:p w14:paraId="5F76AAED"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66882375" w14:textId="320AD1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0FC525C9" w14:textId="430DD9E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947412D" w14:textId="3C06E55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68178ADC" w14:textId="77777777" w:rsidTr="00671923">
        <w:trPr>
          <w:trHeight w:val="290"/>
        </w:trPr>
        <w:tc>
          <w:tcPr>
            <w:tcW w:w="2405" w:type="dxa"/>
            <w:shd w:val="clear" w:color="auto" w:fill="auto"/>
            <w:noWrap/>
            <w:vAlign w:val="bottom"/>
            <w:hideMark/>
          </w:tcPr>
          <w:p w14:paraId="47D77BF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30BC0ECC" w14:textId="0B93862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39906DF1" w14:textId="4C9CCC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74D69B7A" w14:textId="58828B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456FEE" w:rsidRPr="009F199A" w14:paraId="534D279C" w14:textId="77777777" w:rsidTr="00671923">
        <w:trPr>
          <w:trHeight w:val="290"/>
        </w:trPr>
        <w:tc>
          <w:tcPr>
            <w:tcW w:w="2405" w:type="dxa"/>
            <w:shd w:val="clear" w:color="auto" w:fill="auto"/>
            <w:noWrap/>
            <w:vAlign w:val="bottom"/>
            <w:hideMark/>
          </w:tcPr>
          <w:p w14:paraId="6A36F75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59BC4B4E" w14:textId="75F3314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27A1C2BC" w14:textId="523E358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3B86025" w14:textId="10A4355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7F1E51DF" w14:textId="4937C88E" w:rsidR="00A45791" w:rsidRDefault="00A45791" w:rsidP="00456FEE">
      <w:pPr>
        <w:spacing w:after="0"/>
        <w:rPr>
          <w:rFonts w:ascii="Times New Roman" w:hAnsi="Times New Roman" w:cs="Times New Roman"/>
          <w:sz w:val="24"/>
          <w:szCs w:val="24"/>
        </w:rPr>
      </w:pPr>
    </w:p>
    <w:p w14:paraId="7C15C2D4" w14:textId="31010CD8" w:rsidR="00A45791" w:rsidRPr="00A45791" w:rsidRDefault="00A45791" w:rsidP="00A45791">
      <w:pPr>
        <w:pStyle w:val="Heading3"/>
        <w:rPr>
          <w:rFonts w:ascii="Times New Roman" w:hAnsi="Times New Roman" w:cs="Times New Roman"/>
          <w:color w:val="auto"/>
        </w:rPr>
      </w:pPr>
      <w:r>
        <w:rPr>
          <w:rFonts w:ascii="Times New Roman" w:hAnsi="Times New Roman" w:cs="Times New Roman"/>
          <w:i/>
          <w:iCs/>
          <w:color w:val="auto"/>
          <w:u w:val="single"/>
        </w:rPr>
        <w:t>Appendix 5</w:t>
      </w:r>
      <w:r>
        <w:rPr>
          <w:rFonts w:ascii="Times New Roman" w:hAnsi="Times New Roman" w:cs="Times New Roman"/>
          <w:i/>
          <w:iCs/>
          <w:color w:val="auto"/>
        </w:rPr>
        <w:t>:</w:t>
      </w:r>
      <w:r>
        <w:rPr>
          <w:rFonts w:ascii="Times New Roman" w:hAnsi="Times New Roman" w:cs="Times New Roman"/>
          <w:color w:val="auto"/>
        </w:rPr>
        <w:t xml:space="preserve"> Table A4</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671923" w:rsidRPr="00671923" w14:paraId="008CFC72" w14:textId="77777777" w:rsidTr="00671923">
        <w:trPr>
          <w:trHeight w:val="290"/>
        </w:trPr>
        <w:tc>
          <w:tcPr>
            <w:tcW w:w="2405" w:type="dxa"/>
            <w:shd w:val="clear" w:color="auto" w:fill="auto"/>
            <w:noWrap/>
            <w:vAlign w:val="bottom"/>
            <w:hideMark/>
          </w:tcPr>
          <w:p w14:paraId="09015E80" w14:textId="6422CBE0"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2126" w:type="dxa"/>
            <w:shd w:val="clear" w:color="auto" w:fill="auto"/>
            <w:noWrap/>
            <w:vAlign w:val="bottom"/>
            <w:hideMark/>
          </w:tcPr>
          <w:p w14:paraId="1493171D" w14:textId="70A95706"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2127" w:type="dxa"/>
            <w:shd w:val="clear" w:color="auto" w:fill="auto"/>
            <w:noWrap/>
            <w:vAlign w:val="bottom"/>
            <w:hideMark/>
          </w:tcPr>
          <w:p w14:paraId="69EA795E" w14:textId="7AFBF28A"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984" w:type="dxa"/>
            <w:shd w:val="clear" w:color="auto" w:fill="auto"/>
            <w:noWrap/>
            <w:vAlign w:val="bottom"/>
            <w:hideMark/>
          </w:tcPr>
          <w:p w14:paraId="633EF013" w14:textId="721505F1"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671923" w:rsidRPr="00671923" w14:paraId="1A8A5516" w14:textId="77777777" w:rsidTr="00671923">
        <w:trPr>
          <w:trHeight w:val="290"/>
        </w:trPr>
        <w:tc>
          <w:tcPr>
            <w:tcW w:w="2405" w:type="dxa"/>
            <w:shd w:val="clear" w:color="auto" w:fill="auto"/>
            <w:noWrap/>
            <w:vAlign w:val="bottom"/>
            <w:hideMark/>
          </w:tcPr>
          <w:p w14:paraId="3BBD585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HMDB04666</w:t>
            </w:r>
          </w:p>
        </w:tc>
        <w:tc>
          <w:tcPr>
            <w:tcW w:w="2126" w:type="dxa"/>
            <w:shd w:val="clear" w:color="auto" w:fill="auto"/>
            <w:noWrap/>
            <w:vAlign w:val="bottom"/>
            <w:hideMark/>
          </w:tcPr>
          <w:p w14:paraId="69F2BA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2127" w:type="dxa"/>
            <w:shd w:val="clear" w:color="auto" w:fill="auto"/>
            <w:noWrap/>
            <w:vAlign w:val="bottom"/>
            <w:hideMark/>
          </w:tcPr>
          <w:p w14:paraId="1FEB9A5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2C8C399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26A13F1C" w14:textId="77777777" w:rsidTr="00671923">
        <w:trPr>
          <w:trHeight w:val="290"/>
        </w:trPr>
        <w:tc>
          <w:tcPr>
            <w:tcW w:w="2405" w:type="dxa"/>
            <w:shd w:val="clear" w:color="auto" w:fill="auto"/>
            <w:noWrap/>
            <w:vAlign w:val="bottom"/>
            <w:hideMark/>
          </w:tcPr>
          <w:p w14:paraId="47EEF0C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HMDB11496</w:t>
            </w:r>
          </w:p>
        </w:tc>
        <w:tc>
          <w:tcPr>
            <w:tcW w:w="2126" w:type="dxa"/>
            <w:shd w:val="clear" w:color="auto" w:fill="auto"/>
            <w:noWrap/>
            <w:vAlign w:val="bottom"/>
            <w:hideMark/>
          </w:tcPr>
          <w:p w14:paraId="3498D11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2127" w:type="dxa"/>
            <w:shd w:val="clear" w:color="auto" w:fill="auto"/>
            <w:noWrap/>
            <w:vAlign w:val="bottom"/>
            <w:hideMark/>
          </w:tcPr>
          <w:p w14:paraId="65998F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4F19AA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635D4EE8" w14:textId="77777777" w:rsidTr="00671923">
        <w:trPr>
          <w:trHeight w:val="290"/>
        </w:trPr>
        <w:tc>
          <w:tcPr>
            <w:tcW w:w="2405" w:type="dxa"/>
            <w:shd w:val="clear" w:color="auto" w:fill="auto"/>
            <w:noWrap/>
            <w:vAlign w:val="bottom"/>
            <w:hideMark/>
          </w:tcPr>
          <w:p w14:paraId="12FEDDB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HMDB00705</w:t>
            </w:r>
          </w:p>
        </w:tc>
        <w:tc>
          <w:tcPr>
            <w:tcW w:w="2126" w:type="dxa"/>
            <w:shd w:val="clear" w:color="auto" w:fill="auto"/>
            <w:noWrap/>
            <w:vAlign w:val="bottom"/>
            <w:hideMark/>
          </w:tcPr>
          <w:p w14:paraId="568C15A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2127" w:type="dxa"/>
            <w:shd w:val="clear" w:color="auto" w:fill="auto"/>
            <w:noWrap/>
            <w:vAlign w:val="bottom"/>
            <w:hideMark/>
          </w:tcPr>
          <w:p w14:paraId="5726E07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097EDF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671923" w:rsidRPr="00671923" w14:paraId="298E4F53" w14:textId="77777777" w:rsidTr="00671923">
        <w:trPr>
          <w:trHeight w:val="290"/>
        </w:trPr>
        <w:tc>
          <w:tcPr>
            <w:tcW w:w="2405" w:type="dxa"/>
            <w:shd w:val="clear" w:color="auto" w:fill="auto"/>
            <w:noWrap/>
            <w:vAlign w:val="bottom"/>
            <w:hideMark/>
          </w:tcPr>
          <w:p w14:paraId="0DA90F6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HMDB11531</w:t>
            </w:r>
          </w:p>
        </w:tc>
        <w:tc>
          <w:tcPr>
            <w:tcW w:w="2126" w:type="dxa"/>
            <w:shd w:val="clear" w:color="auto" w:fill="auto"/>
            <w:noWrap/>
            <w:vAlign w:val="bottom"/>
            <w:hideMark/>
          </w:tcPr>
          <w:p w14:paraId="29C06B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2127" w:type="dxa"/>
            <w:shd w:val="clear" w:color="auto" w:fill="auto"/>
            <w:noWrap/>
            <w:vAlign w:val="bottom"/>
            <w:hideMark/>
          </w:tcPr>
          <w:p w14:paraId="55F6AC6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7341420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294C843C" w14:textId="77777777" w:rsidTr="00671923">
        <w:trPr>
          <w:trHeight w:val="290"/>
        </w:trPr>
        <w:tc>
          <w:tcPr>
            <w:tcW w:w="2405" w:type="dxa"/>
            <w:shd w:val="clear" w:color="auto" w:fill="auto"/>
            <w:noWrap/>
            <w:vAlign w:val="bottom"/>
            <w:hideMark/>
          </w:tcPr>
          <w:p w14:paraId="5385DB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HMDB02759</w:t>
            </w:r>
          </w:p>
        </w:tc>
        <w:tc>
          <w:tcPr>
            <w:tcW w:w="2126" w:type="dxa"/>
            <w:shd w:val="clear" w:color="auto" w:fill="auto"/>
            <w:noWrap/>
            <w:vAlign w:val="bottom"/>
            <w:hideMark/>
          </w:tcPr>
          <w:p w14:paraId="514B275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2127" w:type="dxa"/>
            <w:shd w:val="clear" w:color="auto" w:fill="auto"/>
            <w:noWrap/>
            <w:vAlign w:val="bottom"/>
            <w:hideMark/>
          </w:tcPr>
          <w:p w14:paraId="4B320E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5A70828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6D3B7381" w14:textId="77777777" w:rsidTr="00671923">
        <w:trPr>
          <w:trHeight w:val="290"/>
        </w:trPr>
        <w:tc>
          <w:tcPr>
            <w:tcW w:w="2405" w:type="dxa"/>
            <w:shd w:val="clear" w:color="auto" w:fill="auto"/>
            <w:noWrap/>
            <w:vAlign w:val="bottom"/>
            <w:hideMark/>
          </w:tcPr>
          <w:p w14:paraId="7779A9B1"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HMDB00622</w:t>
            </w:r>
          </w:p>
        </w:tc>
        <w:tc>
          <w:tcPr>
            <w:tcW w:w="2126" w:type="dxa"/>
            <w:shd w:val="clear" w:color="auto" w:fill="auto"/>
            <w:noWrap/>
            <w:vAlign w:val="bottom"/>
            <w:hideMark/>
          </w:tcPr>
          <w:p w14:paraId="116FD87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2127" w:type="dxa"/>
            <w:shd w:val="clear" w:color="auto" w:fill="auto"/>
            <w:noWrap/>
            <w:vAlign w:val="bottom"/>
            <w:hideMark/>
          </w:tcPr>
          <w:p w14:paraId="0AD0667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77F781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671923" w:rsidRPr="00671923" w14:paraId="7BCC8C65" w14:textId="77777777" w:rsidTr="00671923">
        <w:trPr>
          <w:trHeight w:val="290"/>
        </w:trPr>
        <w:tc>
          <w:tcPr>
            <w:tcW w:w="2405" w:type="dxa"/>
            <w:shd w:val="clear" w:color="auto" w:fill="auto"/>
            <w:noWrap/>
            <w:vAlign w:val="bottom"/>
            <w:hideMark/>
          </w:tcPr>
          <w:p w14:paraId="1CCB1A9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lastRenderedPageBreak/>
              <w:t>HMDB11152</w:t>
            </w:r>
          </w:p>
        </w:tc>
        <w:tc>
          <w:tcPr>
            <w:tcW w:w="2126" w:type="dxa"/>
            <w:shd w:val="clear" w:color="auto" w:fill="auto"/>
            <w:noWrap/>
            <w:vAlign w:val="bottom"/>
            <w:hideMark/>
          </w:tcPr>
          <w:p w14:paraId="36C70C8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2127" w:type="dxa"/>
            <w:shd w:val="clear" w:color="auto" w:fill="auto"/>
            <w:noWrap/>
            <w:vAlign w:val="bottom"/>
            <w:hideMark/>
          </w:tcPr>
          <w:p w14:paraId="0D37BD4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2E6535C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671923" w:rsidRPr="00671923" w14:paraId="1D33C75D" w14:textId="77777777" w:rsidTr="00671923">
        <w:trPr>
          <w:trHeight w:val="290"/>
        </w:trPr>
        <w:tc>
          <w:tcPr>
            <w:tcW w:w="2405" w:type="dxa"/>
            <w:shd w:val="clear" w:color="auto" w:fill="auto"/>
            <w:noWrap/>
            <w:vAlign w:val="bottom"/>
            <w:hideMark/>
          </w:tcPr>
          <w:p w14:paraId="713309F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HMDB12088</w:t>
            </w:r>
          </w:p>
        </w:tc>
        <w:tc>
          <w:tcPr>
            <w:tcW w:w="2126" w:type="dxa"/>
            <w:shd w:val="clear" w:color="auto" w:fill="auto"/>
            <w:noWrap/>
            <w:vAlign w:val="bottom"/>
            <w:hideMark/>
          </w:tcPr>
          <w:p w14:paraId="4E12D5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2127" w:type="dxa"/>
            <w:shd w:val="clear" w:color="auto" w:fill="auto"/>
            <w:noWrap/>
            <w:vAlign w:val="bottom"/>
            <w:hideMark/>
          </w:tcPr>
          <w:p w14:paraId="43A0D77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0C75C5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671923" w:rsidRPr="00671923" w14:paraId="76728B92" w14:textId="77777777" w:rsidTr="00671923">
        <w:trPr>
          <w:trHeight w:val="290"/>
        </w:trPr>
        <w:tc>
          <w:tcPr>
            <w:tcW w:w="2405" w:type="dxa"/>
            <w:shd w:val="clear" w:color="auto" w:fill="auto"/>
            <w:noWrap/>
            <w:vAlign w:val="bottom"/>
            <w:hideMark/>
          </w:tcPr>
          <w:p w14:paraId="6673F0B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HMDB00387</w:t>
            </w:r>
          </w:p>
        </w:tc>
        <w:tc>
          <w:tcPr>
            <w:tcW w:w="2126" w:type="dxa"/>
            <w:shd w:val="clear" w:color="auto" w:fill="auto"/>
            <w:noWrap/>
            <w:vAlign w:val="bottom"/>
            <w:hideMark/>
          </w:tcPr>
          <w:p w14:paraId="08E72DB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2127" w:type="dxa"/>
            <w:shd w:val="clear" w:color="auto" w:fill="auto"/>
            <w:noWrap/>
            <w:vAlign w:val="bottom"/>
            <w:hideMark/>
          </w:tcPr>
          <w:p w14:paraId="27D2BCD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5AA491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671923" w:rsidRPr="00671923" w14:paraId="06F41F49" w14:textId="77777777" w:rsidTr="00671923">
        <w:trPr>
          <w:trHeight w:val="290"/>
        </w:trPr>
        <w:tc>
          <w:tcPr>
            <w:tcW w:w="2405" w:type="dxa"/>
            <w:shd w:val="clear" w:color="auto" w:fill="auto"/>
            <w:noWrap/>
            <w:vAlign w:val="bottom"/>
            <w:hideMark/>
          </w:tcPr>
          <w:p w14:paraId="23615CF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HMDB13325</w:t>
            </w:r>
          </w:p>
        </w:tc>
        <w:tc>
          <w:tcPr>
            <w:tcW w:w="2126" w:type="dxa"/>
            <w:shd w:val="clear" w:color="auto" w:fill="auto"/>
            <w:noWrap/>
            <w:vAlign w:val="bottom"/>
            <w:hideMark/>
          </w:tcPr>
          <w:p w14:paraId="693781F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2127" w:type="dxa"/>
            <w:shd w:val="clear" w:color="auto" w:fill="auto"/>
            <w:noWrap/>
            <w:vAlign w:val="bottom"/>
            <w:hideMark/>
          </w:tcPr>
          <w:p w14:paraId="1181903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32872D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671923" w:rsidRPr="00671923" w14:paraId="538EE3D4" w14:textId="77777777" w:rsidTr="00671923">
        <w:trPr>
          <w:trHeight w:val="290"/>
        </w:trPr>
        <w:tc>
          <w:tcPr>
            <w:tcW w:w="2405" w:type="dxa"/>
            <w:shd w:val="clear" w:color="auto" w:fill="auto"/>
            <w:noWrap/>
            <w:vAlign w:val="bottom"/>
            <w:hideMark/>
          </w:tcPr>
          <w:p w14:paraId="5E60EDE3"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HMDB11474</w:t>
            </w:r>
          </w:p>
        </w:tc>
        <w:tc>
          <w:tcPr>
            <w:tcW w:w="2126" w:type="dxa"/>
            <w:shd w:val="clear" w:color="auto" w:fill="auto"/>
            <w:noWrap/>
            <w:vAlign w:val="bottom"/>
            <w:hideMark/>
          </w:tcPr>
          <w:p w14:paraId="47930A6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2127" w:type="dxa"/>
            <w:shd w:val="clear" w:color="auto" w:fill="auto"/>
            <w:noWrap/>
            <w:vAlign w:val="bottom"/>
            <w:hideMark/>
          </w:tcPr>
          <w:p w14:paraId="6F033C0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984" w:type="dxa"/>
            <w:shd w:val="clear" w:color="auto" w:fill="auto"/>
            <w:noWrap/>
            <w:vAlign w:val="bottom"/>
            <w:hideMark/>
          </w:tcPr>
          <w:p w14:paraId="6A22C93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2C902ED" w14:textId="77777777" w:rsidTr="00671923">
        <w:trPr>
          <w:trHeight w:val="290"/>
        </w:trPr>
        <w:tc>
          <w:tcPr>
            <w:tcW w:w="2405" w:type="dxa"/>
            <w:shd w:val="clear" w:color="auto" w:fill="auto"/>
            <w:noWrap/>
            <w:vAlign w:val="bottom"/>
            <w:hideMark/>
          </w:tcPr>
          <w:p w14:paraId="2BC71E7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HMDB10395</w:t>
            </w:r>
          </w:p>
        </w:tc>
        <w:tc>
          <w:tcPr>
            <w:tcW w:w="2126" w:type="dxa"/>
            <w:shd w:val="clear" w:color="auto" w:fill="auto"/>
            <w:noWrap/>
            <w:vAlign w:val="bottom"/>
            <w:hideMark/>
          </w:tcPr>
          <w:p w14:paraId="10E8D55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2127" w:type="dxa"/>
            <w:shd w:val="clear" w:color="auto" w:fill="auto"/>
            <w:noWrap/>
            <w:vAlign w:val="bottom"/>
            <w:hideMark/>
          </w:tcPr>
          <w:p w14:paraId="4F4DF64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7CECC83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03F59206" w14:textId="77777777" w:rsidTr="00671923">
        <w:trPr>
          <w:trHeight w:val="290"/>
        </w:trPr>
        <w:tc>
          <w:tcPr>
            <w:tcW w:w="2405" w:type="dxa"/>
            <w:shd w:val="clear" w:color="auto" w:fill="auto"/>
            <w:noWrap/>
            <w:vAlign w:val="bottom"/>
            <w:hideMark/>
          </w:tcPr>
          <w:p w14:paraId="1482132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HMDB11484</w:t>
            </w:r>
          </w:p>
        </w:tc>
        <w:tc>
          <w:tcPr>
            <w:tcW w:w="2126" w:type="dxa"/>
            <w:shd w:val="clear" w:color="auto" w:fill="auto"/>
            <w:noWrap/>
            <w:vAlign w:val="bottom"/>
            <w:hideMark/>
          </w:tcPr>
          <w:p w14:paraId="5D252C2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2127" w:type="dxa"/>
            <w:shd w:val="clear" w:color="auto" w:fill="auto"/>
            <w:noWrap/>
            <w:vAlign w:val="bottom"/>
            <w:hideMark/>
          </w:tcPr>
          <w:p w14:paraId="761B0F4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0727265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527DD054" w14:textId="77777777" w:rsidTr="00671923">
        <w:trPr>
          <w:trHeight w:val="290"/>
        </w:trPr>
        <w:tc>
          <w:tcPr>
            <w:tcW w:w="2405" w:type="dxa"/>
            <w:shd w:val="clear" w:color="auto" w:fill="auto"/>
            <w:noWrap/>
            <w:vAlign w:val="bottom"/>
            <w:hideMark/>
          </w:tcPr>
          <w:p w14:paraId="7EEFA42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HMDB00152</w:t>
            </w:r>
          </w:p>
        </w:tc>
        <w:tc>
          <w:tcPr>
            <w:tcW w:w="2126" w:type="dxa"/>
            <w:shd w:val="clear" w:color="auto" w:fill="auto"/>
            <w:noWrap/>
            <w:vAlign w:val="bottom"/>
            <w:hideMark/>
          </w:tcPr>
          <w:p w14:paraId="4A7A54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2127" w:type="dxa"/>
            <w:shd w:val="clear" w:color="auto" w:fill="auto"/>
            <w:noWrap/>
            <w:vAlign w:val="bottom"/>
            <w:hideMark/>
          </w:tcPr>
          <w:p w14:paraId="5213F91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6347BF2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669741F5" w14:textId="77777777" w:rsidTr="00671923">
        <w:trPr>
          <w:trHeight w:val="290"/>
        </w:trPr>
        <w:tc>
          <w:tcPr>
            <w:tcW w:w="2405" w:type="dxa"/>
            <w:shd w:val="clear" w:color="auto" w:fill="auto"/>
            <w:noWrap/>
            <w:vAlign w:val="bottom"/>
            <w:hideMark/>
          </w:tcPr>
          <w:p w14:paraId="3FADFC1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HMDB12881</w:t>
            </w:r>
          </w:p>
        </w:tc>
        <w:tc>
          <w:tcPr>
            <w:tcW w:w="2126" w:type="dxa"/>
            <w:shd w:val="clear" w:color="auto" w:fill="auto"/>
            <w:noWrap/>
            <w:vAlign w:val="bottom"/>
            <w:hideMark/>
          </w:tcPr>
          <w:p w14:paraId="10AC9C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2127" w:type="dxa"/>
            <w:shd w:val="clear" w:color="auto" w:fill="auto"/>
            <w:noWrap/>
            <w:vAlign w:val="bottom"/>
            <w:hideMark/>
          </w:tcPr>
          <w:p w14:paraId="48ED6F8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57DD79D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5830203" w14:textId="77777777" w:rsidTr="00671923">
        <w:trPr>
          <w:trHeight w:val="290"/>
        </w:trPr>
        <w:tc>
          <w:tcPr>
            <w:tcW w:w="2405" w:type="dxa"/>
            <w:shd w:val="clear" w:color="auto" w:fill="auto"/>
            <w:noWrap/>
            <w:vAlign w:val="bottom"/>
            <w:hideMark/>
          </w:tcPr>
          <w:p w14:paraId="53CA379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HMDB61112</w:t>
            </w:r>
          </w:p>
        </w:tc>
        <w:tc>
          <w:tcPr>
            <w:tcW w:w="2126" w:type="dxa"/>
            <w:shd w:val="clear" w:color="auto" w:fill="auto"/>
            <w:noWrap/>
            <w:vAlign w:val="bottom"/>
            <w:hideMark/>
          </w:tcPr>
          <w:p w14:paraId="0FC3385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2127" w:type="dxa"/>
            <w:shd w:val="clear" w:color="auto" w:fill="auto"/>
            <w:noWrap/>
            <w:vAlign w:val="bottom"/>
            <w:hideMark/>
          </w:tcPr>
          <w:p w14:paraId="4F54C9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984" w:type="dxa"/>
            <w:shd w:val="clear" w:color="auto" w:fill="auto"/>
            <w:noWrap/>
            <w:vAlign w:val="bottom"/>
            <w:hideMark/>
          </w:tcPr>
          <w:p w14:paraId="02B99B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3F78FB33" w14:textId="77777777" w:rsidTr="00671923">
        <w:trPr>
          <w:trHeight w:val="290"/>
        </w:trPr>
        <w:tc>
          <w:tcPr>
            <w:tcW w:w="2405" w:type="dxa"/>
            <w:shd w:val="clear" w:color="auto" w:fill="auto"/>
            <w:noWrap/>
            <w:vAlign w:val="bottom"/>
            <w:hideMark/>
          </w:tcPr>
          <w:p w14:paraId="2DF0FFD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HMDB00529</w:t>
            </w:r>
          </w:p>
        </w:tc>
        <w:tc>
          <w:tcPr>
            <w:tcW w:w="2126" w:type="dxa"/>
            <w:shd w:val="clear" w:color="auto" w:fill="auto"/>
            <w:noWrap/>
            <w:vAlign w:val="bottom"/>
            <w:hideMark/>
          </w:tcPr>
          <w:p w14:paraId="1192AD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2127" w:type="dxa"/>
            <w:shd w:val="clear" w:color="auto" w:fill="auto"/>
            <w:noWrap/>
            <w:vAlign w:val="bottom"/>
            <w:hideMark/>
          </w:tcPr>
          <w:p w14:paraId="4313E0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984" w:type="dxa"/>
            <w:shd w:val="clear" w:color="auto" w:fill="auto"/>
            <w:noWrap/>
            <w:vAlign w:val="bottom"/>
            <w:hideMark/>
          </w:tcPr>
          <w:p w14:paraId="6C95876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251D9107" w14:textId="77777777" w:rsidTr="00671923">
        <w:trPr>
          <w:trHeight w:val="290"/>
        </w:trPr>
        <w:tc>
          <w:tcPr>
            <w:tcW w:w="2405" w:type="dxa"/>
            <w:shd w:val="clear" w:color="auto" w:fill="auto"/>
            <w:noWrap/>
            <w:vAlign w:val="bottom"/>
            <w:hideMark/>
          </w:tcPr>
          <w:p w14:paraId="1F4999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HMDB02183</w:t>
            </w:r>
          </w:p>
        </w:tc>
        <w:tc>
          <w:tcPr>
            <w:tcW w:w="2126" w:type="dxa"/>
            <w:shd w:val="clear" w:color="auto" w:fill="auto"/>
            <w:noWrap/>
            <w:vAlign w:val="bottom"/>
            <w:hideMark/>
          </w:tcPr>
          <w:p w14:paraId="6595E2F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2127" w:type="dxa"/>
            <w:shd w:val="clear" w:color="auto" w:fill="auto"/>
            <w:noWrap/>
            <w:vAlign w:val="bottom"/>
            <w:hideMark/>
          </w:tcPr>
          <w:p w14:paraId="4230DE8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67D658E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0F2D57F6" w14:textId="77777777" w:rsidTr="00671923">
        <w:trPr>
          <w:trHeight w:val="290"/>
        </w:trPr>
        <w:tc>
          <w:tcPr>
            <w:tcW w:w="2405" w:type="dxa"/>
            <w:shd w:val="clear" w:color="auto" w:fill="auto"/>
            <w:noWrap/>
            <w:vAlign w:val="bottom"/>
            <w:hideMark/>
          </w:tcPr>
          <w:p w14:paraId="7A517D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HMDB11473</w:t>
            </w:r>
          </w:p>
        </w:tc>
        <w:tc>
          <w:tcPr>
            <w:tcW w:w="2126" w:type="dxa"/>
            <w:shd w:val="clear" w:color="auto" w:fill="auto"/>
            <w:noWrap/>
            <w:vAlign w:val="bottom"/>
            <w:hideMark/>
          </w:tcPr>
          <w:p w14:paraId="23512DA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2127" w:type="dxa"/>
            <w:shd w:val="clear" w:color="auto" w:fill="auto"/>
            <w:noWrap/>
            <w:vAlign w:val="bottom"/>
            <w:hideMark/>
          </w:tcPr>
          <w:p w14:paraId="7C51147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D8C01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58195321" w14:textId="77777777" w:rsidTr="00671923">
        <w:trPr>
          <w:trHeight w:val="290"/>
        </w:trPr>
        <w:tc>
          <w:tcPr>
            <w:tcW w:w="2405" w:type="dxa"/>
            <w:shd w:val="clear" w:color="auto" w:fill="auto"/>
            <w:noWrap/>
            <w:vAlign w:val="bottom"/>
            <w:hideMark/>
          </w:tcPr>
          <w:p w14:paraId="599426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23A7F78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2127" w:type="dxa"/>
            <w:shd w:val="clear" w:color="auto" w:fill="auto"/>
            <w:noWrap/>
            <w:vAlign w:val="bottom"/>
            <w:hideMark/>
          </w:tcPr>
          <w:p w14:paraId="7DD08E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4FA79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6F5F5526" w14:textId="77777777" w:rsidTr="00671923">
        <w:trPr>
          <w:trHeight w:val="290"/>
        </w:trPr>
        <w:tc>
          <w:tcPr>
            <w:tcW w:w="2405" w:type="dxa"/>
            <w:shd w:val="clear" w:color="auto" w:fill="auto"/>
            <w:noWrap/>
            <w:vAlign w:val="bottom"/>
            <w:hideMark/>
          </w:tcPr>
          <w:p w14:paraId="5E970EE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6424703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2127" w:type="dxa"/>
            <w:shd w:val="clear" w:color="auto" w:fill="auto"/>
            <w:noWrap/>
            <w:vAlign w:val="bottom"/>
            <w:hideMark/>
          </w:tcPr>
          <w:p w14:paraId="64F0D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984" w:type="dxa"/>
            <w:shd w:val="clear" w:color="auto" w:fill="auto"/>
            <w:noWrap/>
            <w:vAlign w:val="bottom"/>
            <w:hideMark/>
          </w:tcPr>
          <w:p w14:paraId="065B15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671923" w:rsidRPr="00671923" w14:paraId="4A619CAD" w14:textId="77777777" w:rsidTr="00671923">
        <w:trPr>
          <w:trHeight w:val="290"/>
        </w:trPr>
        <w:tc>
          <w:tcPr>
            <w:tcW w:w="2405" w:type="dxa"/>
            <w:shd w:val="clear" w:color="auto" w:fill="auto"/>
            <w:noWrap/>
            <w:vAlign w:val="bottom"/>
            <w:hideMark/>
          </w:tcPr>
          <w:p w14:paraId="3752753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HMDB11490</w:t>
            </w:r>
          </w:p>
        </w:tc>
        <w:tc>
          <w:tcPr>
            <w:tcW w:w="2126" w:type="dxa"/>
            <w:shd w:val="clear" w:color="auto" w:fill="auto"/>
            <w:noWrap/>
            <w:vAlign w:val="bottom"/>
            <w:hideMark/>
          </w:tcPr>
          <w:p w14:paraId="716678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2127" w:type="dxa"/>
            <w:shd w:val="clear" w:color="auto" w:fill="auto"/>
            <w:noWrap/>
            <w:vAlign w:val="bottom"/>
            <w:hideMark/>
          </w:tcPr>
          <w:p w14:paraId="033AB2D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984" w:type="dxa"/>
            <w:shd w:val="clear" w:color="auto" w:fill="auto"/>
            <w:noWrap/>
            <w:vAlign w:val="bottom"/>
            <w:hideMark/>
          </w:tcPr>
          <w:p w14:paraId="7DEB63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F776AE4" w14:textId="77777777" w:rsidTr="00671923">
        <w:trPr>
          <w:trHeight w:val="290"/>
        </w:trPr>
        <w:tc>
          <w:tcPr>
            <w:tcW w:w="2405" w:type="dxa"/>
            <w:shd w:val="clear" w:color="auto" w:fill="auto"/>
            <w:noWrap/>
            <w:vAlign w:val="bottom"/>
            <w:hideMark/>
          </w:tcPr>
          <w:p w14:paraId="1DC46F8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HMDB01015</w:t>
            </w:r>
          </w:p>
        </w:tc>
        <w:tc>
          <w:tcPr>
            <w:tcW w:w="2126" w:type="dxa"/>
            <w:shd w:val="clear" w:color="auto" w:fill="auto"/>
            <w:noWrap/>
            <w:vAlign w:val="bottom"/>
            <w:hideMark/>
          </w:tcPr>
          <w:p w14:paraId="13F7E1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2127" w:type="dxa"/>
            <w:shd w:val="clear" w:color="auto" w:fill="auto"/>
            <w:noWrap/>
            <w:vAlign w:val="bottom"/>
            <w:hideMark/>
          </w:tcPr>
          <w:p w14:paraId="278129A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984" w:type="dxa"/>
            <w:shd w:val="clear" w:color="auto" w:fill="auto"/>
            <w:noWrap/>
            <w:vAlign w:val="bottom"/>
            <w:hideMark/>
          </w:tcPr>
          <w:p w14:paraId="2127D08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8E9B28A" w14:textId="77777777" w:rsidTr="00671923">
        <w:trPr>
          <w:trHeight w:val="290"/>
        </w:trPr>
        <w:tc>
          <w:tcPr>
            <w:tcW w:w="2405" w:type="dxa"/>
            <w:shd w:val="clear" w:color="auto" w:fill="auto"/>
            <w:noWrap/>
            <w:vAlign w:val="bottom"/>
            <w:hideMark/>
          </w:tcPr>
          <w:p w14:paraId="734C67D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HMDB0000895</w:t>
            </w:r>
          </w:p>
        </w:tc>
        <w:tc>
          <w:tcPr>
            <w:tcW w:w="2126" w:type="dxa"/>
            <w:shd w:val="clear" w:color="auto" w:fill="auto"/>
            <w:noWrap/>
            <w:vAlign w:val="bottom"/>
            <w:hideMark/>
          </w:tcPr>
          <w:p w14:paraId="5539B4F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2127" w:type="dxa"/>
            <w:shd w:val="clear" w:color="auto" w:fill="auto"/>
            <w:noWrap/>
            <w:vAlign w:val="bottom"/>
            <w:hideMark/>
          </w:tcPr>
          <w:p w14:paraId="21DF872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984" w:type="dxa"/>
            <w:shd w:val="clear" w:color="auto" w:fill="auto"/>
            <w:noWrap/>
            <w:vAlign w:val="bottom"/>
            <w:hideMark/>
          </w:tcPr>
          <w:p w14:paraId="1750917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03903C8" w14:textId="77777777" w:rsidTr="00671923">
        <w:trPr>
          <w:trHeight w:val="290"/>
        </w:trPr>
        <w:tc>
          <w:tcPr>
            <w:tcW w:w="2405" w:type="dxa"/>
            <w:shd w:val="clear" w:color="auto" w:fill="auto"/>
            <w:noWrap/>
            <w:vAlign w:val="bottom"/>
            <w:hideMark/>
          </w:tcPr>
          <w:p w14:paraId="08731A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HMDB00269</w:t>
            </w:r>
          </w:p>
        </w:tc>
        <w:tc>
          <w:tcPr>
            <w:tcW w:w="2126" w:type="dxa"/>
            <w:shd w:val="clear" w:color="auto" w:fill="auto"/>
            <w:noWrap/>
            <w:vAlign w:val="bottom"/>
            <w:hideMark/>
          </w:tcPr>
          <w:p w14:paraId="42DE76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2127" w:type="dxa"/>
            <w:shd w:val="clear" w:color="auto" w:fill="auto"/>
            <w:noWrap/>
            <w:vAlign w:val="bottom"/>
            <w:hideMark/>
          </w:tcPr>
          <w:p w14:paraId="6B81A1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672E8F3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21C0B4C" w14:textId="77777777" w:rsidTr="00671923">
        <w:trPr>
          <w:trHeight w:val="290"/>
        </w:trPr>
        <w:tc>
          <w:tcPr>
            <w:tcW w:w="2405" w:type="dxa"/>
            <w:shd w:val="clear" w:color="auto" w:fill="auto"/>
            <w:noWrap/>
            <w:vAlign w:val="bottom"/>
            <w:hideMark/>
          </w:tcPr>
          <w:p w14:paraId="2652B81F"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HMDB13124</w:t>
            </w:r>
          </w:p>
        </w:tc>
        <w:tc>
          <w:tcPr>
            <w:tcW w:w="2126" w:type="dxa"/>
            <w:shd w:val="clear" w:color="auto" w:fill="auto"/>
            <w:noWrap/>
            <w:vAlign w:val="bottom"/>
            <w:hideMark/>
          </w:tcPr>
          <w:p w14:paraId="4E6E340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2127" w:type="dxa"/>
            <w:shd w:val="clear" w:color="auto" w:fill="auto"/>
            <w:noWrap/>
            <w:vAlign w:val="bottom"/>
            <w:hideMark/>
          </w:tcPr>
          <w:p w14:paraId="74CF1D0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489974A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4B5689" w14:textId="77777777" w:rsidTr="00671923">
        <w:trPr>
          <w:trHeight w:val="290"/>
        </w:trPr>
        <w:tc>
          <w:tcPr>
            <w:tcW w:w="2405" w:type="dxa"/>
            <w:shd w:val="clear" w:color="auto" w:fill="auto"/>
            <w:noWrap/>
            <w:vAlign w:val="bottom"/>
            <w:hideMark/>
          </w:tcPr>
          <w:p w14:paraId="48EA2F0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HMDB13034</w:t>
            </w:r>
          </w:p>
        </w:tc>
        <w:tc>
          <w:tcPr>
            <w:tcW w:w="2126" w:type="dxa"/>
            <w:shd w:val="clear" w:color="auto" w:fill="auto"/>
            <w:noWrap/>
            <w:vAlign w:val="bottom"/>
            <w:hideMark/>
          </w:tcPr>
          <w:p w14:paraId="5B1B50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2127" w:type="dxa"/>
            <w:shd w:val="clear" w:color="auto" w:fill="auto"/>
            <w:noWrap/>
            <w:vAlign w:val="bottom"/>
            <w:hideMark/>
          </w:tcPr>
          <w:p w14:paraId="41EFDFB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2A672D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E327BB" w14:textId="77777777" w:rsidTr="00671923">
        <w:trPr>
          <w:trHeight w:val="290"/>
        </w:trPr>
        <w:tc>
          <w:tcPr>
            <w:tcW w:w="2405" w:type="dxa"/>
            <w:shd w:val="clear" w:color="auto" w:fill="auto"/>
            <w:noWrap/>
            <w:vAlign w:val="bottom"/>
            <w:hideMark/>
          </w:tcPr>
          <w:p w14:paraId="0C43973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HMDB13302</w:t>
            </w:r>
          </w:p>
        </w:tc>
        <w:tc>
          <w:tcPr>
            <w:tcW w:w="2126" w:type="dxa"/>
            <w:shd w:val="clear" w:color="auto" w:fill="auto"/>
            <w:noWrap/>
            <w:vAlign w:val="bottom"/>
            <w:hideMark/>
          </w:tcPr>
          <w:p w14:paraId="180D03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4658B69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546222F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E726E99" w14:textId="77777777" w:rsidTr="00671923">
        <w:trPr>
          <w:trHeight w:val="290"/>
        </w:trPr>
        <w:tc>
          <w:tcPr>
            <w:tcW w:w="2405" w:type="dxa"/>
            <w:shd w:val="clear" w:color="auto" w:fill="auto"/>
            <w:noWrap/>
            <w:vAlign w:val="bottom"/>
            <w:hideMark/>
          </w:tcPr>
          <w:p w14:paraId="4C7802E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HMDB00421</w:t>
            </w:r>
          </w:p>
        </w:tc>
        <w:tc>
          <w:tcPr>
            <w:tcW w:w="2126" w:type="dxa"/>
            <w:shd w:val="clear" w:color="auto" w:fill="auto"/>
            <w:noWrap/>
            <w:vAlign w:val="bottom"/>
            <w:hideMark/>
          </w:tcPr>
          <w:p w14:paraId="33144D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2127" w:type="dxa"/>
            <w:shd w:val="clear" w:color="auto" w:fill="auto"/>
            <w:noWrap/>
            <w:vAlign w:val="bottom"/>
            <w:hideMark/>
          </w:tcPr>
          <w:p w14:paraId="2CE1C1D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6BD53C2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78A4861" w14:textId="77777777" w:rsidTr="00671923">
        <w:trPr>
          <w:trHeight w:val="290"/>
        </w:trPr>
        <w:tc>
          <w:tcPr>
            <w:tcW w:w="2405" w:type="dxa"/>
            <w:shd w:val="clear" w:color="auto" w:fill="auto"/>
            <w:noWrap/>
            <w:vAlign w:val="bottom"/>
            <w:hideMark/>
          </w:tcPr>
          <w:p w14:paraId="3709E54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HMDB11487</w:t>
            </w:r>
          </w:p>
        </w:tc>
        <w:tc>
          <w:tcPr>
            <w:tcW w:w="2126" w:type="dxa"/>
            <w:shd w:val="clear" w:color="auto" w:fill="auto"/>
            <w:noWrap/>
            <w:vAlign w:val="bottom"/>
            <w:hideMark/>
          </w:tcPr>
          <w:p w14:paraId="11ADE5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2127" w:type="dxa"/>
            <w:shd w:val="clear" w:color="auto" w:fill="auto"/>
            <w:noWrap/>
            <w:vAlign w:val="bottom"/>
            <w:hideMark/>
          </w:tcPr>
          <w:p w14:paraId="573DF06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7E3B647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420A500" w14:textId="77777777" w:rsidTr="00671923">
        <w:trPr>
          <w:trHeight w:val="290"/>
        </w:trPr>
        <w:tc>
          <w:tcPr>
            <w:tcW w:w="2405" w:type="dxa"/>
            <w:shd w:val="clear" w:color="auto" w:fill="auto"/>
            <w:noWrap/>
            <w:vAlign w:val="bottom"/>
            <w:hideMark/>
          </w:tcPr>
          <w:p w14:paraId="1F0783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HMDB12342</w:t>
            </w:r>
          </w:p>
        </w:tc>
        <w:tc>
          <w:tcPr>
            <w:tcW w:w="2126" w:type="dxa"/>
            <w:shd w:val="clear" w:color="auto" w:fill="auto"/>
            <w:noWrap/>
            <w:vAlign w:val="bottom"/>
            <w:hideMark/>
          </w:tcPr>
          <w:p w14:paraId="7E4FDCD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2127" w:type="dxa"/>
            <w:shd w:val="clear" w:color="auto" w:fill="auto"/>
            <w:noWrap/>
            <w:vAlign w:val="bottom"/>
            <w:hideMark/>
          </w:tcPr>
          <w:p w14:paraId="58D9268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1DA73EC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578DDEE" w14:textId="77777777" w:rsidTr="00671923">
        <w:trPr>
          <w:trHeight w:val="290"/>
        </w:trPr>
        <w:tc>
          <w:tcPr>
            <w:tcW w:w="2405" w:type="dxa"/>
            <w:shd w:val="clear" w:color="auto" w:fill="auto"/>
            <w:noWrap/>
            <w:vAlign w:val="bottom"/>
            <w:hideMark/>
          </w:tcPr>
          <w:p w14:paraId="6366ADC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HMDB00267</w:t>
            </w:r>
          </w:p>
        </w:tc>
        <w:tc>
          <w:tcPr>
            <w:tcW w:w="2126" w:type="dxa"/>
            <w:shd w:val="clear" w:color="auto" w:fill="auto"/>
            <w:noWrap/>
            <w:vAlign w:val="bottom"/>
            <w:hideMark/>
          </w:tcPr>
          <w:p w14:paraId="75251DF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2127" w:type="dxa"/>
            <w:shd w:val="clear" w:color="auto" w:fill="auto"/>
            <w:noWrap/>
            <w:vAlign w:val="bottom"/>
            <w:hideMark/>
          </w:tcPr>
          <w:p w14:paraId="2BFB0D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59329B3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92EDF5B" w14:textId="77777777" w:rsidTr="00671923">
        <w:trPr>
          <w:trHeight w:val="290"/>
        </w:trPr>
        <w:tc>
          <w:tcPr>
            <w:tcW w:w="2405" w:type="dxa"/>
            <w:shd w:val="clear" w:color="auto" w:fill="auto"/>
            <w:noWrap/>
            <w:vAlign w:val="bottom"/>
            <w:hideMark/>
          </w:tcPr>
          <w:p w14:paraId="08E6A43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HMDB00148</w:t>
            </w:r>
          </w:p>
        </w:tc>
        <w:tc>
          <w:tcPr>
            <w:tcW w:w="2126" w:type="dxa"/>
            <w:shd w:val="clear" w:color="auto" w:fill="auto"/>
            <w:noWrap/>
            <w:vAlign w:val="bottom"/>
            <w:hideMark/>
          </w:tcPr>
          <w:p w14:paraId="13379B8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2127" w:type="dxa"/>
            <w:shd w:val="clear" w:color="auto" w:fill="auto"/>
            <w:noWrap/>
            <w:vAlign w:val="bottom"/>
            <w:hideMark/>
          </w:tcPr>
          <w:p w14:paraId="5755EB3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162EB6F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F4396C0" w14:textId="77777777" w:rsidTr="00671923">
        <w:trPr>
          <w:trHeight w:val="290"/>
        </w:trPr>
        <w:tc>
          <w:tcPr>
            <w:tcW w:w="2405" w:type="dxa"/>
            <w:shd w:val="clear" w:color="auto" w:fill="auto"/>
            <w:noWrap/>
            <w:vAlign w:val="bottom"/>
            <w:hideMark/>
          </w:tcPr>
          <w:p w14:paraId="363B589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HMDB06695</w:t>
            </w:r>
          </w:p>
        </w:tc>
        <w:tc>
          <w:tcPr>
            <w:tcW w:w="2126" w:type="dxa"/>
            <w:shd w:val="clear" w:color="auto" w:fill="auto"/>
            <w:noWrap/>
            <w:vAlign w:val="bottom"/>
            <w:hideMark/>
          </w:tcPr>
          <w:p w14:paraId="1DC1502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0.172</w:t>
            </w:r>
          </w:p>
        </w:tc>
        <w:tc>
          <w:tcPr>
            <w:tcW w:w="2127" w:type="dxa"/>
            <w:shd w:val="clear" w:color="auto" w:fill="auto"/>
            <w:noWrap/>
            <w:vAlign w:val="bottom"/>
            <w:hideMark/>
          </w:tcPr>
          <w:p w14:paraId="1C2B9DD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5053F0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4BC0265" w14:textId="77777777" w:rsidTr="00671923">
        <w:trPr>
          <w:trHeight w:val="290"/>
        </w:trPr>
        <w:tc>
          <w:tcPr>
            <w:tcW w:w="2405" w:type="dxa"/>
            <w:shd w:val="clear" w:color="auto" w:fill="auto"/>
            <w:noWrap/>
            <w:vAlign w:val="bottom"/>
            <w:hideMark/>
          </w:tcPr>
          <w:p w14:paraId="1EFB0F0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HMDB10390</w:t>
            </w:r>
          </w:p>
        </w:tc>
        <w:tc>
          <w:tcPr>
            <w:tcW w:w="2126" w:type="dxa"/>
            <w:shd w:val="clear" w:color="auto" w:fill="auto"/>
            <w:noWrap/>
            <w:vAlign w:val="bottom"/>
            <w:hideMark/>
          </w:tcPr>
          <w:p w14:paraId="207D549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0.867</w:t>
            </w:r>
          </w:p>
        </w:tc>
        <w:tc>
          <w:tcPr>
            <w:tcW w:w="2127" w:type="dxa"/>
            <w:shd w:val="clear" w:color="auto" w:fill="auto"/>
            <w:noWrap/>
            <w:vAlign w:val="bottom"/>
            <w:hideMark/>
          </w:tcPr>
          <w:p w14:paraId="032404A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17D3003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45BC175" w14:textId="77777777" w:rsidTr="00671923">
        <w:trPr>
          <w:trHeight w:val="290"/>
        </w:trPr>
        <w:tc>
          <w:tcPr>
            <w:tcW w:w="2405" w:type="dxa"/>
            <w:shd w:val="clear" w:color="auto" w:fill="auto"/>
            <w:noWrap/>
            <w:vAlign w:val="bottom"/>
            <w:hideMark/>
          </w:tcPr>
          <w:p w14:paraId="0BB4A0F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HMDB37844</w:t>
            </w:r>
          </w:p>
        </w:tc>
        <w:tc>
          <w:tcPr>
            <w:tcW w:w="2126" w:type="dxa"/>
            <w:shd w:val="clear" w:color="auto" w:fill="auto"/>
            <w:noWrap/>
            <w:vAlign w:val="bottom"/>
            <w:hideMark/>
          </w:tcPr>
          <w:p w14:paraId="2B8F7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0.163</w:t>
            </w:r>
          </w:p>
        </w:tc>
        <w:tc>
          <w:tcPr>
            <w:tcW w:w="2127" w:type="dxa"/>
            <w:shd w:val="clear" w:color="auto" w:fill="auto"/>
            <w:noWrap/>
            <w:vAlign w:val="bottom"/>
            <w:hideMark/>
          </w:tcPr>
          <w:p w14:paraId="39BB25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5B8CD1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04E2C2A" w14:textId="77777777" w:rsidTr="00671923">
        <w:trPr>
          <w:trHeight w:val="290"/>
        </w:trPr>
        <w:tc>
          <w:tcPr>
            <w:tcW w:w="2405" w:type="dxa"/>
            <w:shd w:val="clear" w:color="auto" w:fill="auto"/>
            <w:noWrap/>
            <w:vAlign w:val="bottom"/>
            <w:hideMark/>
          </w:tcPr>
          <w:p w14:paraId="0F198BDC"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HMDB00663</w:t>
            </w:r>
          </w:p>
        </w:tc>
        <w:tc>
          <w:tcPr>
            <w:tcW w:w="2126" w:type="dxa"/>
            <w:shd w:val="clear" w:color="auto" w:fill="auto"/>
            <w:noWrap/>
            <w:vAlign w:val="bottom"/>
            <w:hideMark/>
          </w:tcPr>
          <w:p w14:paraId="62172F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0.556</w:t>
            </w:r>
          </w:p>
        </w:tc>
        <w:tc>
          <w:tcPr>
            <w:tcW w:w="2127" w:type="dxa"/>
            <w:shd w:val="clear" w:color="auto" w:fill="auto"/>
            <w:noWrap/>
            <w:vAlign w:val="bottom"/>
            <w:hideMark/>
          </w:tcPr>
          <w:p w14:paraId="2E7494B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4979CA2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285B05E9" w14:textId="77777777" w:rsidTr="00671923">
        <w:trPr>
          <w:trHeight w:val="290"/>
        </w:trPr>
        <w:tc>
          <w:tcPr>
            <w:tcW w:w="2405" w:type="dxa"/>
            <w:shd w:val="clear" w:color="auto" w:fill="auto"/>
            <w:noWrap/>
            <w:vAlign w:val="bottom"/>
            <w:hideMark/>
          </w:tcPr>
          <w:p w14:paraId="32011EDA"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HMDB00651</w:t>
            </w:r>
          </w:p>
        </w:tc>
        <w:tc>
          <w:tcPr>
            <w:tcW w:w="2126" w:type="dxa"/>
            <w:shd w:val="clear" w:color="auto" w:fill="auto"/>
            <w:noWrap/>
            <w:vAlign w:val="bottom"/>
            <w:hideMark/>
          </w:tcPr>
          <w:p w14:paraId="700951A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308D95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0.044</w:t>
            </w:r>
          </w:p>
        </w:tc>
        <w:tc>
          <w:tcPr>
            <w:tcW w:w="1984" w:type="dxa"/>
            <w:shd w:val="clear" w:color="auto" w:fill="auto"/>
            <w:noWrap/>
            <w:vAlign w:val="bottom"/>
            <w:hideMark/>
          </w:tcPr>
          <w:p w14:paraId="42B8031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0.376</w:t>
            </w:r>
          </w:p>
        </w:tc>
      </w:tr>
      <w:tr w:rsidR="00671923" w:rsidRPr="00671923" w14:paraId="5B781FC6" w14:textId="77777777" w:rsidTr="00671923">
        <w:trPr>
          <w:trHeight w:val="290"/>
        </w:trPr>
        <w:tc>
          <w:tcPr>
            <w:tcW w:w="2405" w:type="dxa"/>
            <w:shd w:val="clear" w:color="auto" w:fill="auto"/>
            <w:noWrap/>
            <w:vAlign w:val="bottom"/>
            <w:hideMark/>
          </w:tcPr>
          <w:p w14:paraId="46FE87D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HMDB01931</w:t>
            </w:r>
          </w:p>
        </w:tc>
        <w:tc>
          <w:tcPr>
            <w:tcW w:w="2126" w:type="dxa"/>
            <w:shd w:val="clear" w:color="auto" w:fill="auto"/>
            <w:noWrap/>
            <w:vAlign w:val="bottom"/>
            <w:hideMark/>
          </w:tcPr>
          <w:p w14:paraId="2DAE5F4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-0.425</w:t>
            </w:r>
          </w:p>
        </w:tc>
        <w:tc>
          <w:tcPr>
            <w:tcW w:w="2127" w:type="dxa"/>
            <w:shd w:val="clear" w:color="auto" w:fill="auto"/>
            <w:noWrap/>
            <w:vAlign w:val="bottom"/>
            <w:hideMark/>
          </w:tcPr>
          <w:p w14:paraId="15892F2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4AE2021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r w:rsidR="00671923" w:rsidRPr="00671923" w14:paraId="28455384" w14:textId="77777777" w:rsidTr="00671923">
        <w:trPr>
          <w:trHeight w:val="290"/>
        </w:trPr>
        <w:tc>
          <w:tcPr>
            <w:tcW w:w="2405" w:type="dxa"/>
            <w:shd w:val="clear" w:color="auto" w:fill="auto"/>
            <w:noWrap/>
            <w:vAlign w:val="bottom"/>
            <w:hideMark/>
          </w:tcPr>
          <w:p w14:paraId="2A67D7D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HMDB29377</w:t>
            </w:r>
          </w:p>
        </w:tc>
        <w:tc>
          <w:tcPr>
            <w:tcW w:w="2126" w:type="dxa"/>
            <w:shd w:val="clear" w:color="auto" w:fill="auto"/>
            <w:noWrap/>
            <w:vAlign w:val="bottom"/>
            <w:hideMark/>
          </w:tcPr>
          <w:p w14:paraId="6CCFC53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0.186</w:t>
            </w:r>
          </w:p>
        </w:tc>
        <w:tc>
          <w:tcPr>
            <w:tcW w:w="2127" w:type="dxa"/>
            <w:shd w:val="clear" w:color="auto" w:fill="auto"/>
            <w:noWrap/>
            <w:vAlign w:val="bottom"/>
            <w:hideMark/>
          </w:tcPr>
          <w:p w14:paraId="79CEC4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0C58085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bl>
    <w:p w14:paraId="45F8A92C" w14:textId="0EEEC2E0" w:rsidR="0007661B" w:rsidRPr="0007661B" w:rsidRDefault="0007661B" w:rsidP="003841FB">
      <w:pPr>
        <w:jc w:val="both"/>
      </w:pPr>
    </w:p>
    <w:sectPr w:rsidR="0007661B" w:rsidRPr="0007661B">
      <w:footerReference w:type="default" r:id="rId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san Steinbusch-Coort" w:date="2020-06-15T23:29:00Z" w:initials="SS">
    <w:p w14:paraId="63F753C2" w14:textId="77777777" w:rsidR="006B178A" w:rsidRDefault="006B178A" w:rsidP="00A924E5">
      <w:pPr>
        <w:pStyle w:val="CommentText"/>
        <w:numPr>
          <w:ilvl w:val="0"/>
          <w:numId w:val="2"/>
        </w:numPr>
      </w:pPr>
      <w:r>
        <w:rPr>
          <w:rStyle w:val="CommentReference"/>
        </w:rPr>
        <w:annotationRef/>
      </w:r>
      <w:r>
        <w:t xml:space="preserve"> What is T2D (general, prevalence ….)</w:t>
      </w:r>
    </w:p>
    <w:p w14:paraId="08E6EB79" w14:textId="77777777" w:rsidR="006B178A" w:rsidRDefault="006B178A" w:rsidP="00A924E5">
      <w:pPr>
        <w:pStyle w:val="CommentText"/>
        <w:numPr>
          <w:ilvl w:val="0"/>
          <w:numId w:val="2"/>
        </w:numPr>
      </w:pPr>
      <w:r>
        <w:t xml:space="preserve"> What is IR (general, metabolic tissues …..)</w:t>
      </w:r>
    </w:p>
    <w:p w14:paraId="43C3C7F4" w14:textId="77777777" w:rsidR="006B178A" w:rsidRDefault="006B178A" w:rsidP="00A924E5">
      <w:pPr>
        <w:pStyle w:val="CommentText"/>
        <w:numPr>
          <w:ilvl w:val="0"/>
          <w:numId w:val="2"/>
        </w:numPr>
      </w:pPr>
      <w:r>
        <w:t xml:space="preserve"> What can cause/influence IR?</w:t>
      </w:r>
    </w:p>
    <w:p w14:paraId="45B7DBA2" w14:textId="77777777" w:rsidR="006B178A" w:rsidRDefault="006B178A" w:rsidP="00A924E5">
      <w:pPr>
        <w:pStyle w:val="CommentText"/>
        <w:numPr>
          <w:ilvl w:val="0"/>
          <w:numId w:val="2"/>
        </w:numPr>
      </w:pPr>
      <w:r>
        <w:t xml:space="preserve"> What is the consequence of IR?</w:t>
      </w:r>
    </w:p>
    <w:p w14:paraId="22957176" w14:textId="77777777" w:rsidR="006B178A" w:rsidRDefault="006B178A" w:rsidP="00A924E5">
      <w:pPr>
        <w:pStyle w:val="CommentText"/>
        <w:numPr>
          <w:ilvl w:val="0"/>
          <w:numId w:val="2"/>
        </w:numPr>
      </w:pPr>
      <w:r>
        <w:t xml:space="preserve"> Link microbiome and IR/T2D</w:t>
      </w:r>
    </w:p>
    <w:p w14:paraId="1E583E25" w14:textId="77777777" w:rsidR="006B178A" w:rsidRDefault="006B178A" w:rsidP="00A924E5">
      <w:pPr>
        <w:pStyle w:val="CommentText"/>
        <w:numPr>
          <w:ilvl w:val="0"/>
          <w:numId w:val="2"/>
        </w:numPr>
      </w:pPr>
      <w:r>
        <w:t xml:space="preserve"> Link metabolome and IR/T2D</w:t>
      </w:r>
    </w:p>
    <w:p w14:paraId="2096AC72" w14:textId="77777777" w:rsidR="006B178A" w:rsidRDefault="006B178A" w:rsidP="00A924E5">
      <w:pPr>
        <w:pStyle w:val="CommentText"/>
        <w:numPr>
          <w:ilvl w:val="0"/>
          <w:numId w:val="2"/>
        </w:numPr>
      </w:pPr>
      <w:r>
        <w:t xml:space="preserve"> RQ and hypothesis</w:t>
      </w:r>
    </w:p>
    <w:p w14:paraId="3074C131" w14:textId="23D07629" w:rsidR="006B178A" w:rsidRDefault="006B178A" w:rsidP="00A924E5">
      <w:pPr>
        <w:pStyle w:val="CommentText"/>
        <w:numPr>
          <w:ilvl w:val="0"/>
          <w:numId w:val="2"/>
        </w:numPr>
      </w:pPr>
      <w:r>
        <w:t xml:space="preserve"> Publicly available data</w:t>
      </w:r>
    </w:p>
    <w:p w14:paraId="2C93BBBC" w14:textId="1C92E4D9" w:rsidR="006B178A" w:rsidRDefault="006B178A" w:rsidP="00A924E5">
      <w:pPr>
        <w:pStyle w:val="CommentText"/>
        <w:numPr>
          <w:ilvl w:val="0"/>
          <w:numId w:val="2"/>
        </w:numPr>
      </w:pPr>
      <w:r>
        <w:t xml:space="preserve"> Analysis types</w:t>
      </w:r>
    </w:p>
  </w:comment>
  <w:comment w:id="2" w:author="Susan Steinbusch-Coort" w:date="2020-06-15T22:37:00Z" w:initials="SS">
    <w:p w14:paraId="60AC9D32" w14:textId="5A6B8873" w:rsidR="006B178A" w:rsidRDefault="006B178A">
      <w:pPr>
        <w:pStyle w:val="CommentText"/>
      </w:pPr>
      <w:r>
        <w:rPr>
          <w:rStyle w:val="CommentReference"/>
        </w:rPr>
        <w:annotationRef/>
      </w:r>
      <w:r>
        <w:t xml:space="preserve">Now you are mentioning the same thing twice. </w:t>
      </w:r>
    </w:p>
  </w:comment>
  <w:comment w:id="1" w:author="Susan Steinbusch-Coort" w:date="2020-06-15T22:39:00Z" w:initials="SS">
    <w:p w14:paraId="496A0103" w14:textId="0DBB0DA2" w:rsidR="006B178A" w:rsidRDefault="006B178A">
      <w:pPr>
        <w:pStyle w:val="CommentText"/>
      </w:pPr>
      <w:r>
        <w:rPr>
          <w:rStyle w:val="CommentReference"/>
        </w:rPr>
        <w:annotationRef/>
      </w:r>
      <w:r>
        <w:t>Try to rephrase this into one sentence.</w:t>
      </w:r>
    </w:p>
  </w:comment>
  <w:comment w:id="3" w:author="Susan Steinbusch-Coort" w:date="2020-06-15T23:08:00Z" w:initials="SS">
    <w:p w14:paraId="6723F766" w14:textId="465E22D1" w:rsidR="006B178A" w:rsidRDefault="006B178A">
      <w:pPr>
        <w:pStyle w:val="CommentText"/>
      </w:pPr>
      <w:r>
        <w:rPr>
          <w:rStyle w:val="CommentReference"/>
        </w:rPr>
        <w:annotationRef/>
      </w:r>
      <w:r>
        <w:t xml:space="preserve">I am missing here the metabolic tissues that become insulin resistant. You could also explain that IR causes an aberrant tissue glucose uptake resulting in high blood glucose levels. </w:t>
      </w:r>
    </w:p>
  </w:comment>
  <w:comment w:id="4" w:author="Susan Steinbusch-Coort" w:date="2020-06-15T23:16:00Z" w:initials="SS">
    <w:p w14:paraId="50C20C37" w14:textId="1148DD5D" w:rsidR="006B178A" w:rsidRDefault="006B178A">
      <w:pPr>
        <w:pStyle w:val="CommentText"/>
      </w:pPr>
      <w:r>
        <w:rPr>
          <w:rStyle w:val="CommentReference"/>
        </w:rPr>
        <w:annotationRef/>
      </w:r>
      <w:r>
        <w:t xml:space="preserve">Describe the relation between T2D and the microbiome. Thereafter you can introduce the study. </w:t>
      </w:r>
    </w:p>
  </w:comment>
  <w:comment w:id="5" w:author="Susan Steinbusch-Coort" w:date="2020-06-15T23:04:00Z" w:initials="SS">
    <w:p w14:paraId="3DC67189" w14:textId="7530AB2E" w:rsidR="006B178A" w:rsidRDefault="006B178A">
      <w:pPr>
        <w:pStyle w:val="CommentText"/>
      </w:pPr>
      <w:r>
        <w:rPr>
          <w:rStyle w:val="CommentReference"/>
        </w:rPr>
        <w:annotationRef/>
      </w:r>
      <w:r>
        <w:t>First fully write it and thereafter use the abbreviations</w:t>
      </w:r>
    </w:p>
  </w:comment>
  <w:comment w:id="6" w:author="Susan Steinbusch-Coort" w:date="2020-06-15T23:18:00Z" w:initials="SS">
    <w:p w14:paraId="336102E4" w14:textId="34B29E9E" w:rsidR="006B178A" w:rsidRDefault="006B178A">
      <w:pPr>
        <w:pStyle w:val="CommentText"/>
      </w:pPr>
      <w:r>
        <w:rPr>
          <w:rStyle w:val="CommentReference"/>
        </w:rPr>
        <w:annotationRef/>
      </w:r>
      <w:r>
        <w:t xml:space="preserve">I would move this to the part where you start with introducing IR. </w:t>
      </w:r>
    </w:p>
  </w:comment>
  <w:comment w:id="9" w:author="Susan Steinbusch-Coort" w:date="2020-06-15T23:28:00Z" w:initials="SS">
    <w:p w14:paraId="25887AEC" w14:textId="5D6E83AE" w:rsidR="006B178A" w:rsidRDefault="006B178A">
      <w:pPr>
        <w:pStyle w:val="CommentText"/>
      </w:pPr>
      <w:r>
        <w:rPr>
          <w:rStyle w:val="CommentReference"/>
        </w:rPr>
        <w:annotationRef/>
      </w:r>
      <w:r>
        <w:t xml:space="preserve">R is the programming language used. I wouldn’t mention that in the introduction.  </w:t>
      </w:r>
    </w:p>
  </w:comment>
  <w:comment w:id="10" w:author="Susan Steinbusch-Coort" w:date="2020-06-15T23:29:00Z" w:initials="SS">
    <w:p w14:paraId="73BE803A" w14:textId="6E4A1EFD" w:rsidR="006B178A" w:rsidRDefault="006B178A">
      <w:pPr>
        <w:pStyle w:val="CommentText"/>
      </w:pPr>
      <w:r>
        <w:rPr>
          <w:rStyle w:val="CommentReference"/>
        </w:rPr>
        <w:annotationRef/>
      </w:r>
    </w:p>
  </w:comment>
  <w:comment w:id="12" w:author="Susan Steinbusch-Coort" w:date="2020-06-16T11:54:00Z" w:initials="SS">
    <w:p w14:paraId="62F83BC5" w14:textId="7DEDDCC1" w:rsidR="006B178A" w:rsidRDefault="006B178A">
      <w:pPr>
        <w:pStyle w:val="CommentText"/>
      </w:pPr>
      <w:r>
        <w:rPr>
          <w:rStyle w:val="CommentReference"/>
        </w:rPr>
        <w:annotationRef/>
      </w:r>
      <w:r>
        <w:t xml:space="preserve">Add the reference to the paper here. </w:t>
      </w:r>
    </w:p>
  </w:comment>
  <w:comment w:id="18" w:author="Susan Steinbusch-Coort" w:date="2020-06-16T11:55:00Z" w:initials="SS">
    <w:p w14:paraId="293ADB77" w14:textId="22E69488" w:rsidR="006B178A" w:rsidRDefault="006B178A">
      <w:pPr>
        <w:pStyle w:val="CommentText"/>
      </w:pPr>
      <w:r>
        <w:rPr>
          <w:rStyle w:val="CommentReference"/>
        </w:rPr>
        <w:annotationRef/>
      </w:r>
      <w:r>
        <w:t>Add the unit used here</w:t>
      </w:r>
    </w:p>
  </w:comment>
  <w:comment w:id="21" w:author="Susan Steinbusch-Coort" w:date="2020-06-16T11:56:00Z" w:initials="SS">
    <w:p w14:paraId="44EDCBA6" w14:textId="77777777" w:rsidR="006B178A" w:rsidRDefault="006B178A">
      <w:pPr>
        <w:pStyle w:val="CommentText"/>
      </w:pPr>
      <w:r>
        <w:rPr>
          <w:rStyle w:val="CommentReference"/>
        </w:rPr>
        <w:annotationRef/>
      </w:r>
      <w:r>
        <w:t xml:space="preserve">Is there a document describing what they considered environmental and medical stress? </w:t>
      </w:r>
    </w:p>
    <w:p w14:paraId="1FFEF8DF" w14:textId="508D2DD7" w:rsidR="006B178A" w:rsidRDefault="006B178A">
      <w:pPr>
        <w:pStyle w:val="CommentText"/>
      </w:pPr>
      <w:r>
        <w:t xml:space="preserve">I am wondering whether it is important to mention this. </w:t>
      </w:r>
    </w:p>
  </w:comment>
  <w:comment w:id="28" w:author="Susan Steinbusch-Coort" w:date="2020-06-16T12:04:00Z" w:initials="SS">
    <w:p w14:paraId="13AF650E" w14:textId="51F05C41" w:rsidR="00291BA3" w:rsidRDefault="00291BA3">
      <w:pPr>
        <w:pStyle w:val="CommentText"/>
      </w:pPr>
      <w:r>
        <w:rPr>
          <w:rStyle w:val="CommentReference"/>
        </w:rPr>
        <w:annotationRef/>
      </w:r>
      <w:r>
        <w:t xml:space="preserve">This should be clarified. You should mention that you need to from all subjects metagenomics, proteomics and metabolomics data. </w:t>
      </w:r>
    </w:p>
  </w:comment>
  <w:comment w:id="29" w:author="Susan Steinbusch-Coort" w:date="2020-06-16T12:11:00Z" w:initials="SS">
    <w:p w14:paraId="364F630B" w14:textId="2E7D62AB" w:rsidR="003E75E8" w:rsidRDefault="003E75E8">
      <w:pPr>
        <w:pStyle w:val="CommentText"/>
      </w:pPr>
      <w:r>
        <w:rPr>
          <w:rStyle w:val="CommentReference"/>
        </w:rPr>
        <w:annotationRef/>
      </w:r>
      <w:r>
        <w:t xml:space="preserve">I would separate the proteomics and metabolomics data, so make two paragraphs.  </w:t>
      </w:r>
    </w:p>
  </w:comment>
  <w:comment w:id="30" w:author="Susan Steinbusch-Coort" w:date="2020-06-16T12:07:00Z" w:initials="SS">
    <w:p w14:paraId="3CE4D3F8" w14:textId="47AB0521" w:rsidR="00291BA3" w:rsidRDefault="00291BA3">
      <w:pPr>
        <w:pStyle w:val="CommentText"/>
      </w:pPr>
      <w:r>
        <w:rPr>
          <w:rStyle w:val="CommentReference"/>
        </w:rPr>
        <w:annotationRef/>
      </w:r>
      <w:r>
        <w:t xml:space="preserve">So you mean IR and IS classification, correct? You already mentioned this in the previous section. </w:t>
      </w:r>
    </w:p>
  </w:comment>
  <w:comment w:id="31" w:author="Susan Steinbusch-Coort" w:date="2020-06-16T12:08:00Z" w:initials="SS">
    <w:p w14:paraId="06F09710" w14:textId="6EC8BDEE" w:rsidR="00291BA3" w:rsidRDefault="00291BA3">
      <w:pPr>
        <w:pStyle w:val="CommentText"/>
      </w:pPr>
      <w:r>
        <w:rPr>
          <w:rStyle w:val="CommentReference"/>
        </w:rPr>
        <w:annotationRef/>
      </w:r>
      <w:r>
        <w:t xml:space="preserve">Same for the proteins? </w:t>
      </w:r>
    </w:p>
  </w:comment>
  <w:comment w:id="37" w:author="Susan Steinbusch-Coort" w:date="2020-06-16T12:10:00Z" w:initials="SS">
    <w:p w14:paraId="6EE84EFE" w14:textId="77777777" w:rsidR="003E75E8" w:rsidRDefault="003E75E8">
      <w:pPr>
        <w:pStyle w:val="CommentText"/>
      </w:pPr>
      <w:r>
        <w:rPr>
          <w:rStyle w:val="CommentReference"/>
        </w:rPr>
        <w:annotationRef/>
      </w:r>
      <w:r>
        <w:t xml:space="preserve">I would change this and mention that you can only use annotated metabolites for follow-up analysis. The other metabolites were not annotated, correct? </w:t>
      </w:r>
    </w:p>
    <w:p w14:paraId="5591CFE6" w14:textId="77777777" w:rsidR="003E75E8" w:rsidRDefault="003E75E8">
      <w:pPr>
        <w:pStyle w:val="CommentText"/>
      </w:pPr>
    </w:p>
    <w:p w14:paraId="56581E38" w14:textId="2E69EF48" w:rsidR="003E75E8" w:rsidRDefault="003E75E8">
      <w:pPr>
        <w:pStyle w:val="CommentText"/>
      </w:pPr>
      <w:r>
        <w:t xml:space="preserve">How are the proteins annotated? </w:t>
      </w:r>
    </w:p>
  </w:comment>
  <w:comment w:id="38" w:author="Susan Steinbusch-Coort" w:date="2020-06-16T12:12:00Z" w:initials="SS">
    <w:p w14:paraId="1B3F1456" w14:textId="4DF1C8FC" w:rsidR="003E75E8" w:rsidRDefault="003E75E8">
      <w:pPr>
        <w:pStyle w:val="CommentText"/>
      </w:pPr>
      <w:r>
        <w:rPr>
          <w:rStyle w:val="CommentReference"/>
        </w:rPr>
        <w:annotationRef/>
      </w:r>
      <w:r>
        <w:t xml:space="preserve">I am missing the stats for the proteins. </w:t>
      </w:r>
    </w:p>
  </w:comment>
  <w:comment w:id="39" w:author="Susan Steinbusch-Coort" w:date="2020-06-16T12:12:00Z" w:initials="SS">
    <w:p w14:paraId="310D7606" w14:textId="687967CE" w:rsidR="003E75E8" w:rsidRDefault="003E75E8">
      <w:pPr>
        <w:pStyle w:val="CommentText"/>
      </w:pPr>
      <w:r>
        <w:rPr>
          <w:rStyle w:val="CommentReference"/>
        </w:rPr>
        <w:annotationRef/>
      </w:r>
      <w:r>
        <w:t>This needs introduction.</w:t>
      </w:r>
      <w:r w:rsidR="001872DB">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93BBBC" w15:done="0"/>
  <w15:commentEx w15:paraId="60AC9D32" w15:done="0"/>
  <w15:commentEx w15:paraId="496A0103" w15:done="1"/>
  <w15:commentEx w15:paraId="6723F766" w15:done="0"/>
  <w15:commentEx w15:paraId="50C20C37" w15:done="0"/>
  <w15:commentEx w15:paraId="3DC67189" w15:done="0"/>
  <w15:commentEx w15:paraId="336102E4" w15:done="0"/>
  <w15:commentEx w15:paraId="25887AEC" w15:done="0"/>
  <w15:commentEx w15:paraId="73BE803A" w15:paraIdParent="25887AEC" w15:done="0"/>
  <w15:commentEx w15:paraId="62F83BC5" w15:done="0"/>
  <w15:commentEx w15:paraId="293ADB77" w15:done="0"/>
  <w15:commentEx w15:paraId="1FFEF8DF" w15:done="0"/>
  <w15:commentEx w15:paraId="13AF650E" w15:done="0"/>
  <w15:commentEx w15:paraId="364F630B" w15:done="0"/>
  <w15:commentEx w15:paraId="3CE4D3F8" w15:done="0"/>
  <w15:commentEx w15:paraId="06F09710" w15:done="0"/>
  <w15:commentEx w15:paraId="56581E38" w15:done="0"/>
  <w15:commentEx w15:paraId="1B3F1456" w15:done="0"/>
  <w15:commentEx w15:paraId="310D76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93BBBC" w16cid:durableId="229282E9"/>
  <w16cid:commentId w16cid:paraId="60AC9D32" w16cid:durableId="2292768C"/>
  <w16cid:commentId w16cid:paraId="496A0103" w16cid:durableId="22927724"/>
  <w16cid:commentId w16cid:paraId="6723F766" w16cid:durableId="22927DF6"/>
  <w16cid:commentId w16cid:paraId="50C20C37" w16cid:durableId="22927FBD"/>
  <w16cid:commentId w16cid:paraId="3DC67189" w16cid:durableId="22927D14"/>
  <w16cid:commentId w16cid:paraId="336102E4" w16cid:durableId="22928041"/>
  <w16cid:commentId w16cid:paraId="25887AEC" w16cid:durableId="2292829D"/>
  <w16cid:commentId w16cid:paraId="73BE803A" w16cid:durableId="229282DE"/>
  <w16cid:commentId w16cid:paraId="62F83BC5" w16cid:durableId="22933178"/>
  <w16cid:commentId w16cid:paraId="293ADB77" w16cid:durableId="2293319B"/>
  <w16cid:commentId w16cid:paraId="1FFEF8DF" w16cid:durableId="229331FB"/>
  <w16cid:commentId w16cid:paraId="13AF650E" w16cid:durableId="229333C8"/>
  <w16cid:commentId w16cid:paraId="364F630B" w16cid:durableId="22933567"/>
  <w16cid:commentId w16cid:paraId="3CE4D3F8" w16cid:durableId="22933464"/>
  <w16cid:commentId w16cid:paraId="06F09710" w16cid:durableId="229334BF"/>
  <w16cid:commentId w16cid:paraId="56581E38" w16cid:durableId="2293352C"/>
  <w16cid:commentId w16cid:paraId="1B3F1456" w16cid:durableId="2293359E"/>
  <w16cid:commentId w16cid:paraId="310D7606" w16cid:durableId="229335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2C614" w14:textId="77777777" w:rsidR="001323C2" w:rsidRDefault="001323C2" w:rsidP="003841FB">
      <w:pPr>
        <w:spacing w:after="0" w:line="240" w:lineRule="auto"/>
      </w:pPr>
      <w:r>
        <w:separator/>
      </w:r>
    </w:p>
  </w:endnote>
  <w:endnote w:type="continuationSeparator" w:id="0">
    <w:p w14:paraId="3826C1E3" w14:textId="77777777" w:rsidR="001323C2" w:rsidRDefault="001323C2" w:rsidP="0038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1506079"/>
      <w:docPartObj>
        <w:docPartGallery w:val="Page Numbers (Bottom of Page)"/>
        <w:docPartUnique/>
      </w:docPartObj>
    </w:sdtPr>
    <w:sdtEndPr>
      <w:rPr>
        <w:noProof/>
      </w:rPr>
    </w:sdtEndPr>
    <w:sdtContent>
      <w:p w14:paraId="4398B413" w14:textId="5D26EA52" w:rsidR="006B178A" w:rsidRDefault="006B17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148955" w14:textId="77777777" w:rsidR="006B178A" w:rsidRDefault="006B1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511FE" w14:textId="77777777" w:rsidR="001323C2" w:rsidRDefault="001323C2" w:rsidP="003841FB">
      <w:pPr>
        <w:spacing w:after="0" w:line="240" w:lineRule="auto"/>
      </w:pPr>
      <w:r>
        <w:separator/>
      </w:r>
    </w:p>
  </w:footnote>
  <w:footnote w:type="continuationSeparator" w:id="0">
    <w:p w14:paraId="3628CEB9" w14:textId="77777777" w:rsidR="001323C2" w:rsidRDefault="001323C2" w:rsidP="0038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230B0"/>
    <w:multiLevelType w:val="hybridMultilevel"/>
    <w:tmpl w:val="52807B34"/>
    <w:lvl w:ilvl="0" w:tplc="DC3A1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Steinbusch-Coort">
    <w15:presenceInfo w15:providerId="Windows Live" w15:userId="d50d603c05d9e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rfsrrsq25exredw29vf0ejdxsprwatv9fp&quot;&gt;Thesis EndNote&lt;record-ids&gt;&lt;item&gt;1&lt;/item&gt;&lt;/record-ids&gt;&lt;/item&gt;&lt;item db-id=&quot;f9f5zf0wndr25ae0t9np2tznxfxvw99xr09a&quot;&gt;My EndNote Library&lt;record-ids&gt;&lt;item&gt;228&lt;/item&gt;&lt;item&gt;229&lt;/item&gt;&lt;item&gt;230&lt;/item&gt;&lt;/record-ids&gt;&lt;/item&gt;&lt;/Libraries&gt;"/>
  </w:docVars>
  <w:rsids>
    <w:rsidRoot w:val="00AB7B0F"/>
    <w:rsid w:val="00001DCC"/>
    <w:rsid w:val="00024F9C"/>
    <w:rsid w:val="0002572F"/>
    <w:rsid w:val="000308D3"/>
    <w:rsid w:val="0003552C"/>
    <w:rsid w:val="00044FA7"/>
    <w:rsid w:val="000453F4"/>
    <w:rsid w:val="000511E3"/>
    <w:rsid w:val="00053CA0"/>
    <w:rsid w:val="00056D6C"/>
    <w:rsid w:val="000575AD"/>
    <w:rsid w:val="00065EC7"/>
    <w:rsid w:val="000677E5"/>
    <w:rsid w:val="000678E3"/>
    <w:rsid w:val="00070F99"/>
    <w:rsid w:val="0007365D"/>
    <w:rsid w:val="0007661B"/>
    <w:rsid w:val="00097762"/>
    <w:rsid w:val="000C47A2"/>
    <w:rsid w:val="00100822"/>
    <w:rsid w:val="00111069"/>
    <w:rsid w:val="001323C2"/>
    <w:rsid w:val="001444D0"/>
    <w:rsid w:val="00146B61"/>
    <w:rsid w:val="001750AB"/>
    <w:rsid w:val="001872DB"/>
    <w:rsid w:val="001B0DD0"/>
    <w:rsid w:val="001B47B2"/>
    <w:rsid w:val="001B733A"/>
    <w:rsid w:val="001C3C3A"/>
    <w:rsid w:val="001C587D"/>
    <w:rsid w:val="001E46AE"/>
    <w:rsid w:val="001F7631"/>
    <w:rsid w:val="00206229"/>
    <w:rsid w:val="00240C3B"/>
    <w:rsid w:val="00251850"/>
    <w:rsid w:val="00266BBF"/>
    <w:rsid w:val="002677F0"/>
    <w:rsid w:val="00286156"/>
    <w:rsid w:val="00286DC8"/>
    <w:rsid w:val="00291BA3"/>
    <w:rsid w:val="00293C82"/>
    <w:rsid w:val="002A5F17"/>
    <w:rsid w:val="002B0FC0"/>
    <w:rsid w:val="002C042D"/>
    <w:rsid w:val="002C1AEB"/>
    <w:rsid w:val="002C47BA"/>
    <w:rsid w:val="002E48D5"/>
    <w:rsid w:val="00305ACC"/>
    <w:rsid w:val="00306154"/>
    <w:rsid w:val="0032180F"/>
    <w:rsid w:val="0032581F"/>
    <w:rsid w:val="00331BAE"/>
    <w:rsid w:val="0034059B"/>
    <w:rsid w:val="0034759E"/>
    <w:rsid w:val="00364FD9"/>
    <w:rsid w:val="003841FB"/>
    <w:rsid w:val="003861AF"/>
    <w:rsid w:val="003863D7"/>
    <w:rsid w:val="00392A2A"/>
    <w:rsid w:val="00392DE6"/>
    <w:rsid w:val="003A43E6"/>
    <w:rsid w:val="003C109F"/>
    <w:rsid w:val="003E75E8"/>
    <w:rsid w:val="003E7977"/>
    <w:rsid w:val="003F2906"/>
    <w:rsid w:val="0041380C"/>
    <w:rsid w:val="00425194"/>
    <w:rsid w:val="00427575"/>
    <w:rsid w:val="004348DB"/>
    <w:rsid w:val="00456FEE"/>
    <w:rsid w:val="00472624"/>
    <w:rsid w:val="004A6FAF"/>
    <w:rsid w:val="004A7E56"/>
    <w:rsid w:val="004B6F18"/>
    <w:rsid w:val="004C6111"/>
    <w:rsid w:val="004F0473"/>
    <w:rsid w:val="00520F4D"/>
    <w:rsid w:val="0053230B"/>
    <w:rsid w:val="00536BA8"/>
    <w:rsid w:val="005438E6"/>
    <w:rsid w:val="005523F1"/>
    <w:rsid w:val="0056439D"/>
    <w:rsid w:val="00565B36"/>
    <w:rsid w:val="005E095C"/>
    <w:rsid w:val="005F4459"/>
    <w:rsid w:val="005F51EA"/>
    <w:rsid w:val="00614A1B"/>
    <w:rsid w:val="00630DD2"/>
    <w:rsid w:val="00650638"/>
    <w:rsid w:val="00653C6C"/>
    <w:rsid w:val="00663EFF"/>
    <w:rsid w:val="00671923"/>
    <w:rsid w:val="0067509C"/>
    <w:rsid w:val="00675135"/>
    <w:rsid w:val="00682422"/>
    <w:rsid w:val="00696D3D"/>
    <w:rsid w:val="006A028B"/>
    <w:rsid w:val="006A1643"/>
    <w:rsid w:val="006A40E4"/>
    <w:rsid w:val="006B178A"/>
    <w:rsid w:val="006B4BCF"/>
    <w:rsid w:val="006B5424"/>
    <w:rsid w:val="006C1D75"/>
    <w:rsid w:val="006C7219"/>
    <w:rsid w:val="006D0803"/>
    <w:rsid w:val="006D1423"/>
    <w:rsid w:val="006D2F1D"/>
    <w:rsid w:val="007433B2"/>
    <w:rsid w:val="00754544"/>
    <w:rsid w:val="00767E75"/>
    <w:rsid w:val="007C429A"/>
    <w:rsid w:val="007C639C"/>
    <w:rsid w:val="007E163B"/>
    <w:rsid w:val="007F4396"/>
    <w:rsid w:val="00801CE5"/>
    <w:rsid w:val="0080345C"/>
    <w:rsid w:val="0089631F"/>
    <w:rsid w:val="008A1222"/>
    <w:rsid w:val="008A31DD"/>
    <w:rsid w:val="008B61E9"/>
    <w:rsid w:val="008C43CB"/>
    <w:rsid w:val="008D0039"/>
    <w:rsid w:val="008D0330"/>
    <w:rsid w:val="008F7E4D"/>
    <w:rsid w:val="00900D94"/>
    <w:rsid w:val="00923979"/>
    <w:rsid w:val="00953B3E"/>
    <w:rsid w:val="009A2F06"/>
    <w:rsid w:val="009A4524"/>
    <w:rsid w:val="009B7B95"/>
    <w:rsid w:val="009D7AFD"/>
    <w:rsid w:val="009E23ED"/>
    <w:rsid w:val="009E685A"/>
    <w:rsid w:val="009F0C01"/>
    <w:rsid w:val="009F199A"/>
    <w:rsid w:val="00A077EF"/>
    <w:rsid w:val="00A10878"/>
    <w:rsid w:val="00A11C4D"/>
    <w:rsid w:val="00A13C01"/>
    <w:rsid w:val="00A214E1"/>
    <w:rsid w:val="00A22B5A"/>
    <w:rsid w:val="00A456DD"/>
    <w:rsid w:val="00A45791"/>
    <w:rsid w:val="00A47CEA"/>
    <w:rsid w:val="00A50320"/>
    <w:rsid w:val="00A50920"/>
    <w:rsid w:val="00A649D8"/>
    <w:rsid w:val="00A924E5"/>
    <w:rsid w:val="00AA729B"/>
    <w:rsid w:val="00AB7B0F"/>
    <w:rsid w:val="00B06144"/>
    <w:rsid w:val="00B07C14"/>
    <w:rsid w:val="00B210E4"/>
    <w:rsid w:val="00B26307"/>
    <w:rsid w:val="00B30DE4"/>
    <w:rsid w:val="00B31667"/>
    <w:rsid w:val="00B64BA0"/>
    <w:rsid w:val="00BA1B52"/>
    <w:rsid w:val="00BA23C6"/>
    <w:rsid w:val="00BB58A5"/>
    <w:rsid w:val="00BB7D65"/>
    <w:rsid w:val="00BC131F"/>
    <w:rsid w:val="00BE59BD"/>
    <w:rsid w:val="00C436E9"/>
    <w:rsid w:val="00C90B0C"/>
    <w:rsid w:val="00C95602"/>
    <w:rsid w:val="00CA0A24"/>
    <w:rsid w:val="00CA20E0"/>
    <w:rsid w:val="00CA4414"/>
    <w:rsid w:val="00CB384C"/>
    <w:rsid w:val="00CB6661"/>
    <w:rsid w:val="00CC14CF"/>
    <w:rsid w:val="00CE62A3"/>
    <w:rsid w:val="00D03242"/>
    <w:rsid w:val="00D06F46"/>
    <w:rsid w:val="00D51626"/>
    <w:rsid w:val="00D52B97"/>
    <w:rsid w:val="00D568FF"/>
    <w:rsid w:val="00D61DCD"/>
    <w:rsid w:val="00DA21B1"/>
    <w:rsid w:val="00DA320E"/>
    <w:rsid w:val="00DC2F4D"/>
    <w:rsid w:val="00DD02AB"/>
    <w:rsid w:val="00DF4697"/>
    <w:rsid w:val="00E32C84"/>
    <w:rsid w:val="00E50526"/>
    <w:rsid w:val="00E6727E"/>
    <w:rsid w:val="00EA724F"/>
    <w:rsid w:val="00EC097F"/>
    <w:rsid w:val="00EC2095"/>
    <w:rsid w:val="00ED7A0A"/>
    <w:rsid w:val="00F20B3A"/>
    <w:rsid w:val="00F271B7"/>
    <w:rsid w:val="00F372D1"/>
    <w:rsid w:val="00F379FD"/>
    <w:rsid w:val="00F41BF8"/>
    <w:rsid w:val="00F42879"/>
    <w:rsid w:val="00F47963"/>
    <w:rsid w:val="00F96BFD"/>
    <w:rsid w:val="00FA3178"/>
    <w:rsid w:val="00FC5924"/>
    <w:rsid w:val="00FD0687"/>
    <w:rsid w:val="00FF5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275A"/>
  <w15:chartTrackingRefBased/>
  <w15:docId w15:val="{1C8F4DCF-CC48-4C87-9EB4-A8AE1163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B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B7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7B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7B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B0F"/>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AB7B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B7B0F"/>
    <w:rPr>
      <w:color w:val="0000FF"/>
      <w:u w:val="single"/>
    </w:rPr>
  </w:style>
  <w:style w:type="paragraph" w:styleId="ListParagraph">
    <w:name w:val="List Paragraph"/>
    <w:basedOn w:val="Normal"/>
    <w:uiPriority w:val="34"/>
    <w:qFormat/>
    <w:rsid w:val="00AB7B0F"/>
    <w:pPr>
      <w:ind w:left="720"/>
      <w:contextualSpacing/>
    </w:pPr>
  </w:style>
  <w:style w:type="character" w:customStyle="1" w:styleId="Heading3Char">
    <w:name w:val="Heading 3 Char"/>
    <w:basedOn w:val="DefaultParagraphFont"/>
    <w:link w:val="Heading3"/>
    <w:uiPriority w:val="9"/>
    <w:rsid w:val="00AB7B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7B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B7B0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A6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E7977"/>
    <w:rPr>
      <w:i/>
      <w:iCs/>
    </w:rPr>
  </w:style>
  <w:style w:type="paragraph" w:styleId="HTMLPreformatted">
    <w:name w:val="HTML Preformatted"/>
    <w:basedOn w:val="Normal"/>
    <w:link w:val="HTMLPreformattedChar"/>
    <w:uiPriority w:val="99"/>
    <w:unhideWhenUsed/>
    <w:rsid w:val="00001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1DCC"/>
    <w:rPr>
      <w:rFonts w:ascii="Courier New" w:eastAsia="Times New Roman" w:hAnsi="Courier New" w:cs="Courier New"/>
      <w:sz w:val="20"/>
      <w:szCs w:val="20"/>
      <w:lang w:eastAsia="en-GB"/>
    </w:rPr>
  </w:style>
  <w:style w:type="character" w:customStyle="1" w:styleId="gd15mcfceub">
    <w:name w:val="gd15mcfceub"/>
    <w:basedOn w:val="DefaultParagraphFont"/>
    <w:rsid w:val="00001DCC"/>
  </w:style>
  <w:style w:type="paragraph" w:customStyle="1" w:styleId="EndNoteBibliographyTitle">
    <w:name w:val="EndNote Bibliography Title"/>
    <w:basedOn w:val="Normal"/>
    <w:link w:val="EndNoteBibliographyTitleChar"/>
    <w:rsid w:val="003F2906"/>
    <w:pPr>
      <w:spacing w:after="0"/>
      <w:jc w:val="center"/>
    </w:pPr>
    <w:rPr>
      <w:rFonts w:ascii="Calibri Light" w:hAnsi="Calibri Light" w:cs="Calibri Light"/>
      <w:noProof/>
      <w:sz w:val="24"/>
      <w:lang w:val="en-US"/>
    </w:rPr>
  </w:style>
  <w:style w:type="character" w:customStyle="1" w:styleId="NormalWebChar">
    <w:name w:val="Normal (Web) Char"/>
    <w:basedOn w:val="DefaultParagraphFont"/>
    <w:link w:val="NormalWeb"/>
    <w:uiPriority w:val="99"/>
    <w:rsid w:val="003F2906"/>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3F2906"/>
    <w:rPr>
      <w:rFonts w:ascii="Calibri Light" w:eastAsia="Times New Roman" w:hAnsi="Calibri Light" w:cs="Calibri Light"/>
      <w:noProof/>
      <w:sz w:val="24"/>
      <w:szCs w:val="24"/>
      <w:lang w:val="en-US" w:eastAsia="en-GB"/>
    </w:rPr>
  </w:style>
  <w:style w:type="paragraph" w:customStyle="1" w:styleId="EndNoteBibliography">
    <w:name w:val="EndNote Bibliography"/>
    <w:basedOn w:val="Normal"/>
    <w:link w:val="EndNoteBibliographyChar"/>
    <w:rsid w:val="003F2906"/>
    <w:pPr>
      <w:spacing w:line="240" w:lineRule="auto"/>
    </w:pPr>
    <w:rPr>
      <w:rFonts w:ascii="Calibri Light" w:hAnsi="Calibri Light" w:cs="Calibri Light"/>
      <w:noProof/>
      <w:sz w:val="24"/>
      <w:lang w:val="en-US"/>
    </w:rPr>
  </w:style>
  <w:style w:type="character" w:customStyle="1" w:styleId="EndNoteBibliographyChar">
    <w:name w:val="EndNote Bibliography Char"/>
    <w:basedOn w:val="NormalWebChar"/>
    <w:link w:val="EndNoteBibliography"/>
    <w:rsid w:val="003F2906"/>
    <w:rPr>
      <w:rFonts w:ascii="Calibri Light" w:eastAsia="Times New Roman" w:hAnsi="Calibri Light" w:cs="Calibri Light"/>
      <w:noProof/>
      <w:sz w:val="24"/>
      <w:szCs w:val="24"/>
      <w:lang w:val="en-US" w:eastAsia="en-GB"/>
    </w:rPr>
  </w:style>
  <w:style w:type="character" w:styleId="UnresolvedMention">
    <w:name w:val="Unresolved Mention"/>
    <w:basedOn w:val="DefaultParagraphFont"/>
    <w:uiPriority w:val="99"/>
    <w:semiHidden/>
    <w:unhideWhenUsed/>
    <w:rsid w:val="00E6727E"/>
    <w:rPr>
      <w:color w:val="605E5C"/>
      <w:shd w:val="clear" w:color="auto" w:fill="E1DFDD"/>
    </w:rPr>
  </w:style>
  <w:style w:type="paragraph" w:styleId="Header">
    <w:name w:val="header"/>
    <w:basedOn w:val="Normal"/>
    <w:link w:val="HeaderChar"/>
    <w:uiPriority w:val="99"/>
    <w:unhideWhenUsed/>
    <w:rsid w:val="00384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1FB"/>
  </w:style>
  <w:style w:type="paragraph" w:styleId="Footer">
    <w:name w:val="footer"/>
    <w:basedOn w:val="Normal"/>
    <w:link w:val="FooterChar"/>
    <w:uiPriority w:val="99"/>
    <w:unhideWhenUsed/>
    <w:rsid w:val="00384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1FB"/>
  </w:style>
  <w:style w:type="character" w:styleId="CommentReference">
    <w:name w:val="annotation reference"/>
    <w:basedOn w:val="DefaultParagraphFont"/>
    <w:uiPriority w:val="99"/>
    <w:semiHidden/>
    <w:unhideWhenUsed/>
    <w:rsid w:val="00BB58A5"/>
    <w:rPr>
      <w:sz w:val="16"/>
      <w:szCs w:val="16"/>
    </w:rPr>
  </w:style>
  <w:style w:type="paragraph" w:styleId="CommentText">
    <w:name w:val="annotation text"/>
    <w:basedOn w:val="Normal"/>
    <w:link w:val="CommentTextChar"/>
    <w:uiPriority w:val="99"/>
    <w:semiHidden/>
    <w:unhideWhenUsed/>
    <w:rsid w:val="00BB58A5"/>
    <w:pPr>
      <w:spacing w:line="240" w:lineRule="auto"/>
    </w:pPr>
    <w:rPr>
      <w:sz w:val="20"/>
      <w:szCs w:val="20"/>
    </w:rPr>
  </w:style>
  <w:style w:type="character" w:customStyle="1" w:styleId="CommentTextChar">
    <w:name w:val="Comment Text Char"/>
    <w:basedOn w:val="DefaultParagraphFont"/>
    <w:link w:val="CommentText"/>
    <w:uiPriority w:val="99"/>
    <w:semiHidden/>
    <w:rsid w:val="00BB58A5"/>
    <w:rPr>
      <w:sz w:val="20"/>
      <w:szCs w:val="20"/>
    </w:rPr>
  </w:style>
  <w:style w:type="paragraph" w:styleId="CommentSubject">
    <w:name w:val="annotation subject"/>
    <w:basedOn w:val="CommentText"/>
    <w:next w:val="CommentText"/>
    <w:link w:val="CommentSubjectChar"/>
    <w:uiPriority w:val="99"/>
    <w:semiHidden/>
    <w:unhideWhenUsed/>
    <w:rsid w:val="00BB58A5"/>
    <w:rPr>
      <w:b/>
      <w:bCs/>
    </w:rPr>
  </w:style>
  <w:style w:type="character" w:customStyle="1" w:styleId="CommentSubjectChar">
    <w:name w:val="Comment Subject Char"/>
    <w:basedOn w:val="CommentTextChar"/>
    <w:link w:val="CommentSubject"/>
    <w:uiPriority w:val="99"/>
    <w:semiHidden/>
    <w:rsid w:val="00BB58A5"/>
    <w:rPr>
      <w:b/>
      <w:bCs/>
      <w:sz w:val="20"/>
      <w:szCs w:val="20"/>
    </w:rPr>
  </w:style>
  <w:style w:type="paragraph" w:styleId="BalloonText">
    <w:name w:val="Balloon Text"/>
    <w:basedOn w:val="Normal"/>
    <w:link w:val="BalloonTextChar"/>
    <w:uiPriority w:val="99"/>
    <w:semiHidden/>
    <w:unhideWhenUsed/>
    <w:rsid w:val="00BB58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8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6455">
      <w:bodyDiv w:val="1"/>
      <w:marLeft w:val="0"/>
      <w:marRight w:val="0"/>
      <w:marTop w:val="0"/>
      <w:marBottom w:val="0"/>
      <w:divBdr>
        <w:top w:val="none" w:sz="0" w:space="0" w:color="auto"/>
        <w:left w:val="none" w:sz="0" w:space="0" w:color="auto"/>
        <w:bottom w:val="none" w:sz="0" w:space="0" w:color="auto"/>
        <w:right w:val="none" w:sz="0" w:space="0" w:color="auto"/>
      </w:divBdr>
    </w:div>
    <w:div w:id="50926630">
      <w:bodyDiv w:val="1"/>
      <w:marLeft w:val="0"/>
      <w:marRight w:val="0"/>
      <w:marTop w:val="0"/>
      <w:marBottom w:val="0"/>
      <w:divBdr>
        <w:top w:val="none" w:sz="0" w:space="0" w:color="auto"/>
        <w:left w:val="none" w:sz="0" w:space="0" w:color="auto"/>
        <w:bottom w:val="none" w:sz="0" w:space="0" w:color="auto"/>
        <w:right w:val="none" w:sz="0" w:space="0" w:color="auto"/>
      </w:divBdr>
    </w:div>
    <w:div w:id="55082560">
      <w:bodyDiv w:val="1"/>
      <w:marLeft w:val="0"/>
      <w:marRight w:val="0"/>
      <w:marTop w:val="0"/>
      <w:marBottom w:val="0"/>
      <w:divBdr>
        <w:top w:val="none" w:sz="0" w:space="0" w:color="auto"/>
        <w:left w:val="none" w:sz="0" w:space="0" w:color="auto"/>
        <w:bottom w:val="none" w:sz="0" w:space="0" w:color="auto"/>
        <w:right w:val="none" w:sz="0" w:space="0" w:color="auto"/>
      </w:divBdr>
    </w:div>
    <w:div w:id="109206635">
      <w:bodyDiv w:val="1"/>
      <w:marLeft w:val="0"/>
      <w:marRight w:val="0"/>
      <w:marTop w:val="0"/>
      <w:marBottom w:val="0"/>
      <w:divBdr>
        <w:top w:val="none" w:sz="0" w:space="0" w:color="auto"/>
        <w:left w:val="none" w:sz="0" w:space="0" w:color="auto"/>
        <w:bottom w:val="none" w:sz="0" w:space="0" w:color="auto"/>
        <w:right w:val="none" w:sz="0" w:space="0" w:color="auto"/>
      </w:divBdr>
    </w:div>
    <w:div w:id="317271895">
      <w:bodyDiv w:val="1"/>
      <w:marLeft w:val="0"/>
      <w:marRight w:val="0"/>
      <w:marTop w:val="0"/>
      <w:marBottom w:val="0"/>
      <w:divBdr>
        <w:top w:val="none" w:sz="0" w:space="0" w:color="auto"/>
        <w:left w:val="none" w:sz="0" w:space="0" w:color="auto"/>
        <w:bottom w:val="none" w:sz="0" w:space="0" w:color="auto"/>
        <w:right w:val="none" w:sz="0" w:space="0" w:color="auto"/>
      </w:divBdr>
    </w:div>
    <w:div w:id="668017975">
      <w:bodyDiv w:val="1"/>
      <w:marLeft w:val="0"/>
      <w:marRight w:val="0"/>
      <w:marTop w:val="0"/>
      <w:marBottom w:val="0"/>
      <w:divBdr>
        <w:top w:val="none" w:sz="0" w:space="0" w:color="auto"/>
        <w:left w:val="none" w:sz="0" w:space="0" w:color="auto"/>
        <w:bottom w:val="none" w:sz="0" w:space="0" w:color="auto"/>
        <w:right w:val="none" w:sz="0" w:space="0" w:color="auto"/>
      </w:divBdr>
    </w:div>
    <w:div w:id="1034036982">
      <w:bodyDiv w:val="1"/>
      <w:marLeft w:val="0"/>
      <w:marRight w:val="0"/>
      <w:marTop w:val="0"/>
      <w:marBottom w:val="0"/>
      <w:divBdr>
        <w:top w:val="none" w:sz="0" w:space="0" w:color="auto"/>
        <w:left w:val="none" w:sz="0" w:space="0" w:color="auto"/>
        <w:bottom w:val="none" w:sz="0" w:space="0" w:color="auto"/>
        <w:right w:val="none" w:sz="0" w:space="0" w:color="auto"/>
      </w:divBdr>
    </w:div>
    <w:div w:id="1094546892">
      <w:bodyDiv w:val="1"/>
      <w:marLeft w:val="0"/>
      <w:marRight w:val="0"/>
      <w:marTop w:val="0"/>
      <w:marBottom w:val="0"/>
      <w:divBdr>
        <w:top w:val="none" w:sz="0" w:space="0" w:color="auto"/>
        <w:left w:val="none" w:sz="0" w:space="0" w:color="auto"/>
        <w:bottom w:val="none" w:sz="0" w:space="0" w:color="auto"/>
        <w:right w:val="none" w:sz="0" w:space="0" w:color="auto"/>
      </w:divBdr>
    </w:div>
    <w:div w:id="1228229119">
      <w:bodyDiv w:val="1"/>
      <w:marLeft w:val="0"/>
      <w:marRight w:val="0"/>
      <w:marTop w:val="0"/>
      <w:marBottom w:val="0"/>
      <w:divBdr>
        <w:top w:val="none" w:sz="0" w:space="0" w:color="auto"/>
        <w:left w:val="none" w:sz="0" w:space="0" w:color="auto"/>
        <w:bottom w:val="none" w:sz="0" w:space="0" w:color="auto"/>
        <w:right w:val="none" w:sz="0" w:space="0" w:color="auto"/>
      </w:divBdr>
    </w:div>
    <w:div w:id="1326008254">
      <w:bodyDiv w:val="1"/>
      <w:marLeft w:val="0"/>
      <w:marRight w:val="0"/>
      <w:marTop w:val="0"/>
      <w:marBottom w:val="0"/>
      <w:divBdr>
        <w:top w:val="none" w:sz="0" w:space="0" w:color="auto"/>
        <w:left w:val="none" w:sz="0" w:space="0" w:color="auto"/>
        <w:bottom w:val="none" w:sz="0" w:space="0" w:color="auto"/>
        <w:right w:val="none" w:sz="0" w:space="0" w:color="auto"/>
      </w:divBdr>
    </w:div>
    <w:div w:id="1777556034">
      <w:bodyDiv w:val="1"/>
      <w:marLeft w:val="0"/>
      <w:marRight w:val="0"/>
      <w:marTop w:val="0"/>
      <w:marBottom w:val="0"/>
      <w:divBdr>
        <w:top w:val="none" w:sz="0" w:space="0" w:color="auto"/>
        <w:left w:val="none" w:sz="0" w:space="0" w:color="auto"/>
        <w:bottom w:val="none" w:sz="0" w:space="0" w:color="auto"/>
        <w:right w:val="none" w:sz="0" w:space="0" w:color="auto"/>
      </w:divBdr>
    </w:div>
    <w:div w:id="1895309666">
      <w:bodyDiv w:val="1"/>
      <w:marLeft w:val="0"/>
      <w:marRight w:val="0"/>
      <w:marTop w:val="0"/>
      <w:marBottom w:val="0"/>
      <w:divBdr>
        <w:top w:val="none" w:sz="0" w:space="0" w:color="auto"/>
        <w:left w:val="none" w:sz="0" w:space="0" w:color="auto"/>
        <w:bottom w:val="none" w:sz="0" w:space="0" w:color="auto"/>
        <w:right w:val="none" w:sz="0" w:space="0" w:color="auto"/>
      </w:divBdr>
    </w:div>
    <w:div w:id="20965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cbi.nlm.nih.gov/pmc/articles/PMC5109542/" TargetMode="External"/><Relationship Id="rId18" Type="http://schemas.openxmlformats.org/officeDocument/2006/relationships/hyperlink" Target="https://www-pnas-org.ezproxy.ub.unimaas.nl/content/100/14/8466.long" TargetMode="External"/><Relationship Id="rId26" Type="http://schemas.openxmlformats.org/officeDocument/2006/relationships/hyperlink" Target="https://academic.oup.com/bioinformatics/article/34/19/3417/4987147"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nature.com/articles/s41467-017-00249-5" TargetMode="External"/><Relationship Id="rId34" Type="http://schemas.openxmlformats.org/officeDocument/2006/relationships/hyperlink" Target="https://www.ncbi.nlm.nih.gov/pmc/articles/PMC403769/" TargetMode="External"/><Relationship Id="rId42"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pubmed.ncbi.nlm.nih.gov/20660050/" TargetMode="External"/><Relationship Id="rId17" Type="http://schemas.openxmlformats.org/officeDocument/2006/relationships/hyperlink" Target="https://link.springer.com/article/10.1007/s00726-011-1088-7" TargetMode="External"/><Relationship Id="rId25"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33" Type="http://schemas.openxmlformats.org/officeDocument/2006/relationships/hyperlink" Target="https://pubmed.ncbi.nlm.nih.gov/31441146/" TargetMode="External"/><Relationship Id="rId38" Type="http://schemas.openxmlformats.org/officeDocument/2006/relationships/image" Target="media/image2.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ci.org/articles/view/10762" TargetMode="External"/><Relationship Id="rId20" Type="http://schemas.openxmlformats.org/officeDocument/2006/relationships/hyperlink" Target="http://hmp2-data.stanford.edu/" TargetMode="External"/><Relationship Id="rId29" Type="http://schemas.openxmlformats.org/officeDocument/2006/relationships/hyperlink" Target="https://journals.plos.org/ploscompbiol/article?id=10.1371/journal.pcbi.1004085"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ezproxy.ub.unimaas.nl/article/10.1007/s00125-004-1338-2" TargetMode="External"/><Relationship Id="rId24" Type="http://schemas.openxmlformats.org/officeDocument/2006/relationships/image" Target="media/image1.png"/><Relationship Id="rId32" Type="http://schemas.openxmlformats.org/officeDocument/2006/relationships/hyperlink" Target="https://academic.oup.com/nar/article/46/D1/D661/4612963" TargetMode="External"/><Relationship Id="rId37" Type="http://schemas.openxmlformats.org/officeDocument/2006/relationships/hyperlink" Target="https://www.nature.com/articles/s41596-019-0264-1" TargetMode="External"/><Relationship Id="rId40" Type="http://schemas.openxmlformats.org/officeDocument/2006/relationships/image" Target="media/image4.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sciencedirect-com.ezproxy.ub.unimaas.nl/science/article/pii/S0002914999002118" TargetMode="External"/><Relationship Id="rId23" Type="http://schemas.openxmlformats.org/officeDocument/2006/relationships/hyperlink" Target="https://www.nature.com/articles/s41586-019-1236-x" TargetMode="External"/><Relationship Id="rId28" Type="http://schemas.openxmlformats.org/officeDocument/2006/relationships/hyperlink" Target="https://journals.plos.org/plosone/article?id=10.1371/journal.pone.0061217" TargetMode="External"/><Relationship Id="rId36" Type="http://schemas.openxmlformats.org/officeDocument/2006/relationships/hyperlink" Target="https://f1000research.com/articles/7-743" TargetMode="External"/><Relationship Id="rId10" Type="http://schemas.microsoft.com/office/2016/09/relationships/commentsIds" Target="commentsIds.xml"/><Relationship Id="rId19" Type="http://schemas.openxmlformats.org/officeDocument/2006/relationships/hyperlink" Target="https://www.thelancet.com/pdfs/journals/ebiom/PIIS2352-3964(19)30800-X.pdf" TargetMode="External"/><Relationship Id="rId31" Type="http://schemas.openxmlformats.org/officeDocument/2006/relationships/hyperlink" Target="https://academic.oup.com/nar/article/47/D1/D786/5124600"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ciencedirect-com.ezproxy.ub.unimaas.nl/science/article/pii/S0025712510002051" TargetMode="External"/><Relationship Id="rId22" Type="http://schemas.openxmlformats.org/officeDocument/2006/relationships/hyperlink" Target="https://www.ncbi.nlm.nih.gov/pmc/articles/PMC5109542/" TargetMode="External"/><Relationship Id="rId27" Type="http://schemas.openxmlformats.org/officeDocument/2006/relationships/hyperlink" Target="https://github.com/jstansfield0/HMP2Data" TargetMode="External"/><Relationship Id="rId30" Type="http://schemas.openxmlformats.org/officeDocument/2006/relationships/hyperlink" Target="https://currentprotocols.onlinelibrary.wiley.com/doi/abs/10.1002/cpbi.86" TargetMode="External"/><Relationship Id="rId35" Type="http://schemas.openxmlformats.org/officeDocument/2006/relationships/hyperlink" Target="https://pubs.acs.org/doi/abs/10.1021/acs.jproteome.8b00702?casa_token=USD2zPrA-5QAAAAA%3AYyafljBu-Nc16fPtSZTe6iUPJs-9Osr3IunM7yHnmRqfAMPsnYE-OCnVtE63ZJN9MbDSHO4XSTxDSww-&amp;"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DB01F-6947-4C6C-B01B-178F00C2A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6640</Words>
  <Characters>37849</Characters>
  <Application>Microsoft Office Word</Application>
  <DocSecurity>0</DocSecurity>
  <Lines>315</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5</cp:revision>
  <dcterms:created xsi:type="dcterms:W3CDTF">2020-06-16T14:40:00Z</dcterms:created>
  <dcterms:modified xsi:type="dcterms:W3CDTF">2020-06-19T08:26:00Z</dcterms:modified>
</cp:coreProperties>
</file>