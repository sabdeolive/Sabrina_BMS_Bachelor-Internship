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2D4AB" w14:textId="77777777" w:rsidR="00C64E27" w:rsidRPr="00F42879" w:rsidRDefault="00C64E27" w:rsidP="00C64E27">
      <w:pPr>
        <w:pStyle w:val="Heading2"/>
        <w:spacing w:after="240" w:afterAutospacing="0"/>
        <w:jc w:val="both"/>
        <w:rPr>
          <w:sz w:val="24"/>
          <w:szCs w:val="24"/>
          <w:u w:val="single"/>
        </w:rPr>
      </w:pPr>
      <w:r w:rsidRPr="00F42879">
        <w:rPr>
          <w:sz w:val="24"/>
          <w:szCs w:val="24"/>
          <w:u w:val="single"/>
        </w:rPr>
        <w:t>Introduction </w:t>
      </w:r>
    </w:p>
    <w:p w14:paraId="31193D8A" w14:textId="5B4BA687" w:rsidR="00CF600F" w:rsidRDefault="004A36DA" w:rsidP="00D04A98">
      <w:pPr>
        <w:spacing w:after="0" w:line="360" w:lineRule="auto"/>
        <w:jc w:val="both"/>
        <w:rPr>
          <w:rFonts w:ascii="Times New Roman" w:hAnsi="Times New Roman" w:cs="Times New Roman"/>
          <w:color w:val="000000"/>
          <w:sz w:val="24"/>
          <w:szCs w:val="24"/>
        </w:rPr>
      </w:pPr>
      <w:r w:rsidRPr="004A36DA">
        <w:rPr>
          <w:rFonts w:ascii="Times New Roman" w:hAnsi="Times New Roman" w:cs="Times New Roman"/>
          <w:color w:val="000000"/>
          <w:sz w:val="24"/>
          <w:szCs w:val="24"/>
        </w:rPr>
        <w:t xml:space="preserve">Diabetes is one of the major chronic diseases burdening the present-day healthcare systems and is predicted to continue to increase in prevalence, with a 51% expected increase in cases from 2019 to 2045 (International Diabetes Federation. </w:t>
      </w:r>
      <w:r w:rsidRPr="004A36DA">
        <w:rPr>
          <w:rFonts w:ascii="Times New Roman" w:hAnsi="Times New Roman" w:cs="Times New Roman"/>
          <w:i/>
          <w:iCs/>
          <w:color w:val="000000"/>
          <w:sz w:val="24"/>
          <w:szCs w:val="24"/>
        </w:rPr>
        <w:t xml:space="preserve">IDF Diabetes Atlas, 9th </w:t>
      </w:r>
      <w:proofErr w:type="spellStart"/>
      <w:r w:rsidRPr="004A36DA">
        <w:rPr>
          <w:rFonts w:ascii="Times New Roman" w:hAnsi="Times New Roman" w:cs="Times New Roman"/>
          <w:i/>
          <w:iCs/>
          <w:color w:val="000000"/>
          <w:sz w:val="24"/>
          <w:szCs w:val="24"/>
        </w:rPr>
        <w:t>edn</w:t>
      </w:r>
      <w:proofErr w:type="spellEnd"/>
      <w:r w:rsidRPr="004A36DA">
        <w:rPr>
          <w:rFonts w:ascii="Times New Roman" w:hAnsi="Times New Roman" w:cs="Times New Roman"/>
          <w:i/>
          <w:iCs/>
          <w:color w:val="000000"/>
          <w:sz w:val="24"/>
          <w:szCs w:val="24"/>
        </w:rPr>
        <w:t>.</w:t>
      </w:r>
      <w:r w:rsidRPr="004A36DA">
        <w:rPr>
          <w:rFonts w:ascii="Times New Roman" w:hAnsi="Times New Roman" w:cs="Times New Roman"/>
          <w:color w:val="000000"/>
          <w:sz w:val="24"/>
          <w:szCs w:val="24"/>
        </w:rPr>
        <w:t xml:space="preserve"> Brussels, Belgium: 2019. Available at: </w:t>
      </w:r>
      <w:hyperlink r:id="rId6" w:history="1">
        <w:r w:rsidRPr="004A36DA">
          <w:rPr>
            <w:rStyle w:val="Hyperlink"/>
            <w:rFonts w:ascii="Times New Roman" w:hAnsi="Times New Roman" w:cs="Times New Roman"/>
            <w:color w:val="000000"/>
            <w:sz w:val="24"/>
            <w:szCs w:val="24"/>
          </w:rPr>
          <w:t>https://www.diabetesatlas.org</w:t>
        </w:r>
      </w:hyperlink>
      <w:r w:rsidRPr="004A36DA">
        <w:rPr>
          <w:rFonts w:ascii="Times New Roman" w:hAnsi="Times New Roman" w:cs="Times New Roman"/>
          <w:color w:val="000000"/>
          <w:sz w:val="24"/>
          <w:szCs w:val="24"/>
        </w:rPr>
        <w:t xml:space="preserve">). </w:t>
      </w:r>
      <w:r w:rsidR="00A6049F">
        <w:rPr>
          <w:rFonts w:ascii="Times New Roman" w:hAnsi="Times New Roman" w:cs="Times New Roman"/>
          <w:color w:val="000000"/>
          <w:sz w:val="24"/>
          <w:szCs w:val="24"/>
        </w:rPr>
        <w:t xml:space="preserve">Type 2 diabetes will </w:t>
      </w:r>
      <w:r w:rsidR="00080536">
        <w:rPr>
          <w:rFonts w:ascii="Times New Roman" w:hAnsi="Times New Roman" w:cs="Times New Roman"/>
          <w:color w:val="000000"/>
          <w:sz w:val="24"/>
          <w:szCs w:val="24"/>
        </w:rPr>
        <w:t xml:space="preserve">likely comprise 90-95% of these cases </w:t>
      </w:r>
      <w:r w:rsidR="00080536" w:rsidRPr="004A36DA">
        <w:rPr>
          <w:rFonts w:ascii="Times New Roman" w:hAnsi="Times New Roman" w:cs="Times New Roman"/>
          <w:color w:val="000000"/>
          <w:sz w:val="24"/>
          <w:szCs w:val="24"/>
        </w:rPr>
        <w:t>(American Diabetes Association. 2. Classification and diagnosis of diabetes: standards of medical care in diabetes—2019. Diabetes Care. 2019 Jan 1;42(Supplement 1):S13-28)</w:t>
      </w:r>
      <w:r w:rsidR="00080536">
        <w:rPr>
          <w:rFonts w:ascii="Times New Roman" w:hAnsi="Times New Roman" w:cs="Times New Roman"/>
          <w:color w:val="000000"/>
          <w:sz w:val="24"/>
          <w:szCs w:val="24"/>
        </w:rPr>
        <w:t xml:space="preserve">, </w:t>
      </w:r>
      <w:r w:rsidR="00D81864">
        <w:rPr>
          <w:rFonts w:ascii="Times New Roman" w:hAnsi="Times New Roman" w:cs="Times New Roman"/>
          <w:color w:val="000000"/>
          <w:sz w:val="24"/>
          <w:szCs w:val="24"/>
        </w:rPr>
        <w:t xml:space="preserve">thus, </w:t>
      </w:r>
      <w:r w:rsidR="00080536">
        <w:rPr>
          <w:rFonts w:ascii="Times New Roman" w:hAnsi="Times New Roman" w:cs="Times New Roman"/>
          <w:color w:val="000000"/>
          <w:sz w:val="24"/>
          <w:szCs w:val="24"/>
        </w:rPr>
        <w:t xml:space="preserve">making it a much more pressing public-health concern than type 1. </w:t>
      </w:r>
      <w:r w:rsidR="00181F79" w:rsidRPr="00181F79">
        <w:rPr>
          <w:rFonts w:ascii="Times New Roman" w:hAnsi="Times New Roman" w:cs="Times New Roman"/>
          <w:color w:val="000000"/>
          <w:sz w:val="24"/>
          <w:szCs w:val="24"/>
        </w:rPr>
        <w:t xml:space="preserve">Despite </w:t>
      </w:r>
      <w:r w:rsidR="00F44AA7">
        <w:rPr>
          <w:rFonts w:ascii="Times New Roman" w:hAnsi="Times New Roman" w:cs="Times New Roman"/>
          <w:color w:val="000000"/>
          <w:sz w:val="24"/>
          <w:szCs w:val="24"/>
        </w:rPr>
        <w:t>its high prevalence,</w:t>
      </w:r>
      <w:r w:rsidR="00181F79" w:rsidRPr="00181F79">
        <w:rPr>
          <w:rFonts w:ascii="Times New Roman" w:hAnsi="Times New Roman" w:cs="Times New Roman"/>
          <w:color w:val="000000"/>
          <w:sz w:val="24"/>
          <w:szCs w:val="24"/>
        </w:rPr>
        <w:t xml:space="preserve"> the biological mechanism underlying </w:t>
      </w:r>
      <w:r w:rsidR="00F44AA7">
        <w:rPr>
          <w:rFonts w:ascii="Times New Roman" w:hAnsi="Times New Roman" w:cs="Times New Roman"/>
          <w:color w:val="000000"/>
          <w:sz w:val="24"/>
          <w:szCs w:val="24"/>
        </w:rPr>
        <w:t>T2D</w:t>
      </w:r>
      <w:r w:rsidR="00181F79" w:rsidRPr="00181F79">
        <w:rPr>
          <w:rFonts w:ascii="Times New Roman" w:hAnsi="Times New Roman" w:cs="Times New Roman"/>
          <w:color w:val="000000"/>
          <w:sz w:val="24"/>
          <w:szCs w:val="24"/>
        </w:rPr>
        <w:t xml:space="preserve"> development and the physiological changes that occur as a result are not entirely understood. Nevertheless, it is generally accepted that T2D is characterized by insulin resistance</w:t>
      </w:r>
      <w:r w:rsidR="00A22C98">
        <w:rPr>
          <w:rFonts w:ascii="Times New Roman" w:hAnsi="Times New Roman" w:cs="Times New Roman"/>
          <w:color w:val="000000"/>
          <w:sz w:val="24"/>
          <w:szCs w:val="24"/>
        </w:rPr>
        <w:t xml:space="preserve"> (IR)</w:t>
      </w:r>
      <w:r w:rsidR="00181F79" w:rsidRPr="00181F79">
        <w:rPr>
          <w:rFonts w:ascii="Times New Roman" w:hAnsi="Times New Roman" w:cs="Times New Roman"/>
          <w:color w:val="000000"/>
          <w:sz w:val="24"/>
          <w:szCs w:val="24"/>
        </w:rPr>
        <w:t>.</w:t>
      </w:r>
    </w:p>
    <w:p w14:paraId="3A157D00" w14:textId="17317CAE" w:rsidR="00567E34" w:rsidRDefault="00A22C98" w:rsidP="00D04A98">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IR</w:t>
      </w:r>
      <w:r w:rsidR="00E739ED">
        <w:rPr>
          <w:rFonts w:ascii="Times New Roman" w:hAnsi="Times New Roman" w:cs="Times New Roman"/>
          <w:color w:val="000000"/>
          <w:sz w:val="24"/>
          <w:szCs w:val="24"/>
        </w:rPr>
        <w:t xml:space="preserve"> is </w:t>
      </w:r>
      <w:r w:rsidR="00852C07">
        <w:rPr>
          <w:rFonts w:ascii="Times New Roman" w:hAnsi="Times New Roman" w:cs="Times New Roman"/>
          <w:color w:val="000000"/>
          <w:sz w:val="24"/>
          <w:szCs w:val="24"/>
        </w:rPr>
        <w:t xml:space="preserve">state in which </w:t>
      </w:r>
      <w:r w:rsidR="0093082B">
        <w:rPr>
          <w:rFonts w:ascii="Times New Roman" w:hAnsi="Times New Roman" w:cs="Times New Roman"/>
          <w:color w:val="000000"/>
          <w:sz w:val="24"/>
          <w:szCs w:val="24"/>
        </w:rPr>
        <w:t>the bod</w:t>
      </w:r>
      <w:r w:rsidR="00011DEA">
        <w:rPr>
          <w:rFonts w:ascii="Times New Roman" w:hAnsi="Times New Roman" w:cs="Times New Roman"/>
          <w:color w:val="000000"/>
          <w:sz w:val="24"/>
          <w:szCs w:val="24"/>
        </w:rPr>
        <w:t xml:space="preserve">y’s cells </w:t>
      </w:r>
      <w:r w:rsidR="0093082B">
        <w:rPr>
          <w:rFonts w:ascii="Times New Roman" w:hAnsi="Times New Roman" w:cs="Times New Roman"/>
          <w:color w:val="000000"/>
          <w:sz w:val="24"/>
          <w:szCs w:val="24"/>
        </w:rPr>
        <w:t xml:space="preserve">respond </w:t>
      </w:r>
      <w:r w:rsidR="00EB518D">
        <w:rPr>
          <w:rFonts w:ascii="Times New Roman" w:hAnsi="Times New Roman" w:cs="Times New Roman"/>
          <w:color w:val="000000"/>
          <w:sz w:val="24"/>
          <w:szCs w:val="24"/>
        </w:rPr>
        <w:t>in a less-than-</w:t>
      </w:r>
      <w:r w:rsidR="0093082B">
        <w:rPr>
          <w:rFonts w:ascii="Times New Roman" w:hAnsi="Times New Roman" w:cs="Times New Roman"/>
          <w:color w:val="000000"/>
          <w:sz w:val="24"/>
          <w:szCs w:val="24"/>
        </w:rPr>
        <w:t>adequate</w:t>
      </w:r>
      <w:r w:rsidR="00EB518D">
        <w:rPr>
          <w:rFonts w:ascii="Times New Roman" w:hAnsi="Times New Roman" w:cs="Times New Roman"/>
          <w:color w:val="000000"/>
          <w:sz w:val="24"/>
          <w:szCs w:val="24"/>
        </w:rPr>
        <w:t xml:space="preserve"> way</w:t>
      </w:r>
      <w:r w:rsidR="0093082B">
        <w:rPr>
          <w:rFonts w:ascii="Times New Roman" w:hAnsi="Times New Roman" w:cs="Times New Roman"/>
          <w:color w:val="000000"/>
          <w:sz w:val="24"/>
          <w:szCs w:val="24"/>
        </w:rPr>
        <w:t xml:space="preserve"> to a given concentration of insulin</w:t>
      </w:r>
      <w:r w:rsidR="00011DEA">
        <w:rPr>
          <w:rFonts w:ascii="Times New Roman" w:hAnsi="Times New Roman" w:cs="Times New Roman"/>
          <w:color w:val="000000"/>
          <w:sz w:val="24"/>
          <w:szCs w:val="24"/>
        </w:rPr>
        <w:t xml:space="preserve">. </w:t>
      </w:r>
      <w:r w:rsidR="00567E34">
        <w:rPr>
          <w:rFonts w:ascii="Times New Roman" w:hAnsi="Times New Roman" w:cs="Times New Roman"/>
          <w:color w:val="000000"/>
          <w:sz w:val="24"/>
          <w:szCs w:val="24"/>
        </w:rPr>
        <w:t xml:space="preserve">It can be caused by a variety of factors of which ectopic fat storage from excessive caloric intake is the most widely accepted </w:t>
      </w:r>
    </w:p>
    <w:p w14:paraId="09862CB6" w14:textId="35B4E71F" w:rsidR="00F74798" w:rsidRDefault="00567E34" w:rsidP="00D04A98">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hyperlink r:id="rId7" w:history="1">
        <w:r>
          <w:rPr>
            <w:rStyle w:val="Hyperlink"/>
          </w:rPr>
          <w:t>https://www-jci-org.ezproxy.ub.unimaas.nl/articles/view/77812</w:t>
        </w:r>
      </w:hyperlink>
      <w:r>
        <w:t>)</w:t>
      </w:r>
      <w:r>
        <w:rPr>
          <w:rFonts w:ascii="Times New Roman" w:hAnsi="Times New Roman" w:cs="Times New Roman"/>
          <w:color w:val="000000"/>
          <w:sz w:val="24"/>
          <w:szCs w:val="24"/>
        </w:rPr>
        <w:t xml:space="preserve">. Ectopic fat storage refers to the storage of fat in non-adipose tissues and </w:t>
      </w:r>
      <w:r w:rsidR="00FC5A8F">
        <w:rPr>
          <w:rFonts w:ascii="Times New Roman" w:hAnsi="Times New Roman" w:cs="Times New Roman"/>
          <w:color w:val="000000"/>
          <w:sz w:val="24"/>
          <w:szCs w:val="24"/>
        </w:rPr>
        <w:t xml:space="preserve">can </w:t>
      </w:r>
      <w:r>
        <w:rPr>
          <w:rFonts w:ascii="Times New Roman" w:hAnsi="Times New Roman" w:cs="Times New Roman"/>
          <w:color w:val="000000"/>
          <w:sz w:val="24"/>
          <w:szCs w:val="24"/>
        </w:rPr>
        <w:t>induce IR in the corresponding tissue via interference with insulin signalling (</w:t>
      </w:r>
      <w:hyperlink r:id="rId8" w:history="1">
        <w:r>
          <w:rPr>
            <w:rStyle w:val="Hyperlink"/>
          </w:rPr>
          <w:t>https://www.hindawi.com/journals/ije/2012/983814/</w:t>
        </w:r>
      </w:hyperlink>
      <w:r>
        <w:rPr>
          <w:rFonts w:ascii="Times New Roman" w:hAnsi="Times New Roman" w:cs="Times New Roman"/>
          <w:color w:val="000000"/>
          <w:sz w:val="24"/>
          <w:szCs w:val="24"/>
        </w:rPr>
        <w:t xml:space="preserve">). In this way, </w:t>
      </w:r>
      <w:r w:rsidR="00834A24">
        <w:rPr>
          <w:rFonts w:ascii="Times New Roman" w:hAnsi="Times New Roman" w:cs="Times New Roman"/>
          <w:color w:val="000000"/>
          <w:sz w:val="24"/>
          <w:szCs w:val="24"/>
        </w:rPr>
        <w:t xml:space="preserve">IR can develop in range of tissues separately </w:t>
      </w:r>
      <w:r w:rsidR="005A7828">
        <w:rPr>
          <w:rFonts w:ascii="Times New Roman" w:hAnsi="Times New Roman" w:cs="Times New Roman"/>
          <w:color w:val="000000"/>
          <w:sz w:val="24"/>
          <w:szCs w:val="24"/>
        </w:rPr>
        <w:t>(</w:t>
      </w:r>
      <w:hyperlink r:id="rId9" w:history="1">
        <w:r w:rsidR="005A7828" w:rsidRPr="00D965A2">
          <w:rPr>
            <w:rStyle w:val="Hyperlink"/>
            <w:color w:val="ED7D31" w:themeColor="accent2"/>
          </w:rPr>
          <w:t>https://www.ncbi.nlm.nih.gov/pmc/articles/PMC6131567/</w:t>
        </w:r>
      </w:hyperlink>
      <w:r w:rsidR="005A7828">
        <w:t>)</w:t>
      </w:r>
      <w:r w:rsidR="005A7828">
        <w:rPr>
          <w:rFonts w:ascii="Times New Roman" w:hAnsi="Times New Roman" w:cs="Times New Roman"/>
          <w:color w:val="000000"/>
          <w:sz w:val="24"/>
          <w:szCs w:val="24"/>
        </w:rPr>
        <w:t xml:space="preserve">  </w:t>
      </w:r>
      <w:r w:rsidR="00834A24">
        <w:rPr>
          <w:rFonts w:ascii="Times New Roman" w:hAnsi="Times New Roman" w:cs="Times New Roman"/>
          <w:color w:val="000000"/>
          <w:sz w:val="24"/>
          <w:szCs w:val="24"/>
        </w:rPr>
        <w:t xml:space="preserve">but is mainly discussed in regards to skeletal muscle, </w:t>
      </w:r>
      <w:r w:rsidR="004C7D77">
        <w:rPr>
          <w:rFonts w:ascii="Times New Roman" w:hAnsi="Times New Roman" w:cs="Times New Roman"/>
          <w:color w:val="000000"/>
          <w:sz w:val="24"/>
          <w:szCs w:val="24"/>
        </w:rPr>
        <w:t xml:space="preserve">the liver and </w:t>
      </w:r>
      <w:r w:rsidR="00834A24">
        <w:rPr>
          <w:rFonts w:ascii="Times New Roman" w:hAnsi="Times New Roman" w:cs="Times New Roman"/>
          <w:color w:val="000000"/>
          <w:sz w:val="24"/>
          <w:szCs w:val="24"/>
        </w:rPr>
        <w:t xml:space="preserve">adipose </w:t>
      </w:r>
      <w:r w:rsidR="004C7D77">
        <w:rPr>
          <w:rFonts w:ascii="Times New Roman" w:hAnsi="Times New Roman" w:cs="Times New Roman"/>
          <w:color w:val="000000"/>
          <w:sz w:val="24"/>
          <w:szCs w:val="24"/>
        </w:rPr>
        <w:t xml:space="preserve">tissue </w:t>
      </w:r>
      <w:r w:rsidR="00333ACD">
        <w:rPr>
          <w:rFonts w:ascii="Times New Roman" w:hAnsi="Times New Roman" w:cs="Times New Roman"/>
          <w:color w:val="000000"/>
          <w:sz w:val="24"/>
          <w:szCs w:val="24"/>
        </w:rPr>
        <w:t xml:space="preserve">due to their </w:t>
      </w:r>
      <w:r w:rsidR="00BA77E3">
        <w:rPr>
          <w:rFonts w:ascii="Times New Roman" w:hAnsi="Times New Roman" w:cs="Times New Roman"/>
          <w:color w:val="000000"/>
          <w:sz w:val="24"/>
          <w:szCs w:val="24"/>
        </w:rPr>
        <w:t>critical</w:t>
      </w:r>
      <w:r w:rsidR="00B01923">
        <w:rPr>
          <w:rFonts w:ascii="Times New Roman" w:hAnsi="Times New Roman" w:cs="Times New Roman"/>
          <w:color w:val="000000"/>
          <w:sz w:val="24"/>
          <w:szCs w:val="24"/>
        </w:rPr>
        <w:t xml:space="preserve"> involvement in metabolism </w:t>
      </w:r>
      <w:r w:rsidR="005A7828">
        <w:rPr>
          <w:rFonts w:ascii="Times New Roman" w:hAnsi="Times New Roman" w:cs="Times New Roman"/>
          <w:color w:val="000000"/>
          <w:sz w:val="24"/>
          <w:szCs w:val="24"/>
        </w:rPr>
        <w:t>(</w:t>
      </w:r>
      <w:hyperlink r:id="rId10" w:history="1">
        <w:r w:rsidR="008F528D">
          <w:rPr>
            <w:rStyle w:val="Hyperlink"/>
          </w:rPr>
          <w:t>https://www-ncbi-nlm-nih-gov.ezproxy.ub.unimaas.nl/books/NBK507839/</w:t>
        </w:r>
      </w:hyperlink>
      <w:r w:rsidR="005A7828">
        <w:rPr>
          <w:rFonts w:ascii="Times New Roman" w:hAnsi="Times New Roman" w:cs="Times New Roman"/>
          <w:color w:val="000000"/>
          <w:sz w:val="24"/>
          <w:szCs w:val="24"/>
        </w:rPr>
        <w:t>).</w:t>
      </w:r>
      <w:r w:rsidR="00132320">
        <w:rPr>
          <w:rFonts w:ascii="Times New Roman" w:hAnsi="Times New Roman" w:cs="Times New Roman"/>
          <w:color w:val="000000"/>
          <w:sz w:val="24"/>
          <w:szCs w:val="24"/>
        </w:rPr>
        <w:t xml:space="preserve"> </w:t>
      </w:r>
      <w:r w:rsidR="00A81FB2">
        <w:rPr>
          <w:rFonts w:ascii="Times New Roman" w:hAnsi="Times New Roman" w:cs="Times New Roman"/>
          <w:color w:val="000000"/>
          <w:sz w:val="24"/>
          <w:szCs w:val="24"/>
        </w:rPr>
        <w:t xml:space="preserve">Development of </w:t>
      </w:r>
      <w:r w:rsidR="00C4181C">
        <w:rPr>
          <w:rFonts w:ascii="Times New Roman" w:hAnsi="Times New Roman" w:cs="Times New Roman"/>
          <w:color w:val="000000"/>
          <w:sz w:val="24"/>
          <w:szCs w:val="24"/>
        </w:rPr>
        <w:t>IR</w:t>
      </w:r>
      <w:r w:rsidR="00304133">
        <w:rPr>
          <w:rFonts w:ascii="Times New Roman" w:hAnsi="Times New Roman" w:cs="Times New Roman"/>
          <w:color w:val="000000"/>
          <w:sz w:val="24"/>
          <w:szCs w:val="24"/>
        </w:rPr>
        <w:t xml:space="preserve"> </w:t>
      </w:r>
      <w:r w:rsidR="00A81FB2">
        <w:rPr>
          <w:rFonts w:ascii="Times New Roman" w:hAnsi="Times New Roman" w:cs="Times New Roman"/>
          <w:color w:val="000000"/>
          <w:sz w:val="24"/>
          <w:szCs w:val="24"/>
        </w:rPr>
        <w:t>in</w:t>
      </w:r>
      <w:r w:rsidR="00C4181C">
        <w:rPr>
          <w:rFonts w:ascii="Times New Roman" w:hAnsi="Times New Roman" w:cs="Times New Roman"/>
          <w:color w:val="000000"/>
          <w:sz w:val="24"/>
          <w:szCs w:val="24"/>
        </w:rPr>
        <w:t xml:space="preserve"> these tissues results in decreased glucose uptake </w:t>
      </w:r>
      <w:r w:rsidR="00A81FB2">
        <w:rPr>
          <w:rFonts w:ascii="Times New Roman" w:hAnsi="Times New Roman" w:cs="Times New Roman"/>
          <w:color w:val="000000"/>
          <w:sz w:val="24"/>
          <w:szCs w:val="24"/>
        </w:rPr>
        <w:t xml:space="preserve">and </w:t>
      </w:r>
      <w:r w:rsidR="001A78C4">
        <w:rPr>
          <w:rFonts w:ascii="Times New Roman" w:hAnsi="Times New Roman" w:cs="Times New Roman"/>
          <w:color w:val="000000"/>
          <w:sz w:val="24"/>
          <w:szCs w:val="24"/>
        </w:rPr>
        <w:t>increased glycogenolysis/gluconeogenesis (</w:t>
      </w:r>
      <w:hyperlink r:id="rId11" w:anchor="sec1" w:history="1">
        <w:r w:rsidR="00BE3361">
          <w:rPr>
            <w:rStyle w:val="Hyperlink"/>
          </w:rPr>
          <w:t>https://www-sciencedirect-com.ezproxy.ub.unimaas.nl/science/article/pii/S0025712510002051#sec1</w:t>
        </w:r>
      </w:hyperlink>
      <w:r w:rsidR="001A78C4">
        <w:rPr>
          <w:rFonts w:ascii="Times New Roman" w:hAnsi="Times New Roman" w:cs="Times New Roman"/>
          <w:color w:val="000000"/>
          <w:sz w:val="24"/>
          <w:szCs w:val="24"/>
        </w:rPr>
        <w:t>), both of which contribute to increased plasma glucose levels</w:t>
      </w:r>
      <w:r w:rsidR="006D4033">
        <w:rPr>
          <w:rFonts w:ascii="Times New Roman" w:hAnsi="Times New Roman" w:cs="Times New Roman"/>
          <w:color w:val="000000"/>
          <w:sz w:val="24"/>
          <w:szCs w:val="24"/>
        </w:rPr>
        <w:t xml:space="preserve">. Consequently, a need for increased insulin secretion </w:t>
      </w:r>
      <w:r w:rsidR="00506B2E">
        <w:rPr>
          <w:rFonts w:ascii="Times New Roman" w:hAnsi="Times New Roman" w:cs="Times New Roman"/>
          <w:color w:val="000000"/>
          <w:sz w:val="24"/>
          <w:szCs w:val="24"/>
        </w:rPr>
        <w:t>ensues</w:t>
      </w:r>
      <w:r w:rsidR="00A10D5F">
        <w:rPr>
          <w:rFonts w:ascii="Times New Roman" w:hAnsi="Times New Roman" w:cs="Times New Roman"/>
          <w:color w:val="000000"/>
          <w:sz w:val="24"/>
          <w:szCs w:val="24"/>
        </w:rPr>
        <w:t xml:space="preserve">, </w:t>
      </w:r>
      <w:r w:rsidR="00506B2E">
        <w:rPr>
          <w:rFonts w:ascii="Times New Roman" w:hAnsi="Times New Roman" w:cs="Times New Roman"/>
          <w:color w:val="000000"/>
          <w:sz w:val="24"/>
          <w:szCs w:val="24"/>
        </w:rPr>
        <w:t>plac</w:t>
      </w:r>
      <w:r w:rsidR="00A10D5F">
        <w:rPr>
          <w:rFonts w:ascii="Times New Roman" w:hAnsi="Times New Roman" w:cs="Times New Roman"/>
          <w:color w:val="000000"/>
          <w:sz w:val="24"/>
          <w:szCs w:val="24"/>
        </w:rPr>
        <w:t>ing</w:t>
      </w:r>
      <w:r w:rsidR="00506B2E">
        <w:rPr>
          <w:rFonts w:ascii="Times New Roman" w:hAnsi="Times New Roman" w:cs="Times New Roman"/>
          <w:color w:val="000000"/>
          <w:sz w:val="24"/>
          <w:szCs w:val="24"/>
        </w:rPr>
        <w:t xml:space="preserve"> </w:t>
      </w:r>
      <w:r w:rsidR="00776666">
        <w:rPr>
          <w:rFonts w:ascii="Times New Roman" w:hAnsi="Times New Roman" w:cs="Times New Roman"/>
          <w:color w:val="000000"/>
          <w:sz w:val="24"/>
          <w:szCs w:val="24"/>
        </w:rPr>
        <w:t>strain on the pancreatic beta cells</w:t>
      </w:r>
      <w:r w:rsidR="00A10D5F">
        <w:rPr>
          <w:rFonts w:ascii="Times New Roman" w:hAnsi="Times New Roman" w:cs="Times New Roman"/>
          <w:color w:val="000000"/>
          <w:sz w:val="24"/>
          <w:szCs w:val="24"/>
        </w:rPr>
        <w:t xml:space="preserve"> and</w:t>
      </w:r>
      <w:r w:rsidR="00BD2D65">
        <w:rPr>
          <w:rFonts w:ascii="Times New Roman" w:hAnsi="Times New Roman" w:cs="Times New Roman"/>
          <w:color w:val="000000"/>
          <w:sz w:val="24"/>
          <w:szCs w:val="24"/>
        </w:rPr>
        <w:t xml:space="preserve"> eventually resulting in their dysfunction</w:t>
      </w:r>
      <w:r w:rsidR="00EF716D">
        <w:rPr>
          <w:rFonts w:ascii="Times New Roman" w:hAnsi="Times New Roman" w:cs="Times New Roman"/>
          <w:color w:val="000000"/>
          <w:sz w:val="24"/>
          <w:szCs w:val="24"/>
        </w:rPr>
        <w:t xml:space="preserve"> </w:t>
      </w:r>
      <w:r w:rsidR="00353139">
        <w:rPr>
          <w:rFonts w:ascii="Times New Roman" w:hAnsi="Times New Roman" w:cs="Times New Roman"/>
          <w:color w:val="000000"/>
          <w:sz w:val="24"/>
          <w:szCs w:val="24"/>
        </w:rPr>
        <w:t>(</w:t>
      </w:r>
      <w:hyperlink r:id="rId12" w:history="1">
        <w:r w:rsidR="00353139">
          <w:rPr>
            <w:rStyle w:val="Hyperlink"/>
          </w:rPr>
          <w:t>https://www.emjreviews.com/diabetes/article/editors-pick-how-can-we-develop-more-effective-strategies-for-type-2-diabetes-mellitus-prevention-a-paradigm-shift-from-a-glucose-centric-to-a-beta-cell-centric-concept-of-diabetes/</w:t>
        </w:r>
      </w:hyperlink>
      <w:r w:rsidR="00353139">
        <w:t>)</w:t>
      </w:r>
      <w:r w:rsidR="00776666">
        <w:rPr>
          <w:rFonts w:ascii="Times New Roman" w:hAnsi="Times New Roman" w:cs="Times New Roman"/>
          <w:color w:val="000000"/>
          <w:sz w:val="24"/>
          <w:szCs w:val="24"/>
        </w:rPr>
        <w:t xml:space="preserve">. </w:t>
      </w:r>
      <w:r w:rsidR="00E036E7">
        <w:rPr>
          <w:rFonts w:ascii="Times New Roman" w:hAnsi="Times New Roman" w:cs="Times New Roman"/>
          <w:color w:val="000000"/>
          <w:sz w:val="24"/>
          <w:szCs w:val="24"/>
        </w:rPr>
        <w:t xml:space="preserve">In this way, although the exact degree to which IR plays a role in T2D development </w:t>
      </w:r>
      <w:r w:rsidR="00065001">
        <w:rPr>
          <w:rFonts w:ascii="Times New Roman" w:hAnsi="Times New Roman" w:cs="Times New Roman"/>
          <w:color w:val="000000"/>
          <w:sz w:val="24"/>
          <w:szCs w:val="24"/>
        </w:rPr>
        <w:t>is still not yet fully understood, there is no doubt that IR is an important accelerating factor.</w:t>
      </w:r>
      <w:r w:rsidR="0057583B">
        <w:rPr>
          <w:rFonts w:ascii="Times New Roman" w:hAnsi="Times New Roman" w:cs="Times New Roman"/>
          <w:color w:val="000000"/>
          <w:sz w:val="24"/>
          <w:szCs w:val="24"/>
        </w:rPr>
        <w:t xml:space="preserve"> </w:t>
      </w:r>
      <w:r w:rsidR="00B74B47">
        <w:rPr>
          <w:rFonts w:ascii="Times New Roman" w:hAnsi="Times New Roman" w:cs="Times New Roman"/>
          <w:color w:val="000000"/>
          <w:sz w:val="24"/>
          <w:szCs w:val="24"/>
        </w:rPr>
        <w:t xml:space="preserve">Hence, great efforts are being made in order to investigate factors influencing insulin sensitivity. </w:t>
      </w:r>
    </w:p>
    <w:p w14:paraId="59EC9061" w14:textId="3BE8041A" w:rsidR="00141853" w:rsidRDefault="00141853" w:rsidP="00D04A98">
      <w:pPr>
        <w:spacing w:after="0" w:line="360" w:lineRule="auto"/>
        <w:jc w:val="both"/>
        <w:rPr>
          <w:color w:val="000000"/>
        </w:rPr>
      </w:pPr>
      <w:r>
        <w:rPr>
          <w:rFonts w:ascii="Times New Roman" w:hAnsi="Times New Roman" w:cs="Times New Roman"/>
          <w:color w:val="000000"/>
          <w:sz w:val="24"/>
          <w:szCs w:val="24"/>
        </w:rPr>
        <w:lastRenderedPageBreak/>
        <w:t xml:space="preserve">For instance, recent advancements in high </w:t>
      </w:r>
      <w:r w:rsidR="00296158">
        <w:rPr>
          <w:rFonts w:ascii="Times New Roman" w:hAnsi="Times New Roman" w:cs="Times New Roman"/>
          <w:color w:val="000000"/>
          <w:sz w:val="24"/>
          <w:szCs w:val="24"/>
        </w:rPr>
        <w:t>throughput</w:t>
      </w:r>
      <w:r>
        <w:rPr>
          <w:rFonts w:ascii="Times New Roman" w:hAnsi="Times New Roman" w:cs="Times New Roman"/>
          <w:color w:val="000000"/>
          <w:sz w:val="24"/>
          <w:szCs w:val="24"/>
        </w:rPr>
        <w:t xml:space="preserve"> sequencing technologies have allowed for the identification of </w:t>
      </w:r>
      <w:r w:rsidR="006F54AE">
        <w:rPr>
          <w:rFonts w:ascii="Times New Roman" w:hAnsi="Times New Roman" w:cs="Times New Roman"/>
          <w:color w:val="000000"/>
          <w:sz w:val="24"/>
          <w:szCs w:val="24"/>
        </w:rPr>
        <w:t xml:space="preserve">microbes </w:t>
      </w:r>
      <w:r w:rsidR="000A77D2">
        <w:rPr>
          <w:rFonts w:ascii="Times New Roman" w:hAnsi="Times New Roman" w:cs="Times New Roman"/>
          <w:color w:val="000000"/>
          <w:sz w:val="24"/>
          <w:szCs w:val="24"/>
        </w:rPr>
        <w:t xml:space="preserve">and </w:t>
      </w:r>
      <w:r w:rsidR="0013238C">
        <w:rPr>
          <w:rFonts w:ascii="Times New Roman" w:hAnsi="Times New Roman" w:cs="Times New Roman"/>
          <w:color w:val="000000"/>
          <w:sz w:val="24"/>
          <w:szCs w:val="24"/>
        </w:rPr>
        <w:t>specific</w:t>
      </w:r>
      <w:r w:rsidR="000A77D2">
        <w:rPr>
          <w:rFonts w:ascii="Times New Roman" w:hAnsi="Times New Roman" w:cs="Times New Roman"/>
          <w:color w:val="000000"/>
          <w:sz w:val="24"/>
          <w:szCs w:val="24"/>
        </w:rPr>
        <w:t xml:space="preserve"> microbiome compositions </w:t>
      </w:r>
      <w:r w:rsidR="00296158">
        <w:rPr>
          <w:rFonts w:ascii="Times New Roman" w:hAnsi="Times New Roman" w:cs="Times New Roman"/>
          <w:color w:val="000000"/>
          <w:sz w:val="24"/>
          <w:szCs w:val="24"/>
        </w:rPr>
        <w:t xml:space="preserve">associated with T2D </w:t>
      </w:r>
      <w:r w:rsidR="00621CDC">
        <w:rPr>
          <w:rFonts w:ascii="Times New Roman" w:hAnsi="Times New Roman" w:cs="Times New Roman"/>
          <w:color w:val="000000"/>
          <w:sz w:val="24"/>
          <w:szCs w:val="24"/>
        </w:rPr>
        <w:t xml:space="preserve">and IR </w:t>
      </w:r>
      <w:r w:rsidR="006F54AE">
        <w:rPr>
          <w:color w:val="000000"/>
        </w:rPr>
        <w:t>(</w:t>
      </w:r>
      <w:hyperlink r:id="rId13" w:history="1">
        <w:r w:rsidR="006F54AE">
          <w:rPr>
            <w:rStyle w:val="Hyperlink"/>
            <w:color w:val="1155CC"/>
          </w:rPr>
          <w:t>https://www.thelancet.com/pdfs/journals/ebiom/PIIS2352-3964(19)30800-X.pdf</w:t>
        </w:r>
      </w:hyperlink>
      <w:r w:rsidR="0013238C">
        <w:rPr>
          <w:rStyle w:val="Hyperlink"/>
          <w:color w:val="1155CC"/>
        </w:rPr>
        <w:t xml:space="preserve">, </w:t>
      </w:r>
      <w:hyperlink r:id="rId14" w:history="1">
        <w:r w:rsidR="0013238C">
          <w:rPr>
            <w:rStyle w:val="Hyperlink"/>
          </w:rPr>
          <w:t>https://nyaspubs-onlinelibrary-wiley-com.ezproxy.ub.unimaas.nl/doi/full/10.1111/nyas.14107</w:t>
        </w:r>
      </w:hyperlink>
      <w:r w:rsidR="006F54AE">
        <w:rPr>
          <w:color w:val="000000"/>
        </w:rPr>
        <w:t>)</w:t>
      </w:r>
      <w:r w:rsidR="008026D1">
        <w:rPr>
          <w:color w:val="000000"/>
        </w:rPr>
        <w:t xml:space="preserve">. </w:t>
      </w:r>
    </w:p>
    <w:p w14:paraId="4C3396C6" w14:textId="4136210D" w:rsidR="00546976" w:rsidRDefault="00F3698C" w:rsidP="00D04A98">
      <w:pPr>
        <w:pStyle w:val="NormalWeb"/>
        <w:spacing w:before="0" w:beforeAutospacing="0" w:after="0" w:afterAutospacing="0" w:line="360" w:lineRule="auto"/>
        <w:jc w:val="both"/>
        <w:rPr>
          <w:color w:val="000000"/>
        </w:rPr>
      </w:pPr>
      <w:r>
        <w:rPr>
          <w:color w:val="000000"/>
        </w:rPr>
        <w:t>The</w:t>
      </w:r>
      <w:r w:rsidR="002001B5">
        <w:rPr>
          <w:color w:val="000000"/>
        </w:rPr>
        <w:t xml:space="preserve"> </w:t>
      </w:r>
      <w:r w:rsidR="0008459E">
        <w:rPr>
          <w:color w:val="000000"/>
        </w:rPr>
        <w:t xml:space="preserve">associations can most likely be explained by the </w:t>
      </w:r>
      <w:r w:rsidR="006A1826">
        <w:rPr>
          <w:color w:val="000000"/>
        </w:rPr>
        <w:t xml:space="preserve">ability of the microbiome to </w:t>
      </w:r>
      <w:r w:rsidR="0008459E">
        <w:rPr>
          <w:color w:val="000000"/>
        </w:rPr>
        <w:t>infl</w:t>
      </w:r>
      <w:r w:rsidR="006A1826">
        <w:rPr>
          <w:color w:val="000000"/>
        </w:rPr>
        <w:t xml:space="preserve">uence the host metabolome and proteome </w:t>
      </w:r>
      <w:r w:rsidR="006A1826" w:rsidRPr="000D17FF">
        <w:rPr>
          <w:color w:val="000000"/>
        </w:rPr>
        <w:t>(</w:t>
      </w:r>
      <w:r w:rsidR="006A1826" w:rsidRPr="000D17FF">
        <w:rPr>
          <w:color w:val="1155CC"/>
        </w:rPr>
        <w:t>Gut microbiome-host interactions in health and disease James M Kinross</w:t>
      </w:r>
      <w:r w:rsidR="00664373">
        <w:rPr>
          <w:color w:val="1155CC"/>
        </w:rPr>
        <w:t xml:space="preserve">, </w:t>
      </w:r>
      <w:hyperlink r:id="rId15" w:history="1">
        <w:r w:rsidR="00664373">
          <w:rPr>
            <w:rStyle w:val="Hyperlink"/>
          </w:rPr>
          <w:t>https://www.nature.com/articles/s41467-018-05357-4</w:t>
        </w:r>
      </w:hyperlink>
      <w:r w:rsidR="006A1826" w:rsidRPr="000D17FF">
        <w:rPr>
          <w:color w:val="000000"/>
        </w:rPr>
        <w:t>)</w:t>
      </w:r>
      <w:r w:rsidR="006A1826">
        <w:rPr>
          <w:color w:val="000000"/>
        </w:rPr>
        <w:t xml:space="preserve">. However, </w:t>
      </w:r>
      <w:del w:id="0" w:author="Susan Steinbusch-Coort" w:date="2020-06-22T09:10:00Z">
        <w:r w:rsidR="006A1826" w:rsidDel="002F30F8">
          <w:rPr>
            <w:color w:val="000000"/>
          </w:rPr>
          <w:delText>insulin resistance</w:delText>
        </w:r>
      </w:del>
      <w:ins w:id="1" w:author="Susan Steinbusch-Coort" w:date="2020-06-22T09:10:00Z">
        <w:r w:rsidR="002F30F8">
          <w:rPr>
            <w:color w:val="000000"/>
          </w:rPr>
          <w:t>IR</w:t>
        </w:r>
      </w:ins>
      <w:r w:rsidR="006A1826">
        <w:rPr>
          <w:color w:val="000000"/>
        </w:rPr>
        <w:t xml:space="preserve"> </w:t>
      </w:r>
      <w:r w:rsidR="0058703E">
        <w:rPr>
          <w:color w:val="000000"/>
        </w:rPr>
        <w:t xml:space="preserve">itself – whether induced by </w:t>
      </w:r>
      <w:r w:rsidR="005A4BCC">
        <w:rPr>
          <w:color w:val="000000"/>
        </w:rPr>
        <w:t xml:space="preserve">the microbiome or not – </w:t>
      </w:r>
      <w:r w:rsidR="00826457">
        <w:rPr>
          <w:color w:val="000000"/>
        </w:rPr>
        <w:t xml:space="preserve">has been </w:t>
      </w:r>
      <w:r w:rsidR="00776AD8">
        <w:rPr>
          <w:color w:val="000000"/>
        </w:rPr>
        <w:t xml:space="preserve">characterized by its own metabolic and proteomic </w:t>
      </w:r>
      <w:r w:rsidR="00E4497B">
        <w:rPr>
          <w:color w:val="000000"/>
        </w:rPr>
        <w:t xml:space="preserve">changes. </w:t>
      </w:r>
      <w:r w:rsidR="00826457">
        <w:rPr>
          <w:color w:val="000000"/>
        </w:rPr>
        <w:t xml:space="preserve"> </w:t>
      </w:r>
      <w:r w:rsidR="00FC7A57">
        <w:rPr>
          <w:color w:val="000000"/>
        </w:rPr>
        <w:t xml:space="preserve">One of the well-known metabolic consequences </w:t>
      </w:r>
      <w:r w:rsidR="00F6677C">
        <w:rPr>
          <w:color w:val="000000"/>
        </w:rPr>
        <w:t xml:space="preserve">linked to IR is </w:t>
      </w:r>
      <w:r w:rsidR="00F6677C" w:rsidRPr="003444B1">
        <w:rPr>
          <w:color w:val="000000"/>
        </w:rPr>
        <w:t xml:space="preserve">hypertriglyceridemia </w:t>
      </w:r>
      <w:r w:rsidR="003444B1" w:rsidRPr="003444B1">
        <w:rPr>
          <w:color w:val="000000"/>
        </w:rPr>
        <w:t>(</w:t>
      </w:r>
      <w:hyperlink r:id="rId16" w:history="1">
        <w:r w:rsidR="003444B1" w:rsidRPr="003444B1">
          <w:rPr>
            <w:rStyle w:val="Hyperlink"/>
            <w:color w:val="1155CC"/>
          </w:rPr>
          <w:t>https://www-sciencedirect-com.ezproxy.ub.unimaas.nl/science/article/pii/S0002914999002118</w:t>
        </w:r>
      </w:hyperlink>
      <w:r w:rsidR="003444B1" w:rsidRPr="003444B1">
        <w:rPr>
          <w:color w:val="000000"/>
        </w:rPr>
        <w:t>)</w:t>
      </w:r>
      <w:r w:rsidR="00BA422B">
        <w:rPr>
          <w:color w:val="000000"/>
        </w:rPr>
        <w:t>. This dyslipidaemia is characterized by increase</w:t>
      </w:r>
      <w:r w:rsidR="00F74E68">
        <w:rPr>
          <w:color w:val="000000"/>
        </w:rPr>
        <w:t>d</w:t>
      </w:r>
      <w:r w:rsidR="00BA422B">
        <w:rPr>
          <w:color w:val="000000"/>
        </w:rPr>
        <w:t xml:space="preserve"> plasma </w:t>
      </w:r>
      <w:ins w:id="2" w:author="Susan Steinbusch-Coort" w:date="2020-06-22T09:11:00Z">
        <w:r w:rsidR="002F30F8">
          <w:rPr>
            <w:color w:val="000000"/>
          </w:rPr>
          <w:t>free fatty acids (</w:t>
        </w:r>
      </w:ins>
      <w:r w:rsidR="007162EB">
        <w:rPr>
          <w:color w:val="000000"/>
        </w:rPr>
        <w:t>FFAs</w:t>
      </w:r>
      <w:ins w:id="3" w:author="Susan Steinbusch-Coort" w:date="2020-06-22T09:11:00Z">
        <w:r w:rsidR="002F30F8">
          <w:rPr>
            <w:color w:val="000000"/>
          </w:rPr>
          <w:t>)</w:t>
        </w:r>
      </w:ins>
      <w:r w:rsidR="00BA422B">
        <w:rPr>
          <w:color w:val="000000"/>
        </w:rPr>
        <w:t xml:space="preserve"> and </w:t>
      </w:r>
      <w:ins w:id="4" w:author="Susan Steinbusch-Coort" w:date="2020-06-22T09:11:00Z">
        <w:r w:rsidR="002F30F8">
          <w:rPr>
            <w:color w:val="000000"/>
          </w:rPr>
          <w:t>very low density lipoprotein (</w:t>
        </w:r>
      </w:ins>
      <w:r w:rsidR="00BA422B">
        <w:rPr>
          <w:color w:val="000000"/>
        </w:rPr>
        <w:t>VLDLs</w:t>
      </w:r>
      <w:ins w:id="5" w:author="Susan Steinbusch-Coort" w:date="2020-06-22T09:11:00Z">
        <w:r w:rsidR="002F30F8">
          <w:rPr>
            <w:color w:val="000000"/>
          </w:rPr>
          <w:t>)</w:t>
        </w:r>
      </w:ins>
      <w:r w:rsidR="00BA422B">
        <w:rPr>
          <w:color w:val="000000"/>
        </w:rPr>
        <w:t xml:space="preserve"> </w:t>
      </w:r>
      <w:r w:rsidR="00655E70">
        <w:rPr>
          <w:color w:val="000000"/>
        </w:rPr>
        <w:t xml:space="preserve">resulting from </w:t>
      </w:r>
      <w:r w:rsidR="00763403">
        <w:rPr>
          <w:color w:val="000000"/>
        </w:rPr>
        <w:t>decreased insulin-dependent suppression of lipolysis in IR adipose tissue</w:t>
      </w:r>
      <w:r w:rsidR="004D5566">
        <w:rPr>
          <w:color w:val="000000"/>
        </w:rPr>
        <w:t xml:space="preserve"> </w:t>
      </w:r>
      <w:r w:rsidR="00546976">
        <w:rPr>
          <w:color w:val="000000"/>
        </w:rPr>
        <w:t>(</w:t>
      </w:r>
      <w:hyperlink r:id="rId17" w:history="1">
        <w:r w:rsidR="00546976">
          <w:rPr>
            <w:rStyle w:val="Hyperlink"/>
            <w:color w:val="1155CC"/>
          </w:rPr>
          <w:t>https://www.jci.org/articles/view/10762</w:t>
        </w:r>
      </w:hyperlink>
      <w:r w:rsidR="00546976">
        <w:rPr>
          <w:color w:val="000000"/>
        </w:rPr>
        <w:t>). </w:t>
      </w:r>
      <w:r w:rsidR="00F82AE4">
        <w:rPr>
          <w:color w:val="000000"/>
        </w:rPr>
        <w:t xml:space="preserve">Other non-lipid </w:t>
      </w:r>
      <w:r w:rsidR="00C13D85">
        <w:rPr>
          <w:color w:val="000000"/>
        </w:rPr>
        <w:t>metabolites</w:t>
      </w:r>
      <w:r w:rsidR="00CA68A1">
        <w:rPr>
          <w:color w:val="000000"/>
        </w:rPr>
        <w:t>, such as branched chain amino acids (BCAAs)</w:t>
      </w:r>
      <w:r w:rsidR="00112885">
        <w:rPr>
          <w:color w:val="000000"/>
        </w:rPr>
        <w:t>,</w:t>
      </w:r>
      <w:r w:rsidR="00C13D85">
        <w:rPr>
          <w:color w:val="000000"/>
        </w:rPr>
        <w:t xml:space="preserve"> have also been shown to</w:t>
      </w:r>
      <w:r w:rsidR="008A0B92">
        <w:rPr>
          <w:color w:val="000000"/>
        </w:rPr>
        <w:t xml:space="preserve"> define the </w:t>
      </w:r>
      <w:r w:rsidR="00CA68A1">
        <w:rPr>
          <w:color w:val="000000"/>
        </w:rPr>
        <w:t>IR metabolome</w:t>
      </w:r>
      <w:r w:rsidR="00567346">
        <w:rPr>
          <w:color w:val="000000"/>
        </w:rPr>
        <w:t xml:space="preserve"> with </w:t>
      </w:r>
      <w:r w:rsidR="006F73E6">
        <w:rPr>
          <w:color w:val="000000"/>
        </w:rPr>
        <w:t xml:space="preserve">studies showing increased plasma levels of these compounds in IR </w:t>
      </w:r>
      <w:r w:rsidR="00CC29BB">
        <w:rPr>
          <w:color w:val="000000"/>
        </w:rPr>
        <w:t>individuals (</w:t>
      </w:r>
      <w:r w:rsidR="0059314C">
        <w:rPr>
          <w:color w:val="1155CC"/>
        </w:rPr>
        <w:t xml:space="preserve">Metabolomics and Type 2 Diabetes: Translating Basic Research into Clinical Application Matthias S. Klein, Metabolic profiling of the human response to a glucose challenge reveals distinct axes of insulin sensitivity Oded </w:t>
      </w:r>
      <w:proofErr w:type="spellStart"/>
      <w:r w:rsidR="0059314C">
        <w:rPr>
          <w:color w:val="1155CC"/>
        </w:rPr>
        <w:t>Shaham</w:t>
      </w:r>
      <w:proofErr w:type="spellEnd"/>
      <w:r w:rsidR="0059314C">
        <w:rPr>
          <w:color w:val="000000"/>
        </w:rPr>
        <w:t xml:space="preserve">). </w:t>
      </w:r>
      <w:r w:rsidR="005E0CA6">
        <w:rPr>
          <w:color w:val="000000"/>
        </w:rPr>
        <w:t>The</w:t>
      </w:r>
      <w:r w:rsidR="00CD53D8">
        <w:rPr>
          <w:color w:val="000000"/>
        </w:rPr>
        <w:t xml:space="preserve">se </w:t>
      </w:r>
      <w:r w:rsidR="00986E44">
        <w:rPr>
          <w:color w:val="000000"/>
        </w:rPr>
        <w:t xml:space="preserve">changes </w:t>
      </w:r>
      <w:r w:rsidR="00CD53D8">
        <w:rPr>
          <w:color w:val="000000"/>
        </w:rPr>
        <w:t xml:space="preserve">are </w:t>
      </w:r>
      <w:r w:rsidR="00A8301D">
        <w:rPr>
          <w:color w:val="000000"/>
        </w:rPr>
        <w:t xml:space="preserve">likely to be the result of an alteration in the expression of genes </w:t>
      </w:r>
      <w:r w:rsidR="000B0BF3">
        <w:rPr>
          <w:color w:val="000000"/>
        </w:rPr>
        <w:t>involved in white adipose tissue BCAA catabolism</w:t>
      </w:r>
      <w:r w:rsidR="005C64D2">
        <w:rPr>
          <w:color w:val="000000"/>
        </w:rPr>
        <w:t xml:space="preserve"> and</w:t>
      </w:r>
      <w:r w:rsidR="00B234AB">
        <w:rPr>
          <w:color w:val="000000"/>
        </w:rPr>
        <w:t>, therefore, provid</w:t>
      </w:r>
      <w:r w:rsidR="005C64D2">
        <w:rPr>
          <w:color w:val="000000"/>
        </w:rPr>
        <w:t>e</w:t>
      </w:r>
      <w:r w:rsidR="00B234AB">
        <w:rPr>
          <w:color w:val="000000"/>
        </w:rPr>
        <w:t xml:space="preserve"> </w:t>
      </w:r>
      <w:r w:rsidR="005E504F">
        <w:rPr>
          <w:color w:val="000000"/>
        </w:rPr>
        <w:t xml:space="preserve">supporting </w:t>
      </w:r>
      <w:r w:rsidR="00B234AB">
        <w:rPr>
          <w:color w:val="000000"/>
        </w:rPr>
        <w:t xml:space="preserve">evidence </w:t>
      </w:r>
      <w:r w:rsidR="005C64D2">
        <w:rPr>
          <w:color w:val="000000"/>
        </w:rPr>
        <w:t xml:space="preserve">for </w:t>
      </w:r>
      <w:r w:rsidR="00635FDD">
        <w:rPr>
          <w:color w:val="000000"/>
        </w:rPr>
        <w:t>not only a metabolomic but also a</w:t>
      </w:r>
      <w:r w:rsidR="005C64D2">
        <w:rPr>
          <w:color w:val="000000"/>
        </w:rPr>
        <w:t xml:space="preserve"> proteomic signat</w:t>
      </w:r>
      <w:r w:rsidR="00850090">
        <w:rPr>
          <w:color w:val="000000"/>
        </w:rPr>
        <w:t>ure of IR (</w:t>
      </w:r>
      <w:commentRangeStart w:id="6"/>
      <w:r w:rsidR="00780026">
        <w:rPr>
          <w:color w:val="1155CC"/>
        </w:rPr>
        <w:t xml:space="preserve">The proteomic signature of insulin-resistant human skeletal muscle reveals increased glycolytic and decreased mitochondrial enzymes J. </w:t>
      </w:r>
      <w:proofErr w:type="spellStart"/>
      <w:r w:rsidR="00780026">
        <w:rPr>
          <w:color w:val="1155CC"/>
        </w:rPr>
        <w:t>Giebelstein</w:t>
      </w:r>
      <w:commentRangeEnd w:id="6"/>
      <w:proofErr w:type="spellEnd"/>
      <w:r w:rsidR="00780026">
        <w:rPr>
          <w:rStyle w:val="CommentReference"/>
          <w:rFonts w:asciiTheme="minorHAnsi" w:eastAsiaTheme="minorHAnsi" w:hAnsiTheme="minorHAnsi" w:cstheme="minorBidi"/>
          <w:lang w:eastAsia="en-US"/>
        </w:rPr>
        <w:commentReference w:id="6"/>
      </w:r>
      <w:r w:rsidR="00780026">
        <w:rPr>
          <w:color w:val="000000"/>
        </w:rPr>
        <w:t xml:space="preserve">). </w:t>
      </w:r>
    </w:p>
    <w:p w14:paraId="166F4DA6" w14:textId="57F28294" w:rsidR="00A35A05" w:rsidRDefault="008B3001" w:rsidP="00D04A98">
      <w:pPr>
        <w:pStyle w:val="NormalWeb"/>
        <w:spacing w:before="0" w:beforeAutospacing="0" w:after="0" w:afterAutospacing="0" w:line="360" w:lineRule="auto"/>
        <w:jc w:val="both"/>
      </w:pPr>
      <w:r>
        <w:rPr>
          <w:color w:val="000000"/>
        </w:rPr>
        <w:t xml:space="preserve">Even though </w:t>
      </w:r>
      <w:r w:rsidR="00350538">
        <w:rPr>
          <w:color w:val="000000"/>
        </w:rPr>
        <w:t>advances have been made</w:t>
      </w:r>
      <w:r w:rsidR="00F123B3">
        <w:rPr>
          <w:color w:val="000000"/>
        </w:rPr>
        <w:t xml:space="preserve"> in the identification of </w:t>
      </w:r>
      <w:r w:rsidR="00A35A05">
        <w:rPr>
          <w:color w:val="000000"/>
        </w:rPr>
        <w:t xml:space="preserve">specific microbes, metabolites and </w:t>
      </w:r>
      <w:r w:rsidR="00BC0536">
        <w:rPr>
          <w:color w:val="000000"/>
        </w:rPr>
        <w:t>gene products correlated with IR</w:t>
      </w:r>
      <w:r w:rsidR="00435FB9">
        <w:rPr>
          <w:color w:val="000000"/>
        </w:rPr>
        <w:t xml:space="preserve"> and T2D</w:t>
      </w:r>
      <w:r w:rsidR="00BC0536">
        <w:rPr>
          <w:color w:val="000000"/>
        </w:rPr>
        <w:t xml:space="preserve">, </w:t>
      </w:r>
      <w:r w:rsidR="00435FB9">
        <w:rPr>
          <w:color w:val="000000"/>
        </w:rPr>
        <w:t xml:space="preserve">general changes in the omics of insulin resistant individuals </w:t>
      </w:r>
      <w:r w:rsidR="00735FC3">
        <w:rPr>
          <w:color w:val="000000"/>
        </w:rPr>
        <w:t xml:space="preserve">and the biological implications of these changes </w:t>
      </w:r>
      <w:del w:id="7" w:author="Susan Steinbusch-Coort" w:date="2020-06-22T09:13:00Z">
        <w:r w:rsidR="00537ED8" w:rsidDel="00D568F7">
          <w:rPr>
            <w:color w:val="000000"/>
          </w:rPr>
          <w:delText>still remain</w:delText>
        </w:r>
      </w:del>
      <w:ins w:id="8" w:author="Susan Steinbusch-Coort" w:date="2020-06-22T09:13:00Z">
        <w:r w:rsidR="00D568F7">
          <w:rPr>
            <w:color w:val="000000"/>
          </w:rPr>
          <w:t>remain</w:t>
        </w:r>
      </w:ins>
      <w:r w:rsidR="00537ED8">
        <w:rPr>
          <w:color w:val="000000"/>
        </w:rPr>
        <w:t xml:space="preserve"> unclear.</w:t>
      </w:r>
      <w:r w:rsidR="00735FC3">
        <w:rPr>
          <w:color w:val="000000"/>
        </w:rPr>
        <w:t xml:space="preserve"> For this reason, </w:t>
      </w:r>
      <w:del w:id="9" w:author="Susan Steinbusch-Coort" w:date="2020-06-22T09:13:00Z">
        <w:r w:rsidR="00735FC3" w:rsidDel="00D568F7">
          <w:rPr>
            <w:color w:val="000000"/>
          </w:rPr>
          <w:delText xml:space="preserve">this </w:delText>
        </w:r>
      </w:del>
      <w:ins w:id="10" w:author="Susan Steinbusch-Coort" w:date="2020-06-22T09:13:00Z">
        <w:r w:rsidR="00D568F7">
          <w:rPr>
            <w:color w:val="000000"/>
          </w:rPr>
          <w:t xml:space="preserve">the current </w:t>
        </w:r>
      </w:ins>
      <w:r w:rsidR="00735FC3">
        <w:rPr>
          <w:color w:val="000000"/>
        </w:rPr>
        <w:t xml:space="preserve">study aims to investigate the differences in the microbiome, host proteome and host metabolome between insulin resistant and insulin sensitive </w:t>
      </w:r>
      <w:r w:rsidR="00A70CFE">
        <w:rPr>
          <w:color w:val="000000"/>
        </w:rPr>
        <w:t xml:space="preserve">(IS) </w:t>
      </w:r>
      <w:r w:rsidR="00735FC3">
        <w:rPr>
          <w:color w:val="000000"/>
        </w:rPr>
        <w:t>pre-diabetic</w:t>
      </w:r>
      <w:ins w:id="11" w:author="Susan Steinbusch-Coort" w:date="2020-06-22T09:13:00Z">
        <w:r w:rsidR="00D568F7">
          <w:rPr>
            <w:color w:val="000000"/>
          </w:rPr>
          <w:t xml:space="preserve"> subjects</w:t>
        </w:r>
      </w:ins>
      <w:del w:id="12" w:author="Susan Steinbusch-Coort" w:date="2020-06-22T09:13:00Z">
        <w:r w:rsidR="00735FC3" w:rsidDel="00D568F7">
          <w:rPr>
            <w:color w:val="000000"/>
          </w:rPr>
          <w:delText>s</w:delText>
        </w:r>
      </w:del>
      <w:r w:rsidR="00735FC3" w:rsidRPr="00B6006E">
        <w:t xml:space="preserve">. </w:t>
      </w:r>
      <w:r w:rsidR="005F39AA" w:rsidRPr="00B6006E">
        <w:t>C</w:t>
      </w:r>
      <w:r w:rsidR="00B57684" w:rsidRPr="00B6006E">
        <w:t xml:space="preserve">hanges in these variables will then be used to identify and </w:t>
      </w:r>
      <w:r w:rsidR="00C05B84" w:rsidRPr="00B6006E">
        <w:t>examine the biological consequences</w:t>
      </w:r>
      <w:r w:rsidR="00B57684" w:rsidRPr="00B6006E">
        <w:t xml:space="preserve"> at </w:t>
      </w:r>
      <w:r w:rsidR="00B57684" w:rsidRPr="008E0F6D">
        <w:rPr>
          <w:color w:val="ED7D31" w:themeColor="accent2"/>
        </w:rPr>
        <w:t>pathway level</w:t>
      </w:r>
      <w:r w:rsidR="00B57684" w:rsidRPr="00B6006E">
        <w:t>.</w:t>
      </w:r>
      <w:r w:rsidR="00EC77F7">
        <w:t xml:space="preserve"> Since</w:t>
      </w:r>
      <w:r w:rsidR="00E66BA8">
        <w:t xml:space="preserve"> previo</w:t>
      </w:r>
      <w:r w:rsidR="005961AB">
        <w:t>us</w:t>
      </w:r>
      <w:r w:rsidR="00295288">
        <w:t xml:space="preserve"> </w:t>
      </w:r>
      <w:r w:rsidR="005961AB">
        <w:t xml:space="preserve">research has managed to </w:t>
      </w:r>
      <w:r w:rsidR="00B53C37">
        <w:t>establish</w:t>
      </w:r>
      <w:r w:rsidR="0079361B">
        <w:t xml:space="preserve"> IR specific</w:t>
      </w:r>
      <w:del w:id="13" w:author="Susan Steinbusch-Coort" w:date="2020-06-22T09:17:00Z">
        <w:r w:rsidR="0079361B" w:rsidDel="00D568F7">
          <w:delText xml:space="preserve"> </w:delText>
        </w:r>
      </w:del>
      <w:r w:rsidR="00B53C37">
        <w:t xml:space="preserve"> </w:t>
      </w:r>
      <w:r w:rsidR="000974DC">
        <w:t xml:space="preserve">biological </w:t>
      </w:r>
      <w:r w:rsidR="00E939BA">
        <w:t>signatures</w:t>
      </w:r>
      <w:r w:rsidR="00EC77F7">
        <w:t xml:space="preserve">, it is hypothesized </w:t>
      </w:r>
      <w:r w:rsidR="007D42CD">
        <w:t xml:space="preserve">that there will be differences between the insulin sensitive and insulin resistant groups and that these differences will be able to explain some of the biological characteristics of each group. </w:t>
      </w:r>
    </w:p>
    <w:p w14:paraId="01767D39" w14:textId="0EF6A710" w:rsidR="0049168B" w:rsidRDefault="00B14618" w:rsidP="00D04A98">
      <w:pPr>
        <w:pStyle w:val="NormalWeb"/>
        <w:spacing w:before="0" w:beforeAutospacing="0" w:after="0" w:afterAutospacing="0" w:line="360" w:lineRule="auto"/>
        <w:jc w:val="both"/>
      </w:pPr>
      <w:r>
        <w:lastRenderedPageBreak/>
        <w:t xml:space="preserve">In order to </w:t>
      </w:r>
      <w:r w:rsidR="00943D90">
        <w:t>test this hypothesis</w:t>
      </w:r>
      <w:r>
        <w:t xml:space="preserve">, </w:t>
      </w:r>
      <w:r w:rsidR="00A47DD7">
        <w:t xml:space="preserve">data from </w:t>
      </w:r>
      <w:r w:rsidR="00061340">
        <w:t xml:space="preserve">the </w:t>
      </w:r>
      <w:r w:rsidR="003F44E4">
        <w:t xml:space="preserve">integrative </w:t>
      </w:r>
      <w:r w:rsidR="001E73CA">
        <w:t>Human Microbiome Project</w:t>
      </w:r>
      <w:r w:rsidR="00061340">
        <w:t xml:space="preserve">’s </w:t>
      </w:r>
      <w:r w:rsidR="003F44E4">
        <w:t xml:space="preserve">(iHMP) </w:t>
      </w:r>
      <w:r w:rsidR="006178E5">
        <w:t>study concerning T2D was used</w:t>
      </w:r>
      <w:r w:rsidR="00FC1F11">
        <w:t xml:space="preserve">. This </w:t>
      </w:r>
      <w:r w:rsidR="001E671D">
        <w:t xml:space="preserve">study aims to research </w:t>
      </w:r>
      <w:r w:rsidR="003D4D81">
        <w:rPr>
          <w:color w:val="000000"/>
        </w:rPr>
        <w:t>106 individuals at high risk for diabetes over a period of 4 years in order to determine the ‘physiological changes that occur in the microbiome and host during viral infection and during changes in glucose levels and insulin resistance’ (</w:t>
      </w:r>
      <w:hyperlink r:id="rId22" w:history="1">
        <w:r w:rsidR="003D4D81">
          <w:rPr>
            <w:rStyle w:val="Hyperlink"/>
            <w:color w:val="1155CC"/>
          </w:rPr>
          <w:t>https://www.ncbi.nlm.nih.gov/pmc/articles/PMC5109542/</w:t>
        </w:r>
      </w:hyperlink>
      <w:r w:rsidR="003D4D81">
        <w:rPr>
          <w:color w:val="000000"/>
        </w:rPr>
        <w:t xml:space="preserve">). </w:t>
      </w:r>
      <w:r w:rsidR="00DC7C25">
        <w:rPr>
          <w:color w:val="000000"/>
        </w:rPr>
        <w:t xml:space="preserve">Differences in the corresponding </w:t>
      </w:r>
      <w:r w:rsidR="00CF512C">
        <w:rPr>
          <w:color w:val="000000"/>
        </w:rPr>
        <w:t xml:space="preserve">proteomic and metabolic </w:t>
      </w:r>
      <w:r w:rsidR="00DC7C25">
        <w:rPr>
          <w:color w:val="000000"/>
        </w:rPr>
        <w:t>data of the IR</w:t>
      </w:r>
      <w:r w:rsidR="00A70CFE">
        <w:rPr>
          <w:color w:val="000000"/>
        </w:rPr>
        <w:t xml:space="preserve"> and IS</w:t>
      </w:r>
      <w:r w:rsidR="00252BF0">
        <w:rPr>
          <w:color w:val="000000"/>
        </w:rPr>
        <w:t xml:space="preserve"> groups </w:t>
      </w:r>
      <w:r w:rsidR="00DC7C25">
        <w:rPr>
          <w:color w:val="000000"/>
        </w:rPr>
        <w:t xml:space="preserve">were analysed </w:t>
      </w:r>
      <w:r w:rsidR="00252BF0">
        <w:rPr>
          <w:color w:val="000000"/>
        </w:rPr>
        <w:t>using differential analys</w:t>
      </w:r>
      <w:r w:rsidR="007343D0">
        <w:rPr>
          <w:color w:val="000000"/>
        </w:rPr>
        <w:t>es</w:t>
      </w:r>
      <w:r w:rsidR="00252BF0">
        <w:rPr>
          <w:color w:val="000000"/>
        </w:rPr>
        <w:t xml:space="preserve"> (DA</w:t>
      </w:r>
      <w:r w:rsidR="007343D0">
        <w:rPr>
          <w:color w:val="000000"/>
        </w:rPr>
        <w:t>s</w:t>
      </w:r>
      <w:r w:rsidR="00252BF0">
        <w:rPr>
          <w:color w:val="000000"/>
        </w:rPr>
        <w:t>)</w:t>
      </w:r>
      <w:r w:rsidR="00FB1D43">
        <w:rPr>
          <w:color w:val="000000"/>
        </w:rPr>
        <w:t xml:space="preserve"> and any</w:t>
      </w:r>
      <w:r w:rsidR="00E60B24">
        <w:rPr>
          <w:color w:val="000000"/>
        </w:rPr>
        <w:t xml:space="preserve"> biological implications</w:t>
      </w:r>
      <w:r w:rsidR="00FB1D43">
        <w:rPr>
          <w:color w:val="000000"/>
        </w:rPr>
        <w:t xml:space="preserve"> </w:t>
      </w:r>
      <w:r w:rsidR="0047688D">
        <w:rPr>
          <w:color w:val="000000"/>
        </w:rPr>
        <w:t xml:space="preserve">of these changes </w:t>
      </w:r>
      <w:r w:rsidR="00311B71">
        <w:rPr>
          <w:color w:val="000000"/>
        </w:rPr>
        <w:t>were evaluated using a combined pathway analysis and a network analysis.</w:t>
      </w:r>
      <w:r w:rsidR="00E60B24">
        <w:rPr>
          <w:color w:val="000000"/>
        </w:rPr>
        <w:t xml:space="preserve"> </w:t>
      </w:r>
      <w:r w:rsidR="00C21195">
        <w:rPr>
          <w:color w:val="000000"/>
        </w:rPr>
        <w:t xml:space="preserve">Analysis of </w:t>
      </w:r>
      <w:r w:rsidR="00225D2F">
        <w:rPr>
          <w:color w:val="000000"/>
        </w:rPr>
        <w:t xml:space="preserve">the </w:t>
      </w:r>
      <w:r w:rsidR="00C21195">
        <w:rPr>
          <w:color w:val="000000"/>
        </w:rPr>
        <w:t xml:space="preserve">metagenomic </w:t>
      </w:r>
      <w:r w:rsidR="00225D2F">
        <w:rPr>
          <w:color w:val="000000"/>
        </w:rPr>
        <w:t>separation</w:t>
      </w:r>
      <w:r w:rsidR="00C21195">
        <w:rPr>
          <w:color w:val="000000"/>
        </w:rPr>
        <w:t xml:space="preserve"> between the </w:t>
      </w:r>
      <w:del w:id="14" w:author="Susan Steinbusch-Coort" w:date="2020-06-22T09:44:00Z">
        <w:r w:rsidR="00C21195" w:rsidDel="00ED2AAC">
          <w:rPr>
            <w:color w:val="000000"/>
          </w:rPr>
          <w:delText xml:space="preserve">2 </w:delText>
        </w:r>
      </w:del>
      <w:ins w:id="15" w:author="Susan Steinbusch-Coort" w:date="2020-06-22T09:44:00Z">
        <w:r w:rsidR="00ED2AAC">
          <w:rPr>
            <w:color w:val="000000"/>
          </w:rPr>
          <w:t xml:space="preserve">IR and IS </w:t>
        </w:r>
      </w:ins>
      <w:r w:rsidR="00C21195">
        <w:rPr>
          <w:color w:val="000000"/>
        </w:rPr>
        <w:t xml:space="preserve">groups was done </w:t>
      </w:r>
      <w:r w:rsidR="001106A1">
        <w:rPr>
          <w:color w:val="000000"/>
        </w:rPr>
        <w:t>using a Principal Coordinate Analysis (</w:t>
      </w:r>
      <w:proofErr w:type="spellStart"/>
      <w:r w:rsidR="001106A1">
        <w:rPr>
          <w:color w:val="000000"/>
        </w:rPr>
        <w:t>PCoA</w:t>
      </w:r>
      <w:proofErr w:type="spellEnd"/>
      <w:r w:rsidR="001106A1">
        <w:rPr>
          <w:color w:val="000000"/>
        </w:rPr>
        <w:t xml:space="preserve">) as well as </w:t>
      </w:r>
      <w:r w:rsidR="00CE047B">
        <w:rPr>
          <w:color w:val="000000"/>
        </w:rPr>
        <w:t xml:space="preserve">by determining which phyla and </w:t>
      </w:r>
      <w:r w:rsidR="00225D2F">
        <w:rPr>
          <w:color w:val="000000"/>
        </w:rPr>
        <w:t>individual microbes contribute most to this separation.</w:t>
      </w:r>
      <w:r w:rsidR="003356EC">
        <w:rPr>
          <w:color w:val="000000"/>
        </w:rPr>
        <w:t xml:space="preserve"> </w:t>
      </w:r>
      <w:commentRangeStart w:id="16"/>
      <w:r w:rsidR="003356EC">
        <w:rPr>
          <w:color w:val="000000"/>
        </w:rPr>
        <w:t xml:space="preserve">Finally, microbes and metabolites </w:t>
      </w:r>
      <w:r w:rsidR="00AF10B1">
        <w:rPr>
          <w:color w:val="000000"/>
        </w:rPr>
        <w:t xml:space="preserve">likely </w:t>
      </w:r>
      <w:commentRangeEnd w:id="16"/>
      <w:r w:rsidR="00ED2AAC">
        <w:rPr>
          <w:rStyle w:val="CommentReference"/>
          <w:rFonts w:asciiTheme="minorHAnsi" w:eastAsiaTheme="minorHAnsi" w:hAnsiTheme="minorHAnsi" w:cstheme="minorBidi"/>
          <w:lang w:eastAsia="en-US"/>
        </w:rPr>
        <w:commentReference w:id="16"/>
      </w:r>
    </w:p>
    <w:p w14:paraId="7F50671D" w14:textId="77777777" w:rsidR="00B6006E" w:rsidRPr="00B6006E" w:rsidRDefault="00B6006E" w:rsidP="00D04A98">
      <w:pPr>
        <w:pStyle w:val="NormalWeb"/>
        <w:spacing w:before="0" w:beforeAutospacing="0" w:after="0" w:afterAutospacing="0" w:line="360" w:lineRule="auto"/>
        <w:jc w:val="both"/>
      </w:pPr>
    </w:p>
    <w:p w14:paraId="2B66F51D" w14:textId="77777777" w:rsidR="00393F76" w:rsidRPr="00AB7B0F" w:rsidRDefault="00393F76" w:rsidP="00393F76">
      <w:pPr>
        <w:spacing w:before="360" w:line="360" w:lineRule="auto"/>
        <w:jc w:val="both"/>
        <w:outlineLvl w:val="1"/>
        <w:rPr>
          <w:rFonts w:ascii="Times New Roman" w:eastAsia="Times New Roman" w:hAnsi="Times New Roman" w:cs="Times New Roman"/>
          <w:b/>
          <w:bCs/>
          <w:sz w:val="36"/>
          <w:szCs w:val="36"/>
          <w:lang w:eastAsia="en-GB"/>
        </w:rPr>
      </w:pPr>
      <w:r w:rsidRPr="00AB7B0F">
        <w:rPr>
          <w:rStyle w:val="Heading2Char"/>
          <w:rFonts w:eastAsiaTheme="minorHAnsi"/>
          <w:sz w:val="24"/>
          <w:szCs w:val="24"/>
          <w:u w:val="single"/>
        </w:rPr>
        <w:t>Materials and Methods</w:t>
      </w:r>
    </w:p>
    <w:p w14:paraId="27D62C08" w14:textId="13BA7B11" w:rsidR="00393F76" w:rsidRDefault="00393F76" w:rsidP="00393F76">
      <w:pPr>
        <w:pStyle w:val="Heading3"/>
        <w:spacing w:line="360" w:lineRule="auto"/>
        <w:jc w:val="both"/>
        <w:rPr>
          <w:rFonts w:ascii="Times New Roman" w:eastAsia="Times New Roman" w:hAnsi="Times New Roman" w:cs="Times New Roman"/>
          <w:i/>
          <w:iCs/>
          <w:color w:val="auto"/>
          <w:u w:val="single"/>
          <w:lang w:eastAsia="en-GB"/>
        </w:rPr>
      </w:pPr>
      <w:r w:rsidRPr="00AB7B0F">
        <w:rPr>
          <w:rFonts w:ascii="Times New Roman" w:eastAsia="Times New Roman" w:hAnsi="Times New Roman" w:cs="Times New Roman"/>
          <w:i/>
          <w:iCs/>
          <w:color w:val="auto"/>
          <w:u w:val="single"/>
          <w:lang w:eastAsia="en-GB"/>
        </w:rPr>
        <w:t>Patient data</w:t>
      </w:r>
    </w:p>
    <w:p w14:paraId="740FE68E" w14:textId="2C4EC616" w:rsidR="00A16D47" w:rsidRPr="00A16D47" w:rsidRDefault="00A16D47" w:rsidP="00A16D47">
      <w:pPr>
        <w:pStyle w:val="Heading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Data acquisition</w:t>
      </w:r>
    </w:p>
    <w:p w14:paraId="7732ECCA" w14:textId="77777777" w:rsidR="004D3164" w:rsidRDefault="00393F76" w:rsidP="004D3164">
      <w:pPr>
        <w:spacing w:after="0" w:line="360" w:lineRule="auto"/>
        <w:jc w:val="both"/>
        <w:rPr>
          <w:rFonts w:ascii="Times New Roman" w:eastAsia="Times New Roman" w:hAnsi="Times New Roman" w:cs="Times New Roman"/>
          <w:color w:val="000000"/>
          <w:sz w:val="24"/>
          <w:szCs w:val="24"/>
          <w:lang w:eastAsia="en-GB"/>
        </w:rPr>
      </w:pPr>
      <w:r w:rsidRPr="00AB7B0F">
        <w:rPr>
          <w:rFonts w:ascii="Times New Roman" w:eastAsia="Times New Roman" w:hAnsi="Times New Roman" w:cs="Times New Roman"/>
          <w:color w:val="000000"/>
          <w:sz w:val="24"/>
          <w:szCs w:val="24"/>
          <w:lang w:eastAsia="en-GB"/>
        </w:rPr>
        <w:t xml:space="preserve">Proteomic, metabolomic, metagenomic and </w:t>
      </w:r>
      <w:r>
        <w:rPr>
          <w:rFonts w:ascii="Times New Roman" w:eastAsia="Times New Roman" w:hAnsi="Times New Roman" w:cs="Times New Roman"/>
          <w:color w:val="000000"/>
          <w:sz w:val="24"/>
          <w:szCs w:val="24"/>
          <w:lang w:eastAsia="en-GB"/>
        </w:rPr>
        <w:t xml:space="preserve">the </w:t>
      </w:r>
      <w:r w:rsidRPr="00AB7B0F">
        <w:rPr>
          <w:rFonts w:ascii="Times New Roman" w:eastAsia="Times New Roman" w:hAnsi="Times New Roman" w:cs="Times New Roman"/>
          <w:color w:val="000000"/>
          <w:sz w:val="24"/>
          <w:szCs w:val="24"/>
          <w:lang w:eastAsia="en-GB"/>
        </w:rPr>
        <w:t xml:space="preserve">corresponding subject data of the </w:t>
      </w:r>
      <w:r>
        <w:rPr>
          <w:rFonts w:ascii="Times New Roman" w:eastAsia="Times New Roman" w:hAnsi="Times New Roman" w:cs="Times New Roman"/>
          <w:color w:val="000000"/>
          <w:sz w:val="24"/>
          <w:szCs w:val="24"/>
          <w:lang w:eastAsia="en-GB"/>
        </w:rPr>
        <w:t xml:space="preserve">integrative Human Microbiome Project’s (iHMP) </w:t>
      </w:r>
      <w:r w:rsidRPr="00AB7B0F">
        <w:rPr>
          <w:rFonts w:ascii="Times New Roman" w:eastAsia="Times New Roman" w:hAnsi="Times New Roman" w:cs="Times New Roman"/>
          <w:color w:val="000000"/>
          <w:sz w:val="24"/>
          <w:szCs w:val="24"/>
          <w:lang w:eastAsia="en-GB"/>
        </w:rPr>
        <w:t>T2DM</w:t>
      </w:r>
      <w:r>
        <w:rPr>
          <w:rFonts w:ascii="Times New Roman" w:eastAsia="Times New Roman" w:hAnsi="Times New Roman" w:cs="Times New Roman"/>
          <w:color w:val="000000"/>
          <w:sz w:val="24"/>
          <w:szCs w:val="24"/>
          <w:lang w:eastAsia="en-GB"/>
        </w:rPr>
        <w:t xml:space="preserve"> (</w:t>
      </w:r>
      <w:hyperlink r:id="rId23" w:history="1">
        <w:r w:rsidR="000D1EC4" w:rsidRPr="00913707">
          <w:rPr>
            <w:rStyle w:val="Hyperlink"/>
            <w:rFonts w:ascii="Times New Roman" w:eastAsia="Times New Roman" w:hAnsi="Times New Roman" w:cs="Times New Roman"/>
            <w:sz w:val="24"/>
            <w:szCs w:val="24"/>
            <w:lang w:eastAsia="en-GB"/>
          </w:rPr>
          <w:t>https://www.ncbi.nlm.nih.gov/pmc/articles/PMC5109542/</w:t>
        </w:r>
      </w:hyperlink>
      <w:r w:rsidR="000D1EC4">
        <w:rPr>
          <w:rFonts w:ascii="Times New Roman" w:eastAsia="Times New Roman" w:hAnsi="Times New Roman" w:cs="Times New Roman"/>
          <w:color w:val="1155CC"/>
          <w:sz w:val="24"/>
          <w:szCs w:val="24"/>
          <w:u w:val="single"/>
          <w:lang w:eastAsia="en-GB"/>
        </w:rPr>
        <w:t xml:space="preserve">, </w:t>
      </w:r>
      <w:hyperlink r:id="rId24" w:anchor="MOESM3" w:history="1">
        <w:r w:rsidR="000D1EC4">
          <w:rPr>
            <w:rStyle w:val="Hyperlink"/>
          </w:rPr>
          <w:t>https://www.nature.com/articles/s41586-019-1236-x#MOESM3</w:t>
        </w:r>
      </w:hyperlink>
      <w:r>
        <w:rPr>
          <w:rFonts w:ascii="Times New Roman" w:eastAsia="Times New Roman" w:hAnsi="Times New Roman" w:cs="Times New Roman"/>
          <w:color w:val="000000"/>
          <w:sz w:val="24"/>
          <w:szCs w:val="24"/>
          <w:lang w:eastAsia="en-GB"/>
        </w:rPr>
        <w:t>)</w:t>
      </w:r>
      <w:r w:rsidRPr="00AB7B0F">
        <w:rPr>
          <w:rFonts w:ascii="Times New Roman" w:eastAsia="Times New Roman" w:hAnsi="Times New Roman" w:cs="Times New Roman"/>
          <w:color w:val="000000"/>
          <w:sz w:val="24"/>
          <w:szCs w:val="24"/>
          <w:lang w:eastAsia="en-GB"/>
        </w:rPr>
        <w:t xml:space="preserve"> w</w:t>
      </w:r>
      <w:r>
        <w:rPr>
          <w:rFonts w:ascii="Times New Roman" w:eastAsia="Times New Roman" w:hAnsi="Times New Roman" w:cs="Times New Roman"/>
          <w:color w:val="000000"/>
          <w:sz w:val="24"/>
          <w:szCs w:val="24"/>
          <w:lang w:eastAsia="en-GB"/>
        </w:rPr>
        <w:t>as</w:t>
      </w:r>
      <w:r w:rsidRPr="00AB7B0F">
        <w:rPr>
          <w:rFonts w:ascii="Times New Roman" w:eastAsia="Times New Roman" w:hAnsi="Times New Roman" w:cs="Times New Roman"/>
          <w:color w:val="000000"/>
          <w:sz w:val="24"/>
          <w:szCs w:val="24"/>
          <w:lang w:eastAsia="en-GB"/>
        </w:rPr>
        <w:t xml:space="preserve"> used</w:t>
      </w:r>
      <w:r>
        <w:rPr>
          <w:rFonts w:ascii="Times New Roman" w:eastAsia="Times New Roman" w:hAnsi="Times New Roman" w:cs="Times New Roman"/>
          <w:color w:val="000000"/>
          <w:sz w:val="24"/>
          <w:szCs w:val="24"/>
          <w:lang w:eastAsia="en-GB"/>
        </w:rPr>
        <w:t xml:space="preserve"> and is available from </w:t>
      </w:r>
      <w:hyperlink r:id="rId25" w:history="1">
        <w:r w:rsidRPr="002C042D">
          <w:rPr>
            <w:rStyle w:val="Hyperlink"/>
            <w:sz w:val="24"/>
            <w:szCs w:val="24"/>
          </w:rPr>
          <w:t>http://hmp2-data.stanford.edu/</w:t>
        </w:r>
      </w:hyperlink>
      <w:r w:rsidRPr="00AB7B0F">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 xml:space="preserve">The complete study design of the </w:t>
      </w:r>
      <w:proofErr w:type="spellStart"/>
      <w:r w:rsidRPr="006B178A">
        <w:rPr>
          <w:rFonts w:ascii="Times New Roman" w:eastAsia="Times New Roman" w:hAnsi="Times New Roman" w:cs="Times New Roman"/>
          <w:color w:val="000000"/>
          <w:sz w:val="24"/>
          <w:szCs w:val="24"/>
          <w:lang w:eastAsia="en-GB"/>
        </w:rPr>
        <w:t>iHMP’s</w:t>
      </w:r>
      <w:proofErr w:type="spellEnd"/>
      <w:r w:rsidRPr="006B178A">
        <w:rPr>
          <w:rFonts w:ascii="Times New Roman" w:eastAsia="Times New Roman" w:hAnsi="Times New Roman" w:cs="Times New Roman"/>
          <w:color w:val="000000"/>
          <w:sz w:val="24"/>
          <w:szCs w:val="24"/>
          <w:lang w:eastAsia="en-GB"/>
        </w:rPr>
        <w:t xml:space="preserve"> T2DM project </w:t>
      </w:r>
      <w:r>
        <w:rPr>
          <w:rFonts w:ascii="Times New Roman" w:eastAsia="Times New Roman" w:hAnsi="Times New Roman" w:cs="Times New Roman"/>
          <w:color w:val="000000"/>
          <w:sz w:val="24"/>
          <w:szCs w:val="24"/>
          <w:lang w:eastAsia="en-GB"/>
        </w:rPr>
        <w:t>is shown in f</w:t>
      </w:r>
      <w:r w:rsidRPr="00AB7B0F">
        <w:rPr>
          <w:rFonts w:ascii="Times New Roman" w:eastAsia="Times New Roman" w:hAnsi="Times New Roman" w:cs="Times New Roman"/>
          <w:color w:val="000000"/>
          <w:sz w:val="24"/>
          <w:szCs w:val="24"/>
          <w:lang w:eastAsia="en-GB"/>
        </w:rPr>
        <w:t>igure 1. Subject data consisted of steady-state plasma glucose (SSPG</w:t>
      </w:r>
      <w:r w:rsidR="00F874C8">
        <w:rPr>
          <w:rFonts w:ascii="Times New Roman" w:eastAsia="Times New Roman" w:hAnsi="Times New Roman" w:cs="Times New Roman"/>
          <w:color w:val="000000"/>
          <w:sz w:val="24"/>
          <w:szCs w:val="24"/>
          <w:lang w:eastAsia="en-GB"/>
        </w:rPr>
        <w:t>, mg/dl</w:t>
      </w:r>
      <w:r w:rsidRPr="00AB7B0F">
        <w:rPr>
          <w:rFonts w:ascii="Times New Roman" w:eastAsia="Times New Roman" w:hAnsi="Times New Roman" w:cs="Times New Roman"/>
          <w:color w:val="000000"/>
          <w:sz w:val="24"/>
          <w:szCs w:val="24"/>
          <w:lang w:eastAsia="en-GB"/>
        </w:rPr>
        <w:t xml:space="preserve">) measurements, race, age, gender, classification as either IR or IS and BMI. Subjects were classified as either IR or IS based on their SSPG measurement: a SSPG &lt; 150 mg/dl was </w:t>
      </w:r>
      <w:r>
        <w:rPr>
          <w:rFonts w:ascii="Times New Roman" w:eastAsia="Times New Roman" w:hAnsi="Times New Roman" w:cs="Times New Roman"/>
          <w:color w:val="000000"/>
          <w:sz w:val="24"/>
          <w:szCs w:val="24"/>
          <w:lang w:eastAsia="en-GB"/>
        </w:rPr>
        <w:t>considered as</w:t>
      </w:r>
      <w:r w:rsidRPr="00AB7B0F">
        <w:rPr>
          <w:rFonts w:ascii="Times New Roman" w:eastAsia="Times New Roman" w:hAnsi="Times New Roman" w:cs="Times New Roman"/>
          <w:color w:val="000000"/>
          <w:sz w:val="24"/>
          <w:szCs w:val="24"/>
          <w:lang w:eastAsia="en-GB"/>
        </w:rPr>
        <w:t xml:space="preserve"> insulin-sensitive and a SSPG ≥ 150 mg/dl, insulin resistant.</w:t>
      </w:r>
    </w:p>
    <w:p w14:paraId="6F9CAAB6" w14:textId="68BE01F3" w:rsidR="001674C1" w:rsidRDefault="00393F76" w:rsidP="001674C1">
      <w:pPr>
        <w:spacing w:line="360" w:lineRule="auto"/>
        <w:jc w:val="both"/>
        <w:rPr>
          <w:rFonts w:ascii="Times New Roman" w:eastAsia="Times New Roman" w:hAnsi="Times New Roman" w:cs="Times New Roman"/>
          <w:color w:val="000000"/>
          <w:sz w:val="24"/>
          <w:szCs w:val="24"/>
          <w:lang w:eastAsia="en-GB"/>
        </w:rPr>
      </w:pPr>
      <w:r w:rsidRPr="00AB7B0F">
        <w:rPr>
          <w:rFonts w:ascii="Times New Roman" w:eastAsia="Times New Roman" w:hAnsi="Times New Roman" w:cs="Times New Roman"/>
          <w:color w:val="000000"/>
          <w:sz w:val="24"/>
          <w:szCs w:val="24"/>
          <w:lang w:eastAsia="en-GB"/>
        </w:rPr>
        <w:t xml:space="preserve">At each visit blood, urine and </w:t>
      </w:r>
      <w:del w:id="17" w:author="Susan Steinbusch-Coort" w:date="2020-06-22T09:45:00Z">
        <w:r w:rsidRPr="00AB7B0F" w:rsidDel="00ED2AAC">
          <w:rPr>
            <w:rFonts w:ascii="Times New Roman" w:eastAsia="Times New Roman" w:hAnsi="Times New Roman" w:cs="Times New Roman"/>
            <w:color w:val="000000"/>
            <w:sz w:val="24"/>
            <w:szCs w:val="24"/>
            <w:lang w:eastAsia="en-GB"/>
          </w:rPr>
          <w:delText>fecal</w:delText>
        </w:r>
      </w:del>
      <w:ins w:id="18" w:author="Susan Steinbusch-Coort" w:date="2020-06-22T09:45:00Z">
        <w:r w:rsidR="00ED2AAC" w:rsidRPr="00AB7B0F">
          <w:rPr>
            <w:rFonts w:ascii="Times New Roman" w:eastAsia="Times New Roman" w:hAnsi="Times New Roman" w:cs="Times New Roman"/>
            <w:color w:val="000000"/>
            <w:sz w:val="24"/>
            <w:szCs w:val="24"/>
            <w:lang w:eastAsia="en-GB"/>
          </w:rPr>
          <w:t>faecal</w:t>
        </w:r>
      </w:ins>
      <w:r w:rsidRPr="00AB7B0F">
        <w:rPr>
          <w:rFonts w:ascii="Times New Roman" w:eastAsia="Times New Roman" w:hAnsi="Times New Roman" w:cs="Times New Roman"/>
          <w:color w:val="000000"/>
          <w:sz w:val="24"/>
          <w:szCs w:val="24"/>
          <w:lang w:eastAsia="en-GB"/>
        </w:rPr>
        <w:t xml:space="preserve"> samples were taken and clinical laboratory tests were performed. Blood samples were fractionated into peripheral blood monocytes (PBMCs), plasma as well as serum</w:t>
      </w:r>
      <w:r>
        <w:rPr>
          <w:rFonts w:ascii="Times New Roman" w:eastAsia="Times New Roman" w:hAnsi="Times New Roman" w:cs="Times New Roman"/>
          <w:color w:val="000000"/>
          <w:sz w:val="24"/>
          <w:szCs w:val="24"/>
          <w:lang w:eastAsia="en-GB"/>
        </w:rPr>
        <w:t xml:space="preserve">, with the plasma being used to quantify the host metabolome (involving microbial metabolites) and the PBMCs for the host </w:t>
      </w:r>
      <w:r w:rsidRPr="00AB7B0F">
        <w:rPr>
          <w:rFonts w:ascii="Times New Roman" w:eastAsia="Times New Roman" w:hAnsi="Times New Roman" w:cs="Times New Roman"/>
          <w:color w:val="000000"/>
          <w:sz w:val="24"/>
          <w:szCs w:val="24"/>
          <w:lang w:eastAsia="en-GB"/>
        </w:rPr>
        <w:t xml:space="preserve">proteome. Stool samples were used to </w:t>
      </w:r>
      <w:r>
        <w:rPr>
          <w:rFonts w:ascii="Times New Roman" w:eastAsia="Times New Roman" w:hAnsi="Times New Roman" w:cs="Times New Roman"/>
          <w:color w:val="000000"/>
          <w:sz w:val="24"/>
          <w:szCs w:val="24"/>
          <w:lang w:eastAsia="en-GB"/>
        </w:rPr>
        <w:t>profile</w:t>
      </w:r>
      <w:r w:rsidRPr="00AB7B0F">
        <w:rPr>
          <w:rFonts w:ascii="Times New Roman" w:eastAsia="Times New Roman" w:hAnsi="Times New Roman" w:cs="Times New Roman"/>
          <w:color w:val="000000"/>
          <w:sz w:val="24"/>
          <w:szCs w:val="24"/>
          <w:lang w:eastAsia="en-GB"/>
        </w:rPr>
        <w:t xml:space="preserve"> the microbial metagenome and urine samples were solely used to investigate the host microbial metabolite abundances</w:t>
      </w:r>
      <w:r>
        <w:rPr>
          <w:rFonts w:ascii="Times New Roman" w:eastAsia="Times New Roman" w:hAnsi="Times New Roman" w:cs="Times New Roman"/>
          <w:color w:val="000000"/>
          <w:sz w:val="24"/>
          <w:szCs w:val="24"/>
          <w:lang w:eastAsia="en-GB"/>
        </w:rPr>
        <w:t>. Proteomics and metabolomics were performed using SWATH-MS (</w:t>
      </w:r>
      <w:hyperlink r:id="rId26" w:history="1">
        <w:r>
          <w:rPr>
            <w:rStyle w:val="Hyperlink"/>
          </w:rPr>
          <w:t>https://www.nature.com/articles/s41467-017-00249-5</w:t>
        </w:r>
      </w:hyperlink>
      <w:r>
        <w:rPr>
          <w:rFonts w:ascii="Times New Roman" w:eastAsia="Times New Roman" w:hAnsi="Times New Roman" w:cs="Times New Roman"/>
          <w:color w:val="000000"/>
          <w:sz w:val="24"/>
          <w:szCs w:val="24"/>
          <w:lang w:eastAsia="en-GB"/>
        </w:rPr>
        <w:t>) and LC-MC/MS (</w:t>
      </w:r>
      <w:r>
        <w:rPr>
          <w:rFonts w:ascii="Arial" w:hAnsi="Arial" w:cs="Arial"/>
          <w:color w:val="222222"/>
          <w:sz w:val="20"/>
          <w:szCs w:val="20"/>
          <w:shd w:val="clear" w:color="auto" w:fill="FFFFFF"/>
        </w:rPr>
        <w:t xml:space="preserve">Want EJ. LC-MS Untargeted Analysis. </w:t>
      </w:r>
      <w:proofErr w:type="spellStart"/>
      <w:r>
        <w:rPr>
          <w:rFonts w:ascii="Arial" w:hAnsi="Arial" w:cs="Arial"/>
          <w:color w:val="222222"/>
          <w:sz w:val="20"/>
          <w:szCs w:val="20"/>
          <w:shd w:val="clear" w:color="auto" w:fill="FFFFFF"/>
        </w:rPr>
        <w:t>InMetabolic</w:t>
      </w:r>
      <w:proofErr w:type="spellEnd"/>
      <w:r>
        <w:rPr>
          <w:rFonts w:ascii="Arial" w:hAnsi="Arial" w:cs="Arial"/>
          <w:color w:val="222222"/>
          <w:sz w:val="20"/>
          <w:szCs w:val="20"/>
          <w:shd w:val="clear" w:color="auto" w:fill="FFFFFF"/>
        </w:rPr>
        <w:t xml:space="preserve"> Profiling 2018 (pp. 99-116). Humana Press, New York, NY.</w:t>
      </w:r>
      <w:r>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lastRenderedPageBreak/>
        <w:t>respectively. Microbial taxa from stool samples were identified using 16s sequencing (</w:t>
      </w:r>
      <w:hyperlink r:id="rId27" w:history="1">
        <w:r w:rsidR="009606D3">
          <w:rPr>
            <w:rStyle w:val="Hyperlink"/>
            <w:color w:val="1155CC"/>
          </w:rPr>
          <w:t>https://www.pnas.org/content/82/20/6955</w:t>
        </w:r>
      </w:hyperlink>
      <w:r>
        <w:rPr>
          <w:rFonts w:ascii="Times New Roman" w:eastAsia="Times New Roman" w:hAnsi="Times New Roman" w:cs="Times New Roman"/>
          <w:color w:val="000000"/>
          <w:sz w:val="24"/>
          <w:szCs w:val="24"/>
          <w:lang w:eastAsia="en-GB"/>
        </w:rPr>
        <w:t xml:space="preserve">). </w:t>
      </w:r>
    </w:p>
    <w:p w14:paraId="3D03208F" w14:textId="2B555AF9" w:rsidR="00540B83" w:rsidRPr="00AB7B0F" w:rsidRDefault="001674C1" w:rsidP="001674C1">
      <w:pPr>
        <w:spacing w:after="0" w:line="360" w:lineRule="auto"/>
        <w:ind w:left="720"/>
        <w:jc w:val="center"/>
        <w:rPr>
          <w:rFonts w:ascii="Times New Roman" w:eastAsia="Times New Roman" w:hAnsi="Times New Roman" w:cs="Times New Roman"/>
          <w:sz w:val="24"/>
          <w:szCs w:val="24"/>
          <w:lang w:eastAsia="en-GB"/>
        </w:rPr>
      </w:pPr>
      <w:r>
        <w:rPr>
          <w:noProof/>
        </w:rPr>
        <w:drawing>
          <wp:inline distT="0" distB="0" distL="0" distR="0" wp14:anchorId="048FCD9D" wp14:editId="06C96BBD">
            <wp:extent cx="3917950" cy="3923593"/>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36053" cy="3941722"/>
                    </a:xfrm>
                    <a:prstGeom prst="rect">
                      <a:avLst/>
                    </a:prstGeom>
                  </pic:spPr>
                </pic:pic>
              </a:graphicData>
            </a:graphic>
          </wp:inline>
        </w:drawing>
      </w:r>
    </w:p>
    <w:p w14:paraId="3C04DD99" w14:textId="77777777" w:rsidR="00540B83" w:rsidRDefault="00540B83" w:rsidP="00A16D47">
      <w:pPr>
        <w:spacing w:line="360" w:lineRule="auto"/>
        <w:jc w:val="both"/>
        <w:rPr>
          <w:rFonts w:ascii="Times New Roman" w:eastAsia="Times New Roman" w:hAnsi="Times New Roman" w:cs="Times New Roman"/>
          <w:i/>
          <w:iCs/>
          <w:color w:val="000000"/>
          <w:sz w:val="24"/>
          <w:szCs w:val="24"/>
          <w:lang w:eastAsia="en-GB"/>
        </w:rPr>
      </w:pPr>
      <w:r w:rsidRPr="00AB7B0F">
        <w:rPr>
          <w:rFonts w:ascii="Times New Roman" w:eastAsia="Times New Roman" w:hAnsi="Times New Roman" w:cs="Times New Roman"/>
          <w:i/>
          <w:iCs/>
          <w:color w:val="000000"/>
          <w:sz w:val="24"/>
          <w:szCs w:val="24"/>
          <w:lang w:eastAsia="en-GB"/>
        </w:rPr>
        <w:t>Figure 1: the sample population and</w:t>
      </w:r>
      <w:r w:rsidRPr="00AB7B0F">
        <w:rPr>
          <w:rFonts w:ascii="Times New Roman" w:eastAsia="Times New Roman" w:hAnsi="Times New Roman" w:cs="Times New Roman"/>
          <w:i/>
          <w:iCs/>
          <w:color w:val="FF9900"/>
          <w:sz w:val="24"/>
          <w:szCs w:val="24"/>
          <w:lang w:eastAsia="en-GB"/>
        </w:rPr>
        <w:t xml:space="preserve"> general sampling protocol </w:t>
      </w:r>
      <w:r w:rsidRPr="00AB7B0F">
        <w:rPr>
          <w:rFonts w:ascii="Times New Roman" w:eastAsia="Times New Roman" w:hAnsi="Times New Roman" w:cs="Times New Roman"/>
          <w:i/>
          <w:iCs/>
          <w:color w:val="000000"/>
          <w:sz w:val="24"/>
          <w:szCs w:val="24"/>
          <w:lang w:eastAsia="en-GB"/>
        </w:rPr>
        <w:t xml:space="preserve">of the </w:t>
      </w:r>
      <w:proofErr w:type="spellStart"/>
      <w:r w:rsidRPr="00AB7B0F">
        <w:rPr>
          <w:rFonts w:ascii="Times New Roman" w:eastAsia="Times New Roman" w:hAnsi="Times New Roman" w:cs="Times New Roman"/>
          <w:i/>
          <w:iCs/>
          <w:color w:val="000000"/>
          <w:sz w:val="24"/>
          <w:szCs w:val="24"/>
          <w:lang w:eastAsia="en-GB"/>
        </w:rPr>
        <w:t>iHMP’s</w:t>
      </w:r>
      <w:proofErr w:type="spellEnd"/>
      <w:r w:rsidRPr="00AB7B0F">
        <w:rPr>
          <w:rFonts w:ascii="Times New Roman" w:eastAsia="Times New Roman" w:hAnsi="Times New Roman" w:cs="Times New Roman"/>
          <w:i/>
          <w:iCs/>
          <w:color w:val="000000"/>
          <w:sz w:val="24"/>
          <w:szCs w:val="24"/>
          <w:lang w:eastAsia="en-GB"/>
        </w:rPr>
        <w:t xml:space="preserve"> T2DM project. IR = insulin resistant. IS = insulin sensitive. SSPG =</w:t>
      </w:r>
      <w:r w:rsidRPr="00AB7B0F">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i/>
          <w:iCs/>
          <w:color w:val="000000"/>
          <w:sz w:val="24"/>
          <w:szCs w:val="24"/>
          <w:lang w:eastAsia="en-GB"/>
        </w:rPr>
        <w:t>steady-state plasma glucose. PBMC = peripheral blood monocytes. </w:t>
      </w:r>
    </w:p>
    <w:p w14:paraId="7FDD9793" w14:textId="7BC350FA" w:rsidR="00A16D47" w:rsidRPr="00A16D47" w:rsidRDefault="00A16D47" w:rsidP="00A16D47">
      <w:pPr>
        <w:pStyle w:val="Heading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 xml:space="preserve">Pre-processing of </w:t>
      </w:r>
      <w:r w:rsidR="00BB3CBF">
        <w:rPr>
          <w:rFonts w:ascii="Times New Roman" w:eastAsia="Times New Roman" w:hAnsi="Times New Roman" w:cs="Times New Roman"/>
          <w:color w:val="auto"/>
          <w:sz w:val="24"/>
          <w:szCs w:val="24"/>
          <w:lang w:eastAsia="en-GB"/>
        </w:rPr>
        <w:t>subject</w:t>
      </w:r>
      <w:r>
        <w:rPr>
          <w:rFonts w:ascii="Times New Roman" w:eastAsia="Times New Roman" w:hAnsi="Times New Roman" w:cs="Times New Roman"/>
          <w:color w:val="auto"/>
          <w:sz w:val="24"/>
          <w:szCs w:val="24"/>
          <w:lang w:eastAsia="en-GB"/>
        </w:rPr>
        <w:t xml:space="preserve"> data</w:t>
      </w:r>
    </w:p>
    <w:p w14:paraId="6BF8E072" w14:textId="6F40BB43" w:rsidR="0081768D" w:rsidRPr="003841FB" w:rsidRDefault="0081768D" w:rsidP="004D3164">
      <w:pPr>
        <w:spacing w:after="0" w:line="360" w:lineRule="auto"/>
        <w:jc w:val="both"/>
        <w:rPr>
          <w:rFonts w:ascii="Times New Roman" w:eastAsia="Times New Roman" w:hAnsi="Times New Roman" w:cs="Times New Roman"/>
          <w:sz w:val="24"/>
          <w:szCs w:val="24"/>
          <w:lang w:eastAsia="en-GB"/>
        </w:rPr>
      </w:pPr>
      <w:commentRangeStart w:id="19"/>
      <w:r w:rsidRPr="00AB7B0F">
        <w:rPr>
          <w:rFonts w:ascii="Times New Roman" w:eastAsia="Times New Roman" w:hAnsi="Times New Roman" w:cs="Times New Roman"/>
          <w:color w:val="000000"/>
          <w:sz w:val="24"/>
          <w:szCs w:val="24"/>
          <w:lang w:eastAsia="en-GB"/>
        </w:rPr>
        <w:t xml:space="preserve">Only subjects whose insulin sensitivity status had been recorded were included in </w:t>
      </w:r>
      <w:r>
        <w:rPr>
          <w:rFonts w:ascii="Times New Roman" w:eastAsia="Times New Roman" w:hAnsi="Times New Roman" w:cs="Times New Roman"/>
          <w:color w:val="000000"/>
          <w:sz w:val="24"/>
          <w:szCs w:val="24"/>
          <w:lang w:eastAsia="en-GB"/>
        </w:rPr>
        <w:t xml:space="preserve">present </w:t>
      </w:r>
      <w:r w:rsidRPr="00AB7B0F">
        <w:rPr>
          <w:rFonts w:ascii="Times New Roman" w:eastAsia="Times New Roman" w:hAnsi="Times New Roman" w:cs="Times New Roman"/>
          <w:color w:val="000000"/>
          <w:sz w:val="24"/>
          <w:szCs w:val="24"/>
          <w:lang w:eastAsia="en-GB"/>
        </w:rPr>
        <w:t xml:space="preserve">study. In this way, the original sample population was filtered down to only those classified as either insulin resistant </w:t>
      </w:r>
      <w:r>
        <w:rPr>
          <w:rFonts w:ascii="Times New Roman" w:eastAsia="Times New Roman" w:hAnsi="Times New Roman" w:cs="Times New Roman"/>
          <w:color w:val="000000"/>
          <w:sz w:val="24"/>
          <w:szCs w:val="24"/>
          <w:lang w:eastAsia="en-GB"/>
        </w:rPr>
        <w:t xml:space="preserve">(IR) </w:t>
      </w:r>
      <w:r w:rsidRPr="00AB7B0F">
        <w:rPr>
          <w:rFonts w:ascii="Times New Roman" w:eastAsia="Times New Roman" w:hAnsi="Times New Roman" w:cs="Times New Roman"/>
          <w:color w:val="000000"/>
          <w:sz w:val="24"/>
          <w:szCs w:val="24"/>
          <w:lang w:eastAsia="en-GB"/>
        </w:rPr>
        <w:t>or insulin sensitive</w:t>
      </w:r>
      <w:r>
        <w:rPr>
          <w:rFonts w:ascii="Times New Roman" w:eastAsia="Times New Roman" w:hAnsi="Times New Roman" w:cs="Times New Roman"/>
          <w:color w:val="000000"/>
          <w:sz w:val="24"/>
          <w:szCs w:val="24"/>
          <w:lang w:eastAsia="en-GB"/>
        </w:rPr>
        <w:t xml:space="preserve"> (IS)</w:t>
      </w:r>
      <w:r w:rsidRPr="00AB7B0F">
        <w:rPr>
          <w:rFonts w:ascii="Times New Roman" w:eastAsia="Times New Roman" w:hAnsi="Times New Roman" w:cs="Times New Roman"/>
          <w:color w:val="000000"/>
          <w:sz w:val="24"/>
          <w:szCs w:val="24"/>
          <w:lang w:eastAsia="en-GB"/>
        </w:rPr>
        <w:t xml:space="preserve">. </w:t>
      </w:r>
      <w:commentRangeEnd w:id="19"/>
      <w:r w:rsidR="006D19B9">
        <w:rPr>
          <w:rStyle w:val="CommentReference"/>
        </w:rPr>
        <w:commentReference w:id="19"/>
      </w:r>
      <w:r w:rsidRPr="00AB7B0F">
        <w:rPr>
          <w:rFonts w:ascii="Times New Roman" w:eastAsia="Times New Roman" w:hAnsi="Times New Roman" w:cs="Times New Roman"/>
          <w:color w:val="000000"/>
          <w:sz w:val="24"/>
          <w:szCs w:val="24"/>
          <w:lang w:eastAsia="en-GB"/>
        </w:rPr>
        <w:t xml:space="preserve">Furthermore, the resulting sample population was further filtered to only include subjects that were present in all </w:t>
      </w:r>
      <w:r>
        <w:rPr>
          <w:rFonts w:ascii="Times New Roman" w:eastAsia="Times New Roman" w:hAnsi="Times New Roman" w:cs="Times New Roman"/>
          <w:color w:val="000000"/>
          <w:sz w:val="24"/>
          <w:szCs w:val="24"/>
          <w:lang w:eastAsia="en-GB"/>
        </w:rPr>
        <w:t xml:space="preserve">metabolomic, proteomic and metagenomic </w:t>
      </w:r>
      <w:r w:rsidR="005935ED">
        <w:rPr>
          <w:rFonts w:ascii="Times New Roman" w:eastAsia="Times New Roman" w:hAnsi="Times New Roman" w:cs="Times New Roman"/>
          <w:color w:val="000000"/>
          <w:sz w:val="24"/>
          <w:szCs w:val="24"/>
          <w:lang w:eastAsia="en-GB"/>
        </w:rPr>
        <w:t xml:space="preserve">data </w:t>
      </w:r>
      <w:r w:rsidRPr="00AB7B0F">
        <w:rPr>
          <w:rFonts w:ascii="Times New Roman" w:eastAsia="Times New Roman" w:hAnsi="Times New Roman" w:cs="Times New Roman"/>
          <w:color w:val="000000"/>
          <w:sz w:val="24"/>
          <w:szCs w:val="24"/>
          <w:lang w:eastAsia="en-GB"/>
        </w:rPr>
        <w:t>downloaded from the HMP website. </w:t>
      </w:r>
      <w:r w:rsidR="00BB4C52">
        <w:rPr>
          <w:rFonts w:ascii="Times New Roman" w:eastAsia="Times New Roman" w:hAnsi="Times New Roman" w:cs="Times New Roman"/>
          <w:color w:val="000000"/>
          <w:sz w:val="24"/>
          <w:szCs w:val="24"/>
          <w:lang w:eastAsia="en-GB"/>
        </w:rPr>
        <w:t xml:space="preserve">The final </w:t>
      </w:r>
      <w:r w:rsidR="006E3D0F">
        <w:rPr>
          <w:rFonts w:ascii="Times New Roman" w:eastAsia="Times New Roman" w:hAnsi="Times New Roman" w:cs="Times New Roman"/>
          <w:color w:val="000000"/>
          <w:sz w:val="24"/>
          <w:szCs w:val="24"/>
          <w:lang w:eastAsia="en-GB"/>
        </w:rPr>
        <w:t xml:space="preserve">list of subject IDs </w:t>
      </w:r>
      <w:r w:rsidR="00092597">
        <w:rPr>
          <w:rFonts w:ascii="Times New Roman" w:eastAsia="Times New Roman" w:hAnsi="Times New Roman" w:cs="Times New Roman"/>
          <w:color w:val="000000"/>
          <w:sz w:val="24"/>
          <w:szCs w:val="24"/>
          <w:lang w:eastAsia="en-GB"/>
        </w:rPr>
        <w:t xml:space="preserve">was used in the </w:t>
      </w:r>
      <w:r w:rsidR="00347FC1">
        <w:rPr>
          <w:rFonts w:ascii="Times New Roman" w:eastAsia="Times New Roman" w:hAnsi="Times New Roman" w:cs="Times New Roman"/>
          <w:color w:val="000000"/>
          <w:sz w:val="24"/>
          <w:szCs w:val="24"/>
          <w:lang w:eastAsia="en-GB"/>
        </w:rPr>
        <w:t xml:space="preserve">subsequent </w:t>
      </w:r>
      <w:r w:rsidR="00092597">
        <w:rPr>
          <w:rFonts w:ascii="Times New Roman" w:eastAsia="Times New Roman" w:hAnsi="Times New Roman" w:cs="Times New Roman"/>
          <w:color w:val="000000"/>
          <w:sz w:val="24"/>
          <w:szCs w:val="24"/>
          <w:lang w:eastAsia="en-GB"/>
        </w:rPr>
        <w:t xml:space="preserve">pre-processing of the metabolomic, proteomic and metagenomic datasets </w:t>
      </w:r>
      <w:r w:rsidR="00347FC1">
        <w:rPr>
          <w:rFonts w:ascii="Times New Roman" w:eastAsia="Times New Roman" w:hAnsi="Times New Roman" w:cs="Times New Roman"/>
          <w:color w:val="000000"/>
          <w:sz w:val="24"/>
          <w:szCs w:val="24"/>
          <w:lang w:eastAsia="en-GB"/>
        </w:rPr>
        <w:t xml:space="preserve">so that only classified individuals were used in the analyses. </w:t>
      </w:r>
    </w:p>
    <w:p w14:paraId="739E8C64" w14:textId="77777777" w:rsidR="008148B3" w:rsidRDefault="008148B3" w:rsidP="004D3164">
      <w:pPr>
        <w:spacing w:after="0" w:line="360" w:lineRule="auto"/>
        <w:jc w:val="both"/>
        <w:rPr>
          <w:rFonts w:ascii="Times New Roman" w:eastAsia="Times New Roman" w:hAnsi="Times New Roman" w:cs="Times New Roman"/>
          <w:sz w:val="24"/>
          <w:szCs w:val="24"/>
          <w:lang w:eastAsia="en-GB"/>
        </w:rPr>
      </w:pPr>
    </w:p>
    <w:p w14:paraId="361A622F" w14:textId="00777943" w:rsidR="008C5553" w:rsidRPr="008C5553" w:rsidRDefault="008C5553" w:rsidP="008C5553">
      <w:pPr>
        <w:pStyle w:val="Heading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lastRenderedPageBreak/>
        <w:t>Metagenomic</w:t>
      </w:r>
      <w:r w:rsidRPr="00AB7B0F">
        <w:rPr>
          <w:rFonts w:ascii="Times New Roman" w:eastAsia="Times New Roman" w:hAnsi="Times New Roman" w:cs="Times New Roman"/>
          <w:i/>
          <w:iCs/>
          <w:color w:val="auto"/>
          <w:u w:val="single"/>
          <w:lang w:eastAsia="en-GB"/>
        </w:rPr>
        <w:t xml:space="preserve"> data</w:t>
      </w:r>
    </w:p>
    <w:p w14:paraId="67ED0DA8" w14:textId="75BEFA39" w:rsidR="002A2224" w:rsidRPr="00AB7B0F" w:rsidRDefault="002A2224" w:rsidP="002A2224">
      <w:pPr>
        <w:pStyle w:val="Heading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Data pre-processing</w:t>
      </w:r>
      <w:r w:rsidR="00182160">
        <w:rPr>
          <w:rFonts w:ascii="Times New Roman" w:eastAsia="Times New Roman" w:hAnsi="Times New Roman" w:cs="Times New Roman"/>
          <w:color w:val="auto"/>
          <w:sz w:val="24"/>
          <w:szCs w:val="24"/>
          <w:lang w:eastAsia="en-GB"/>
        </w:rPr>
        <w:t xml:space="preserve"> of the metagenomic data</w:t>
      </w:r>
    </w:p>
    <w:p w14:paraId="0C31CE2F" w14:textId="4D872238" w:rsidR="002A2224" w:rsidRPr="00A6522C" w:rsidRDefault="002A2224" w:rsidP="00DD1AA9">
      <w:pPr>
        <w:spacing w:after="0" w:line="360" w:lineRule="auto"/>
        <w:jc w:val="both"/>
        <w:rPr>
          <w:rFonts w:ascii="Times New Roman" w:eastAsia="Times New Roman" w:hAnsi="Times New Roman" w:cs="Times New Roman"/>
          <w:color w:val="FF0000"/>
          <w:sz w:val="24"/>
          <w:szCs w:val="24"/>
          <w:lang w:eastAsia="en-GB"/>
        </w:rPr>
      </w:pPr>
      <w:r w:rsidRPr="00AB7B0F">
        <w:rPr>
          <w:rFonts w:ascii="Times New Roman" w:eastAsia="Times New Roman" w:hAnsi="Times New Roman" w:cs="Times New Roman"/>
          <w:color w:val="000000"/>
          <w:sz w:val="24"/>
          <w:szCs w:val="24"/>
          <w:lang w:eastAsia="en-GB"/>
        </w:rPr>
        <w:t xml:space="preserve">A pre-existing </w:t>
      </w:r>
      <w:proofErr w:type="spellStart"/>
      <w:r w:rsidRPr="00AB7B0F">
        <w:rPr>
          <w:rFonts w:ascii="Times New Roman" w:eastAsia="Times New Roman" w:hAnsi="Times New Roman" w:cs="Times New Roman"/>
          <w:color w:val="000000"/>
          <w:sz w:val="24"/>
          <w:szCs w:val="24"/>
          <w:lang w:eastAsia="en-GB"/>
        </w:rPr>
        <w:t>phyloseq</w:t>
      </w:r>
      <w:proofErr w:type="spellEnd"/>
      <w:r w:rsidRPr="00AB7B0F">
        <w:rPr>
          <w:rFonts w:ascii="Times New Roman" w:eastAsia="Times New Roman" w:hAnsi="Times New Roman" w:cs="Times New Roman"/>
          <w:color w:val="000000"/>
          <w:sz w:val="24"/>
          <w:szCs w:val="24"/>
          <w:lang w:eastAsia="en-GB"/>
        </w:rPr>
        <w:t xml:space="preserve">-class object included in the HMP2Data Bioconductor R package </w:t>
      </w:r>
      <w:r>
        <w:rPr>
          <w:rFonts w:ascii="Times New Roman" w:eastAsia="Times New Roman" w:hAnsi="Times New Roman" w:cs="Times New Roman"/>
          <w:color w:val="000000"/>
          <w:sz w:val="24"/>
          <w:szCs w:val="24"/>
          <w:lang w:eastAsia="en-GB"/>
        </w:rPr>
        <w:t>(</w:t>
      </w:r>
      <w:r>
        <w:rPr>
          <w:rFonts w:ascii="Verdana" w:hAnsi="Verdana"/>
          <w:color w:val="000000"/>
          <w:sz w:val="17"/>
          <w:szCs w:val="17"/>
          <w:shd w:val="clear" w:color="auto" w:fill="FFFFFF"/>
        </w:rPr>
        <w:t xml:space="preserve">Stansfield J, </w:t>
      </w:r>
      <w:proofErr w:type="spellStart"/>
      <w:r>
        <w:rPr>
          <w:rFonts w:ascii="Verdana" w:hAnsi="Verdana"/>
          <w:color w:val="000000"/>
          <w:sz w:val="17"/>
          <w:szCs w:val="17"/>
          <w:shd w:val="clear" w:color="auto" w:fill="FFFFFF"/>
        </w:rPr>
        <w:t>Dozmorov</w:t>
      </w:r>
      <w:proofErr w:type="spellEnd"/>
      <w:r>
        <w:rPr>
          <w:rFonts w:ascii="Verdana" w:hAnsi="Verdana"/>
          <w:color w:val="000000"/>
          <w:sz w:val="17"/>
          <w:szCs w:val="17"/>
          <w:shd w:val="clear" w:color="auto" w:fill="FFFFFF"/>
        </w:rPr>
        <w:t xml:space="preserve"> M (2019). </w:t>
      </w:r>
      <w:r>
        <w:rPr>
          <w:rStyle w:val="Emphasis"/>
          <w:rFonts w:ascii="Verdana" w:hAnsi="Verdana"/>
          <w:color w:val="000000"/>
          <w:sz w:val="17"/>
          <w:szCs w:val="17"/>
          <w:shd w:val="clear" w:color="auto" w:fill="FFFFFF"/>
        </w:rPr>
        <w:t>HMP2Data: 16s rRNA sequencing data from the Human Microbiome Project 2</w:t>
      </w:r>
      <w:r>
        <w:rPr>
          <w:rFonts w:ascii="Verdana" w:hAnsi="Verdana"/>
          <w:color w:val="000000"/>
          <w:sz w:val="17"/>
          <w:szCs w:val="17"/>
          <w:shd w:val="clear" w:color="auto" w:fill="FFFFFF"/>
        </w:rPr>
        <w:t>. R package version 1.1.0, </w:t>
      </w:r>
      <w:hyperlink r:id="rId29" w:history="1">
        <w:r>
          <w:rPr>
            <w:rStyle w:val="Hyperlink"/>
            <w:rFonts w:ascii="Verdana" w:hAnsi="Verdana"/>
            <w:color w:val="1A81C2"/>
            <w:sz w:val="17"/>
            <w:szCs w:val="17"/>
            <w:shd w:val="clear" w:color="auto" w:fill="FFFFFF"/>
          </w:rPr>
          <w:t>https://github.com/jstansfield0/HMP2Data</w:t>
        </w:r>
      </w:hyperlink>
      <w:r>
        <w:rPr>
          <w:rFonts w:ascii="Verdana" w:hAnsi="Verdana"/>
          <w:color w:val="000000"/>
          <w:sz w:val="17"/>
          <w:szCs w:val="17"/>
          <w:shd w:val="clear" w:color="auto" w:fill="FFFFFF"/>
        </w:rPr>
        <w:t>.)</w:t>
      </w:r>
      <w:r w:rsidR="00A6522C">
        <w:rPr>
          <w:rFonts w:ascii="Times New Roman" w:hAnsi="Times New Roman" w:cs="Times New Roman"/>
          <w:sz w:val="24"/>
          <w:szCs w:val="24"/>
          <w:shd w:val="clear" w:color="auto" w:fill="FFFFFF"/>
        </w:rPr>
        <w:t xml:space="preserve"> </w:t>
      </w:r>
      <w:r w:rsidR="00666177">
        <w:rPr>
          <w:rFonts w:ascii="Times New Roman" w:eastAsia="Times New Roman" w:hAnsi="Times New Roman" w:cs="Times New Roman"/>
          <w:color w:val="000000"/>
          <w:sz w:val="24"/>
          <w:szCs w:val="24"/>
          <w:lang w:eastAsia="en-GB"/>
        </w:rPr>
        <w:t xml:space="preserve">was used for the analysis of the metagenomic data. </w:t>
      </w:r>
      <w:r w:rsidR="00600411">
        <w:rPr>
          <w:rFonts w:ascii="Times New Roman" w:eastAsia="Times New Roman" w:hAnsi="Times New Roman" w:cs="Times New Roman"/>
          <w:color w:val="000000"/>
          <w:sz w:val="24"/>
          <w:szCs w:val="24"/>
          <w:lang w:eastAsia="en-GB"/>
        </w:rPr>
        <w:t>This object was</w:t>
      </w:r>
      <w:r w:rsidR="00B663E8">
        <w:rPr>
          <w:rFonts w:ascii="Times New Roman" w:eastAsia="Times New Roman" w:hAnsi="Times New Roman" w:cs="Times New Roman"/>
          <w:color w:val="000000"/>
          <w:sz w:val="24"/>
          <w:szCs w:val="24"/>
          <w:lang w:eastAsia="en-GB"/>
        </w:rPr>
        <w:t xml:space="preserve"> constructed in such a way to allow for use </w:t>
      </w:r>
      <w:r w:rsidR="004F339B">
        <w:rPr>
          <w:rFonts w:ascii="Times New Roman" w:eastAsia="Times New Roman" w:hAnsi="Times New Roman" w:cs="Times New Roman"/>
          <w:color w:val="000000"/>
          <w:sz w:val="24"/>
          <w:szCs w:val="24"/>
          <w:lang w:eastAsia="en-GB"/>
        </w:rPr>
        <w:t xml:space="preserve">of the </w:t>
      </w:r>
      <w:proofErr w:type="spellStart"/>
      <w:r w:rsidR="004F339B">
        <w:rPr>
          <w:rFonts w:ascii="Times New Roman" w:eastAsia="Times New Roman" w:hAnsi="Times New Roman" w:cs="Times New Roman"/>
          <w:color w:val="000000"/>
          <w:sz w:val="24"/>
          <w:szCs w:val="24"/>
          <w:lang w:eastAsia="en-GB"/>
        </w:rPr>
        <w:t>phyloseq</w:t>
      </w:r>
      <w:proofErr w:type="spellEnd"/>
      <w:r w:rsidR="004F339B">
        <w:rPr>
          <w:rFonts w:ascii="Times New Roman" w:eastAsia="Times New Roman" w:hAnsi="Times New Roman" w:cs="Times New Roman"/>
          <w:color w:val="000000"/>
          <w:sz w:val="24"/>
          <w:szCs w:val="24"/>
          <w:lang w:eastAsia="en-GB"/>
        </w:rPr>
        <w:t xml:space="preserve"> R package </w:t>
      </w:r>
      <w:r w:rsidR="004F339B">
        <w:rPr>
          <w:rFonts w:ascii="Times New Roman" w:hAnsi="Times New Roman" w:cs="Times New Roman"/>
          <w:color w:val="000000"/>
          <w:sz w:val="24"/>
          <w:szCs w:val="24"/>
        </w:rPr>
        <w:t>(</w:t>
      </w:r>
      <w:hyperlink r:id="rId30" w:history="1">
        <w:r w:rsidR="004F339B">
          <w:rPr>
            <w:rStyle w:val="Hyperlink"/>
          </w:rPr>
          <w:t>https://journals.plos.org/plosone/article?id=10.1371/journal.pone.0061217</w:t>
        </w:r>
      </w:hyperlink>
      <w:r w:rsidR="004F339B">
        <w:rPr>
          <w:rFonts w:ascii="Times New Roman" w:hAnsi="Times New Roman" w:cs="Times New Roman"/>
          <w:color w:val="000000"/>
          <w:sz w:val="24"/>
          <w:szCs w:val="24"/>
        </w:rPr>
        <w:t>)</w:t>
      </w:r>
      <w:r w:rsidR="00E35FDD">
        <w:rPr>
          <w:rFonts w:ascii="Times New Roman" w:hAnsi="Times New Roman" w:cs="Times New Roman"/>
          <w:color w:val="000000"/>
          <w:sz w:val="24"/>
          <w:szCs w:val="24"/>
        </w:rPr>
        <w:t xml:space="preserve"> which </w:t>
      </w:r>
      <w:r w:rsidR="00CF2921">
        <w:rPr>
          <w:rFonts w:ascii="Times New Roman" w:hAnsi="Times New Roman" w:cs="Times New Roman"/>
          <w:color w:val="000000"/>
          <w:sz w:val="24"/>
          <w:szCs w:val="24"/>
        </w:rPr>
        <w:t xml:space="preserve">contains </w:t>
      </w:r>
      <w:r w:rsidR="00713A2C">
        <w:rPr>
          <w:rFonts w:ascii="Times New Roman" w:hAnsi="Times New Roman" w:cs="Times New Roman"/>
          <w:color w:val="000000"/>
          <w:sz w:val="24"/>
          <w:szCs w:val="24"/>
        </w:rPr>
        <w:t>many</w:t>
      </w:r>
      <w:r w:rsidR="00CF2921">
        <w:rPr>
          <w:rFonts w:ascii="Times New Roman" w:hAnsi="Times New Roman" w:cs="Times New Roman"/>
          <w:color w:val="000000"/>
          <w:sz w:val="24"/>
          <w:szCs w:val="24"/>
        </w:rPr>
        <w:t xml:space="preserve"> tools to </w:t>
      </w:r>
      <w:r w:rsidR="000F5C59">
        <w:rPr>
          <w:rFonts w:ascii="Times New Roman" w:hAnsi="Times New Roman" w:cs="Times New Roman"/>
          <w:color w:val="000000"/>
          <w:sz w:val="24"/>
          <w:szCs w:val="24"/>
        </w:rPr>
        <w:t xml:space="preserve">analyse and visualise complex </w:t>
      </w:r>
      <w:r w:rsidR="000338B8">
        <w:rPr>
          <w:rFonts w:ascii="Times New Roman" w:hAnsi="Times New Roman" w:cs="Times New Roman"/>
          <w:color w:val="000000"/>
          <w:sz w:val="24"/>
          <w:szCs w:val="24"/>
        </w:rPr>
        <w:t>microbial data</w:t>
      </w:r>
      <w:r w:rsidR="00D87427">
        <w:rPr>
          <w:rFonts w:ascii="Times New Roman" w:hAnsi="Times New Roman" w:cs="Times New Roman"/>
          <w:color w:val="000000"/>
          <w:sz w:val="24"/>
          <w:szCs w:val="24"/>
        </w:rPr>
        <w:t>.</w:t>
      </w:r>
    </w:p>
    <w:p w14:paraId="20F1EFC9" w14:textId="3F70DA16" w:rsidR="003235A0" w:rsidRDefault="00154E86" w:rsidP="003235A0">
      <w:pPr>
        <w:spacing w:after="0" w:line="360" w:lineRule="auto"/>
        <w:jc w:val="both"/>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sz w:val="24"/>
          <w:szCs w:val="24"/>
          <w:lang w:eastAsia="en-GB"/>
        </w:rPr>
        <w:t xml:space="preserve">In order to perform the integrative analysis of the metabolomic and metagenomic data, the metagenomic data contained in the </w:t>
      </w:r>
      <w:proofErr w:type="spellStart"/>
      <w:r>
        <w:rPr>
          <w:rFonts w:ascii="Times New Roman" w:eastAsia="Times New Roman" w:hAnsi="Times New Roman" w:cs="Times New Roman"/>
          <w:sz w:val="24"/>
          <w:szCs w:val="24"/>
          <w:lang w:eastAsia="en-GB"/>
        </w:rPr>
        <w:t>phyloseq</w:t>
      </w:r>
      <w:proofErr w:type="spellEnd"/>
      <w:r>
        <w:rPr>
          <w:rFonts w:ascii="Times New Roman" w:eastAsia="Times New Roman" w:hAnsi="Times New Roman" w:cs="Times New Roman"/>
          <w:sz w:val="24"/>
          <w:szCs w:val="24"/>
          <w:lang w:eastAsia="en-GB"/>
        </w:rPr>
        <w:t xml:space="preserve"> object had to made consistent with th</w:t>
      </w:r>
      <w:r w:rsidR="0027363B">
        <w:rPr>
          <w:rFonts w:ascii="Times New Roman" w:eastAsia="Times New Roman" w:hAnsi="Times New Roman" w:cs="Times New Roman"/>
          <w:sz w:val="24"/>
          <w:szCs w:val="24"/>
          <w:lang w:eastAsia="en-GB"/>
        </w:rPr>
        <w:t xml:space="preserve">e metabolomic data. This was done </w:t>
      </w:r>
      <w:r w:rsidR="003235A0" w:rsidRPr="00AB7B0F">
        <w:rPr>
          <w:rFonts w:ascii="Times New Roman" w:eastAsia="Times New Roman" w:hAnsi="Times New Roman" w:cs="Times New Roman"/>
          <w:color w:val="000000"/>
          <w:sz w:val="24"/>
          <w:szCs w:val="24"/>
          <w:lang w:eastAsia="en-GB"/>
        </w:rPr>
        <w:t xml:space="preserve">by </w:t>
      </w:r>
      <w:r w:rsidR="00C813D6">
        <w:rPr>
          <w:rFonts w:ascii="Times New Roman" w:eastAsia="Times New Roman" w:hAnsi="Times New Roman" w:cs="Times New Roman"/>
          <w:color w:val="000000"/>
          <w:sz w:val="24"/>
          <w:szCs w:val="24"/>
          <w:lang w:eastAsia="en-GB"/>
        </w:rPr>
        <w:t xml:space="preserve">1) </w:t>
      </w:r>
      <w:r w:rsidR="003235A0" w:rsidRPr="00AB7B0F">
        <w:rPr>
          <w:rFonts w:ascii="Times New Roman" w:eastAsia="Times New Roman" w:hAnsi="Times New Roman" w:cs="Times New Roman"/>
          <w:color w:val="000000"/>
          <w:sz w:val="24"/>
          <w:szCs w:val="24"/>
          <w:lang w:eastAsia="en-GB"/>
        </w:rPr>
        <w:t>comparing the sample IDs in the metagenomic and metabolomic datafile</w:t>
      </w:r>
      <w:r w:rsidR="00194F84">
        <w:rPr>
          <w:rFonts w:ascii="Times New Roman" w:eastAsia="Times New Roman" w:hAnsi="Times New Roman" w:cs="Times New Roman"/>
          <w:color w:val="000000"/>
          <w:sz w:val="24"/>
          <w:szCs w:val="24"/>
          <w:lang w:eastAsia="en-GB"/>
        </w:rPr>
        <w:t xml:space="preserve">s, </w:t>
      </w:r>
      <w:r w:rsidR="00C813D6">
        <w:rPr>
          <w:rFonts w:ascii="Times New Roman" w:eastAsia="Times New Roman" w:hAnsi="Times New Roman" w:cs="Times New Roman"/>
          <w:color w:val="000000"/>
          <w:sz w:val="24"/>
          <w:szCs w:val="24"/>
          <w:lang w:eastAsia="en-GB"/>
        </w:rPr>
        <w:t xml:space="preserve">2) </w:t>
      </w:r>
      <w:r w:rsidR="00840D70">
        <w:rPr>
          <w:rFonts w:ascii="Times New Roman" w:eastAsia="Times New Roman" w:hAnsi="Times New Roman" w:cs="Times New Roman"/>
          <w:color w:val="000000"/>
          <w:sz w:val="24"/>
          <w:szCs w:val="24"/>
          <w:lang w:eastAsia="en-GB"/>
        </w:rPr>
        <w:t xml:space="preserve">adjusting those in the metabolomic datafile to match the </w:t>
      </w:r>
      <w:proofErr w:type="spellStart"/>
      <w:r w:rsidR="00840D70">
        <w:rPr>
          <w:rFonts w:ascii="Times New Roman" w:eastAsia="Times New Roman" w:hAnsi="Times New Roman" w:cs="Times New Roman"/>
          <w:color w:val="000000"/>
          <w:sz w:val="24"/>
          <w:szCs w:val="24"/>
          <w:lang w:eastAsia="en-GB"/>
        </w:rPr>
        <w:t>phyloseq</w:t>
      </w:r>
      <w:proofErr w:type="spellEnd"/>
      <w:r w:rsidR="00194F84">
        <w:rPr>
          <w:rFonts w:ascii="Times New Roman" w:eastAsia="Times New Roman" w:hAnsi="Times New Roman" w:cs="Times New Roman"/>
          <w:color w:val="000000"/>
          <w:sz w:val="24"/>
          <w:szCs w:val="24"/>
          <w:lang w:eastAsia="en-GB"/>
        </w:rPr>
        <w:t xml:space="preserve"> and </w:t>
      </w:r>
      <w:r w:rsidR="00C813D6">
        <w:rPr>
          <w:rFonts w:ascii="Times New Roman" w:eastAsia="Times New Roman" w:hAnsi="Times New Roman" w:cs="Times New Roman"/>
          <w:color w:val="000000"/>
          <w:sz w:val="24"/>
          <w:szCs w:val="24"/>
          <w:lang w:eastAsia="en-GB"/>
        </w:rPr>
        <w:t xml:space="preserve">3) </w:t>
      </w:r>
      <w:r w:rsidR="00194F84">
        <w:rPr>
          <w:rFonts w:ascii="Times New Roman" w:eastAsia="Times New Roman" w:hAnsi="Times New Roman" w:cs="Times New Roman"/>
          <w:color w:val="000000"/>
          <w:sz w:val="24"/>
          <w:szCs w:val="24"/>
          <w:lang w:eastAsia="en-GB"/>
        </w:rPr>
        <w:t xml:space="preserve">using the </w:t>
      </w:r>
      <w:r w:rsidR="00C813D6">
        <w:rPr>
          <w:rFonts w:ascii="Times New Roman" w:eastAsia="Times New Roman" w:hAnsi="Times New Roman" w:cs="Times New Roman"/>
          <w:color w:val="000000"/>
          <w:sz w:val="24"/>
          <w:szCs w:val="24"/>
          <w:lang w:eastAsia="en-GB"/>
        </w:rPr>
        <w:t>processed</w:t>
      </w:r>
      <w:r w:rsidR="00194F84">
        <w:rPr>
          <w:rFonts w:ascii="Times New Roman" w:eastAsia="Times New Roman" w:hAnsi="Times New Roman" w:cs="Times New Roman"/>
          <w:color w:val="000000"/>
          <w:sz w:val="24"/>
          <w:szCs w:val="24"/>
          <w:lang w:eastAsia="en-GB"/>
        </w:rPr>
        <w:t xml:space="preserve"> metabolomic data</w:t>
      </w:r>
      <w:r w:rsidR="000F59EB">
        <w:rPr>
          <w:rFonts w:ascii="Times New Roman" w:eastAsia="Times New Roman" w:hAnsi="Times New Roman" w:cs="Times New Roman"/>
          <w:color w:val="000000"/>
          <w:sz w:val="24"/>
          <w:szCs w:val="24"/>
          <w:lang w:eastAsia="en-GB"/>
        </w:rPr>
        <w:t xml:space="preserve">file to subset the samples </w:t>
      </w:r>
      <w:r w:rsidR="00BD518F">
        <w:rPr>
          <w:rFonts w:ascii="Times New Roman" w:eastAsia="Times New Roman" w:hAnsi="Times New Roman" w:cs="Times New Roman"/>
          <w:color w:val="000000"/>
          <w:sz w:val="24"/>
          <w:szCs w:val="24"/>
          <w:lang w:eastAsia="en-GB"/>
        </w:rPr>
        <w:t xml:space="preserve">of the metagenomic </w:t>
      </w:r>
      <w:proofErr w:type="spellStart"/>
      <w:r w:rsidR="00BD518F">
        <w:rPr>
          <w:rFonts w:ascii="Times New Roman" w:eastAsia="Times New Roman" w:hAnsi="Times New Roman" w:cs="Times New Roman"/>
          <w:color w:val="000000"/>
          <w:sz w:val="24"/>
          <w:szCs w:val="24"/>
          <w:lang w:eastAsia="en-GB"/>
        </w:rPr>
        <w:t>phyloseq</w:t>
      </w:r>
      <w:proofErr w:type="spellEnd"/>
      <w:r w:rsidR="00BD518F">
        <w:rPr>
          <w:rFonts w:ascii="Times New Roman" w:eastAsia="Times New Roman" w:hAnsi="Times New Roman" w:cs="Times New Roman"/>
          <w:color w:val="000000"/>
          <w:sz w:val="24"/>
          <w:szCs w:val="24"/>
          <w:lang w:eastAsia="en-GB"/>
        </w:rPr>
        <w:t xml:space="preserve"> object</w:t>
      </w:r>
      <w:r w:rsidR="003235A0" w:rsidRPr="00AB7B0F">
        <w:rPr>
          <w:rFonts w:ascii="Times New Roman" w:eastAsia="Times New Roman" w:hAnsi="Times New Roman" w:cs="Times New Roman"/>
          <w:color w:val="000000"/>
          <w:sz w:val="24"/>
          <w:szCs w:val="24"/>
          <w:lang w:eastAsia="en-GB"/>
        </w:rPr>
        <w:t>. </w:t>
      </w:r>
      <w:r w:rsidR="00BD518F">
        <w:rPr>
          <w:rFonts w:ascii="Times New Roman" w:eastAsia="Times New Roman" w:hAnsi="Times New Roman" w:cs="Times New Roman"/>
          <w:color w:val="000000"/>
          <w:sz w:val="24"/>
          <w:szCs w:val="24"/>
          <w:lang w:eastAsia="en-GB"/>
        </w:rPr>
        <w:t>It should be noted that d</w:t>
      </w:r>
      <w:r w:rsidR="005A5A27">
        <w:rPr>
          <w:rFonts w:ascii="Times New Roman" w:eastAsia="Times New Roman" w:hAnsi="Times New Roman" w:cs="Times New Roman"/>
          <w:color w:val="000000"/>
          <w:sz w:val="24"/>
          <w:szCs w:val="24"/>
          <w:lang w:eastAsia="en-GB"/>
        </w:rPr>
        <w:t>uring th</w:t>
      </w:r>
      <w:r w:rsidR="00611882">
        <w:rPr>
          <w:rFonts w:ascii="Times New Roman" w:eastAsia="Times New Roman" w:hAnsi="Times New Roman" w:cs="Times New Roman"/>
          <w:color w:val="000000"/>
          <w:sz w:val="24"/>
          <w:szCs w:val="24"/>
          <w:lang w:eastAsia="en-GB"/>
        </w:rPr>
        <w:t>e</w:t>
      </w:r>
      <w:r w:rsidR="005A5A27">
        <w:rPr>
          <w:rFonts w:ascii="Times New Roman" w:eastAsia="Times New Roman" w:hAnsi="Times New Roman" w:cs="Times New Roman"/>
          <w:color w:val="000000"/>
          <w:sz w:val="24"/>
          <w:szCs w:val="24"/>
          <w:lang w:eastAsia="en-GB"/>
        </w:rPr>
        <w:t xml:space="preserve"> adjustment </w:t>
      </w:r>
      <w:r w:rsidR="00611882">
        <w:rPr>
          <w:rFonts w:ascii="Times New Roman" w:eastAsia="Times New Roman" w:hAnsi="Times New Roman" w:cs="Times New Roman"/>
          <w:color w:val="000000"/>
          <w:sz w:val="24"/>
          <w:szCs w:val="24"/>
          <w:lang w:eastAsia="en-GB"/>
        </w:rPr>
        <w:t xml:space="preserve">process </w:t>
      </w:r>
      <w:r w:rsidR="005A5A27">
        <w:rPr>
          <w:rFonts w:ascii="Times New Roman" w:eastAsia="Times New Roman" w:hAnsi="Times New Roman" w:cs="Times New Roman"/>
          <w:color w:val="000000"/>
          <w:sz w:val="24"/>
          <w:szCs w:val="24"/>
          <w:lang w:eastAsia="en-GB"/>
        </w:rPr>
        <w:t xml:space="preserve">it was </w:t>
      </w:r>
      <w:r w:rsidR="00C8014C">
        <w:rPr>
          <w:rFonts w:ascii="Times New Roman" w:eastAsia="Times New Roman" w:hAnsi="Times New Roman" w:cs="Times New Roman"/>
          <w:color w:val="000000"/>
          <w:sz w:val="24"/>
          <w:szCs w:val="24"/>
          <w:lang w:eastAsia="en-GB"/>
        </w:rPr>
        <w:t>discovered</w:t>
      </w:r>
      <w:r w:rsidR="005A5A27">
        <w:rPr>
          <w:rFonts w:ascii="Times New Roman" w:eastAsia="Times New Roman" w:hAnsi="Times New Roman" w:cs="Times New Roman"/>
          <w:color w:val="000000"/>
          <w:sz w:val="24"/>
          <w:szCs w:val="24"/>
          <w:lang w:eastAsia="en-GB"/>
        </w:rPr>
        <w:t xml:space="preserve"> that</w:t>
      </w:r>
      <w:r w:rsidR="00C8014C">
        <w:rPr>
          <w:rFonts w:ascii="Times New Roman" w:eastAsia="Times New Roman" w:hAnsi="Times New Roman" w:cs="Times New Roman"/>
          <w:color w:val="000000"/>
          <w:sz w:val="24"/>
          <w:szCs w:val="24"/>
          <w:lang w:eastAsia="en-GB"/>
        </w:rPr>
        <w:t xml:space="preserve"> </w:t>
      </w:r>
      <w:r w:rsidR="003235A0" w:rsidRPr="00AB7B0F">
        <w:rPr>
          <w:rFonts w:ascii="Times New Roman" w:eastAsia="Times New Roman" w:hAnsi="Times New Roman" w:cs="Times New Roman"/>
          <w:color w:val="000000"/>
          <w:sz w:val="24"/>
          <w:szCs w:val="24"/>
          <w:lang w:eastAsia="en-GB"/>
        </w:rPr>
        <w:t>some sample IDs in the metabolomic dataset correspond</w:t>
      </w:r>
      <w:r w:rsidR="003235A0">
        <w:rPr>
          <w:rFonts w:ascii="Times New Roman" w:eastAsia="Times New Roman" w:hAnsi="Times New Roman" w:cs="Times New Roman"/>
          <w:color w:val="000000"/>
          <w:sz w:val="24"/>
          <w:szCs w:val="24"/>
          <w:lang w:eastAsia="en-GB"/>
        </w:rPr>
        <w:t>ed</w:t>
      </w:r>
      <w:r w:rsidR="003235A0" w:rsidRPr="00AB7B0F">
        <w:rPr>
          <w:rFonts w:ascii="Times New Roman" w:eastAsia="Times New Roman" w:hAnsi="Times New Roman" w:cs="Times New Roman"/>
          <w:color w:val="000000"/>
          <w:sz w:val="24"/>
          <w:szCs w:val="24"/>
          <w:lang w:eastAsia="en-GB"/>
        </w:rPr>
        <w:t xml:space="preserve"> to multiple metagenomic sample IDs. In this scenario, to avoid making any incorrect assumptions, the sample ID was excluded from the metabolomic datafile</w:t>
      </w:r>
      <w:r w:rsidR="00611882">
        <w:rPr>
          <w:rFonts w:ascii="Times New Roman" w:eastAsia="Times New Roman" w:hAnsi="Times New Roman" w:cs="Times New Roman"/>
          <w:color w:val="000000"/>
          <w:sz w:val="24"/>
          <w:szCs w:val="24"/>
          <w:lang w:eastAsia="en-GB"/>
        </w:rPr>
        <w:t xml:space="preserve"> and, hence, from the metagenomic data. </w:t>
      </w:r>
    </w:p>
    <w:p w14:paraId="676B58F4" w14:textId="5BEEFBFB" w:rsidR="00A65499" w:rsidRDefault="00A65499" w:rsidP="003235A0">
      <w:pPr>
        <w:spacing w:after="0" w:line="360" w:lineRule="auto"/>
        <w:jc w:val="both"/>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Additional sample filtration involved exclusion of </w:t>
      </w:r>
      <w:r w:rsidR="00C31EE7">
        <w:rPr>
          <w:rFonts w:ascii="Times New Roman" w:eastAsia="Times New Roman" w:hAnsi="Times New Roman" w:cs="Times New Roman"/>
          <w:color w:val="000000"/>
          <w:sz w:val="24"/>
          <w:szCs w:val="24"/>
          <w:lang w:eastAsia="en-GB"/>
        </w:rPr>
        <w:t xml:space="preserve">supposed outliers based on a </w:t>
      </w:r>
      <w:r w:rsidR="00143BDA">
        <w:rPr>
          <w:rFonts w:ascii="Times New Roman" w:eastAsia="Times New Roman" w:hAnsi="Times New Roman" w:cs="Times New Roman"/>
          <w:color w:val="000000"/>
          <w:sz w:val="24"/>
          <w:szCs w:val="24"/>
          <w:lang w:eastAsia="en-GB"/>
        </w:rPr>
        <w:t>Principal Component Analysis (PCA) plot comparing the IS and IR metagenomic data (</w:t>
      </w:r>
      <w:r w:rsidR="00226E3C">
        <w:rPr>
          <w:rFonts w:ascii="Times New Roman" w:eastAsia="Times New Roman" w:hAnsi="Times New Roman" w:cs="Times New Roman"/>
          <w:color w:val="000000"/>
          <w:sz w:val="24"/>
          <w:szCs w:val="24"/>
          <w:lang w:eastAsia="en-GB"/>
        </w:rPr>
        <w:t>Appendix 2</w:t>
      </w:r>
      <w:r w:rsidR="00143BDA">
        <w:rPr>
          <w:rFonts w:ascii="Times New Roman" w:eastAsia="Times New Roman" w:hAnsi="Times New Roman" w:cs="Times New Roman"/>
          <w:color w:val="000000"/>
          <w:sz w:val="24"/>
          <w:szCs w:val="24"/>
          <w:lang w:eastAsia="en-GB"/>
        </w:rPr>
        <w:t xml:space="preserve">). </w:t>
      </w:r>
      <w:r w:rsidR="00C31EE7">
        <w:rPr>
          <w:rFonts w:ascii="Times New Roman" w:eastAsia="Times New Roman" w:hAnsi="Times New Roman" w:cs="Times New Roman"/>
          <w:color w:val="000000"/>
          <w:sz w:val="24"/>
          <w:szCs w:val="24"/>
          <w:lang w:eastAsia="en-GB"/>
        </w:rPr>
        <w:t xml:space="preserve"> </w:t>
      </w:r>
      <w:r w:rsidR="00AB0247" w:rsidRPr="00AB7B0F">
        <w:rPr>
          <w:rFonts w:ascii="Times New Roman" w:eastAsia="Times New Roman" w:hAnsi="Times New Roman" w:cs="Times New Roman"/>
          <w:color w:val="000000"/>
          <w:sz w:val="24"/>
          <w:szCs w:val="24"/>
          <w:lang w:eastAsia="en-GB"/>
        </w:rPr>
        <w:t xml:space="preserve">A large spread of samples </w:t>
      </w:r>
      <w:r w:rsidR="00AB0247">
        <w:rPr>
          <w:rFonts w:ascii="Times New Roman" w:eastAsia="Times New Roman" w:hAnsi="Times New Roman" w:cs="Times New Roman"/>
          <w:color w:val="000000"/>
          <w:sz w:val="24"/>
          <w:szCs w:val="24"/>
          <w:lang w:eastAsia="en-GB"/>
        </w:rPr>
        <w:t xml:space="preserve">was seen to be </w:t>
      </w:r>
      <w:r w:rsidR="00AB0247" w:rsidRPr="00AB7B0F">
        <w:rPr>
          <w:rFonts w:ascii="Times New Roman" w:eastAsia="Times New Roman" w:hAnsi="Times New Roman" w:cs="Times New Roman"/>
          <w:color w:val="000000"/>
          <w:sz w:val="24"/>
          <w:szCs w:val="24"/>
          <w:lang w:eastAsia="en-GB"/>
        </w:rPr>
        <w:t>separated from the main cluster of samples, with the majority possessing an Axis1 value of less than -2.8. Hence, only samples with an Axis1 value of more than -2.8 were included in the metagenomic data. </w:t>
      </w:r>
    </w:p>
    <w:p w14:paraId="3DFF2F22" w14:textId="2486A980" w:rsidR="00DD1AA9" w:rsidRDefault="00702CC6" w:rsidP="00703E6B">
      <w:pPr>
        <w:spacing w:line="360" w:lineRule="auto"/>
        <w:jc w:val="both"/>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Finally, the taxa of the </w:t>
      </w:r>
      <w:proofErr w:type="spellStart"/>
      <w:r>
        <w:rPr>
          <w:rFonts w:ascii="Times New Roman" w:eastAsia="Times New Roman" w:hAnsi="Times New Roman" w:cs="Times New Roman"/>
          <w:color w:val="000000"/>
          <w:sz w:val="24"/>
          <w:szCs w:val="24"/>
          <w:lang w:eastAsia="en-GB"/>
        </w:rPr>
        <w:t>phyloseq</w:t>
      </w:r>
      <w:proofErr w:type="spellEnd"/>
      <w:r>
        <w:rPr>
          <w:rFonts w:ascii="Times New Roman" w:eastAsia="Times New Roman" w:hAnsi="Times New Roman" w:cs="Times New Roman"/>
          <w:color w:val="000000"/>
          <w:sz w:val="24"/>
          <w:szCs w:val="24"/>
          <w:lang w:eastAsia="en-GB"/>
        </w:rPr>
        <w:t xml:space="preserve"> object were filtered. </w:t>
      </w:r>
      <w:r w:rsidR="00A93A36">
        <w:rPr>
          <w:rFonts w:ascii="Times New Roman" w:eastAsia="Times New Roman" w:hAnsi="Times New Roman" w:cs="Times New Roman"/>
          <w:color w:val="000000"/>
          <w:sz w:val="24"/>
          <w:szCs w:val="24"/>
          <w:lang w:eastAsia="en-GB"/>
        </w:rPr>
        <w:t xml:space="preserve">A prevalence </w:t>
      </w:r>
      <w:r w:rsidR="00771549">
        <w:rPr>
          <w:rFonts w:ascii="Times New Roman" w:eastAsia="Times New Roman" w:hAnsi="Times New Roman" w:cs="Times New Roman"/>
          <w:color w:val="000000"/>
          <w:sz w:val="24"/>
          <w:szCs w:val="24"/>
          <w:lang w:eastAsia="en-GB"/>
        </w:rPr>
        <w:t xml:space="preserve">threshold was </w:t>
      </w:r>
      <w:r w:rsidR="00771549" w:rsidRPr="00AB7B0F">
        <w:rPr>
          <w:rFonts w:ascii="Times New Roman" w:eastAsia="Times New Roman" w:hAnsi="Times New Roman" w:cs="Times New Roman"/>
          <w:color w:val="000000"/>
          <w:sz w:val="24"/>
          <w:szCs w:val="24"/>
          <w:lang w:eastAsia="en-GB"/>
        </w:rPr>
        <w:t xml:space="preserve">applied to </w:t>
      </w:r>
      <w:r w:rsidR="00771549">
        <w:rPr>
          <w:rFonts w:ascii="Times New Roman" w:eastAsia="Times New Roman" w:hAnsi="Times New Roman" w:cs="Times New Roman"/>
          <w:color w:val="000000"/>
          <w:sz w:val="24"/>
          <w:szCs w:val="24"/>
          <w:lang w:eastAsia="en-GB"/>
        </w:rPr>
        <w:t>a</w:t>
      </w:r>
      <w:r w:rsidR="00771549" w:rsidRPr="00AB7B0F">
        <w:rPr>
          <w:rFonts w:ascii="Times New Roman" w:eastAsia="Times New Roman" w:hAnsi="Times New Roman" w:cs="Times New Roman"/>
          <w:color w:val="000000"/>
          <w:sz w:val="24"/>
          <w:szCs w:val="24"/>
          <w:lang w:eastAsia="en-GB"/>
        </w:rPr>
        <w:t xml:space="preserve"> subset of the IR and IS samples separately to remove the taxa that were not present in at least 10% of </w:t>
      </w:r>
      <w:r w:rsidR="00771549">
        <w:rPr>
          <w:rFonts w:ascii="Times New Roman" w:eastAsia="Times New Roman" w:hAnsi="Times New Roman" w:cs="Times New Roman"/>
          <w:color w:val="000000"/>
          <w:sz w:val="24"/>
          <w:szCs w:val="24"/>
          <w:lang w:eastAsia="en-GB"/>
        </w:rPr>
        <w:t xml:space="preserve">these </w:t>
      </w:r>
      <w:r w:rsidR="00771549" w:rsidRPr="00AB7B0F">
        <w:rPr>
          <w:rFonts w:ascii="Times New Roman" w:eastAsia="Times New Roman" w:hAnsi="Times New Roman" w:cs="Times New Roman"/>
          <w:color w:val="000000"/>
          <w:sz w:val="24"/>
          <w:szCs w:val="24"/>
          <w:lang w:eastAsia="en-GB"/>
        </w:rPr>
        <w:t>samples</w:t>
      </w:r>
      <w:r w:rsidR="00771549">
        <w:rPr>
          <w:rFonts w:ascii="Times New Roman" w:eastAsia="Times New Roman" w:hAnsi="Times New Roman" w:cs="Times New Roman"/>
          <w:color w:val="000000"/>
          <w:sz w:val="24"/>
          <w:szCs w:val="24"/>
          <w:lang w:eastAsia="en-GB"/>
        </w:rPr>
        <w:t xml:space="preserve">. </w:t>
      </w:r>
      <w:r w:rsidR="00A41564" w:rsidRPr="00AB7B0F">
        <w:rPr>
          <w:rFonts w:ascii="Times New Roman" w:eastAsia="Times New Roman" w:hAnsi="Times New Roman" w:cs="Times New Roman"/>
          <w:color w:val="FF0000"/>
          <w:sz w:val="24"/>
          <w:szCs w:val="24"/>
          <w:lang w:eastAsia="en-GB"/>
        </w:rPr>
        <w:t xml:space="preserve">The remaining taxa </w:t>
      </w:r>
      <w:r w:rsidR="00A41564">
        <w:rPr>
          <w:rFonts w:ascii="Times New Roman" w:eastAsia="Times New Roman" w:hAnsi="Times New Roman" w:cs="Times New Roman"/>
          <w:color w:val="FF0000"/>
          <w:sz w:val="24"/>
          <w:szCs w:val="24"/>
          <w:lang w:eastAsia="en-GB"/>
        </w:rPr>
        <w:t xml:space="preserve">in each group </w:t>
      </w:r>
      <w:r w:rsidR="00A41564" w:rsidRPr="00AB7B0F">
        <w:rPr>
          <w:rFonts w:ascii="Times New Roman" w:eastAsia="Times New Roman" w:hAnsi="Times New Roman" w:cs="Times New Roman"/>
          <w:color w:val="FF0000"/>
          <w:sz w:val="24"/>
          <w:szCs w:val="24"/>
          <w:lang w:eastAsia="en-GB"/>
        </w:rPr>
        <w:t xml:space="preserve">were then used to prune the taxa of the entire </w:t>
      </w:r>
      <w:proofErr w:type="spellStart"/>
      <w:r w:rsidR="00A41564" w:rsidRPr="00AB7B0F">
        <w:rPr>
          <w:rFonts w:ascii="Times New Roman" w:eastAsia="Times New Roman" w:hAnsi="Times New Roman" w:cs="Times New Roman"/>
          <w:color w:val="FF0000"/>
          <w:sz w:val="24"/>
          <w:szCs w:val="24"/>
          <w:lang w:eastAsia="en-GB"/>
        </w:rPr>
        <w:t>phyloseq</w:t>
      </w:r>
      <w:proofErr w:type="spellEnd"/>
      <w:r w:rsidR="00A41564" w:rsidRPr="00AB7B0F">
        <w:rPr>
          <w:rFonts w:ascii="Times New Roman" w:eastAsia="Times New Roman" w:hAnsi="Times New Roman" w:cs="Times New Roman"/>
          <w:color w:val="FF0000"/>
          <w:sz w:val="24"/>
          <w:szCs w:val="24"/>
          <w:lang w:eastAsia="en-GB"/>
        </w:rPr>
        <w:t xml:space="preserve"> object in order to prevent filtering of taxa that could be separating the 2 groups</w:t>
      </w:r>
      <w:r w:rsidR="00A41564" w:rsidRPr="00AB7B0F">
        <w:rPr>
          <w:rFonts w:ascii="Times New Roman" w:eastAsia="Times New Roman" w:hAnsi="Times New Roman" w:cs="Times New Roman"/>
          <w:color w:val="000000"/>
          <w:sz w:val="24"/>
          <w:szCs w:val="24"/>
          <w:lang w:eastAsia="en-GB"/>
        </w:rPr>
        <w:t>.</w:t>
      </w:r>
      <w:r w:rsidR="003A3149">
        <w:rPr>
          <w:rFonts w:ascii="Times New Roman" w:eastAsia="Times New Roman" w:hAnsi="Times New Roman" w:cs="Times New Roman"/>
          <w:color w:val="000000"/>
          <w:sz w:val="24"/>
          <w:szCs w:val="24"/>
          <w:lang w:eastAsia="en-GB"/>
        </w:rPr>
        <w:t xml:space="preserve"> Taxa were also filtered </w:t>
      </w:r>
      <w:r w:rsidR="00454EE2">
        <w:rPr>
          <w:rFonts w:ascii="Times New Roman" w:eastAsia="Times New Roman" w:hAnsi="Times New Roman" w:cs="Times New Roman"/>
          <w:color w:val="000000"/>
          <w:sz w:val="24"/>
          <w:szCs w:val="24"/>
          <w:lang w:eastAsia="en-GB"/>
        </w:rPr>
        <w:t xml:space="preserve">to only include those which were present in at least 40 samples possessing an </w:t>
      </w:r>
      <w:r w:rsidR="00296DBD">
        <w:rPr>
          <w:rFonts w:ascii="Times New Roman" w:eastAsia="Times New Roman" w:hAnsi="Times New Roman" w:cs="Times New Roman"/>
          <w:color w:val="000000"/>
          <w:sz w:val="24"/>
          <w:szCs w:val="24"/>
          <w:lang w:eastAsia="en-GB"/>
        </w:rPr>
        <w:t xml:space="preserve">abundance of 2. This number of samples was chosen to </w:t>
      </w:r>
      <w:r w:rsidR="00D871CC">
        <w:rPr>
          <w:rFonts w:ascii="Times New Roman" w:eastAsia="Times New Roman" w:hAnsi="Times New Roman" w:cs="Times New Roman"/>
          <w:color w:val="000000"/>
          <w:sz w:val="24"/>
          <w:szCs w:val="24"/>
          <w:lang w:eastAsia="en-GB"/>
        </w:rPr>
        <w:t>complement</w:t>
      </w:r>
      <w:r w:rsidR="001129DC">
        <w:rPr>
          <w:rFonts w:ascii="Times New Roman" w:eastAsia="Times New Roman" w:hAnsi="Times New Roman" w:cs="Times New Roman"/>
          <w:color w:val="000000"/>
          <w:sz w:val="24"/>
          <w:szCs w:val="24"/>
          <w:lang w:eastAsia="en-GB"/>
        </w:rPr>
        <w:t xml:space="preserve"> the previously applied</w:t>
      </w:r>
      <w:r w:rsidR="00643F54">
        <w:rPr>
          <w:rFonts w:ascii="Times New Roman" w:eastAsia="Times New Roman" w:hAnsi="Times New Roman" w:cs="Times New Roman"/>
          <w:color w:val="000000"/>
          <w:sz w:val="24"/>
          <w:szCs w:val="24"/>
          <w:lang w:eastAsia="en-GB"/>
        </w:rPr>
        <w:t xml:space="preserve"> prevalence threshold. Finally, </w:t>
      </w:r>
      <w:r w:rsidR="00103E44">
        <w:rPr>
          <w:rFonts w:ascii="Times New Roman" w:eastAsia="Times New Roman" w:hAnsi="Times New Roman" w:cs="Times New Roman"/>
          <w:color w:val="000000"/>
          <w:sz w:val="24"/>
          <w:szCs w:val="24"/>
          <w:lang w:eastAsia="en-GB"/>
        </w:rPr>
        <w:t xml:space="preserve">any taxa with an abundance sum of 4 or less across all samples were excluded </w:t>
      </w:r>
      <w:r w:rsidR="00E215CA">
        <w:rPr>
          <w:rFonts w:ascii="Times New Roman" w:eastAsia="Times New Roman" w:hAnsi="Times New Roman" w:cs="Times New Roman"/>
          <w:color w:val="000000"/>
          <w:sz w:val="24"/>
          <w:szCs w:val="24"/>
          <w:lang w:eastAsia="en-GB"/>
        </w:rPr>
        <w:t xml:space="preserve">and any abundance values greater than 50 were reduced to a value of 50. </w:t>
      </w:r>
    </w:p>
    <w:p w14:paraId="17954EA4" w14:textId="77777777" w:rsidR="00182160" w:rsidRPr="00182160" w:rsidRDefault="00182160" w:rsidP="00182160">
      <w:pPr>
        <w:pStyle w:val="Heading4"/>
        <w:rPr>
          <w:rFonts w:ascii="Times New Roman" w:eastAsia="Times New Roman" w:hAnsi="Times New Roman" w:cs="Times New Roman"/>
          <w:color w:val="auto"/>
          <w:sz w:val="24"/>
          <w:szCs w:val="24"/>
          <w:lang w:eastAsia="en-GB"/>
        </w:rPr>
      </w:pPr>
      <w:r w:rsidRPr="00182160">
        <w:rPr>
          <w:rFonts w:ascii="Times New Roman" w:eastAsia="Times New Roman" w:hAnsi="Times New Roman" w:cs="Times New Roman"/>
          <w:color w:val="auto"/>
          <w:sz w:val="24"/>
          <w:szCs w:val="24"/>
          <w:lang w:eastAsia="en-GB"/>
        </w:rPr>
        <w:lastRenderedPageBreak/>
        <w:t>Statistical analysis of the metagenomic data</w:t>
      </w:r>
    </w:p>
    <w:p w14:paraId="55F6ADFD" w14:textId="2454E496" w:rsidR="00182160" w:rsidRPr="00001DCC" w:rsidRDefault="00182160" w:rsidP="00182160">
      <w:pPr>
        <w:pStyle w:val="HTMLPreformatted"/>
        <w:shd w:val="clear" w:color="auto" w:fill="FFFFFF"/>
        <w:wordWrap w:val="0"/>
        <w:spacing w:line="360" w:lineRule="auto"/>
        <w:jc w:val="both"/>
        <w:rPr>
          <w:rFonts w:ascii="Times New Roman" w:hAnsi="Times New Roman" w:cs="Times New Roman"/>
          <w:sz w:val="24"/>
          <w:szCs w:val="24"/>
          <w:bdr w:val="none" w:sz="0" w:space="0" w:color="auto" w:frame="1"/>
        </w:rPr>
      </w:pPr>
      <w:r w:rsidRPr="00AB7B0F">
        <w:rPr>
          <w:rFonts w:ascii="Times New Roman" w:hAnsi="Times New Roman" w:cs="Times New Roman"/>
          <w:color w:val="000000"/>
          <w:sz w:val="24"/>
          <w:szCs w:val="24"/>
        </w:rPr>
        <w:t xml:space="preserve">To determine whether the microbiomes of the IR and IS group are distinct, the </w:t>
      </w:r>
      <w:commentRangeStart w:id="20"/>
      <w:proofErr w:type="spellStart"/>
      <w:r w:rsidRPr="006C0A28">
        <w:rPr>
          <w:rFonts w:ascii="Times New Roman" w:hAnsi="Times New Roman" w:cs="Times New Roman"/>
          <w:i/>
          <w:iCs/>
          <w:color w:val="000000"/>
          <w:sz w:val="24"/>
          <w:szCs w:val="24"/>
          <w:rPrChange w:id="21" w:author="Susan Steinbusch-Coort" w:date="2020-06-22T12:03:00Z">
            <w:rPr>
              <w:rFonts w:ascii="Times New Roman" w:hAnsi="Times New Roman" w:cs="Times New Roman"/>
              <w:color w:val="000000"/>
              <w:sz w:val="24"/>
              <w:szCs w:val="24"/>
            </w:rPr>
          </w:rPrChange>
        </w:rPr>
        <w:t>phyloseq</w:t>
      </w:r>
      <w:commentRangeEnd w:id="20"/>
      <w:proofErr w:type="spellEnd"/>
      <w:r w:rsidR="006C0A28">
        <w:rPr>
          <w:rStyle w:val="CommentReference"/>
          <w:rFonts w:asciiTheme="minorHAnsi" w:eastAsiaTheme="minorHAnsi" w:hAnsiTheme="minorHAnsi" w:cstheme="minorBidi"/>
          <w:lang w:eastAsia="en-US"/>
        </w:rPr>
        <w:commentReference w:id="20"/>
      </w:r>
      <w:r w:rsidRPr="00AB7B0F">
        <w:rPr>
          <w:rFonts w:ascii="Times New Roman" w:hAnsi="Times New Roman" w:cs="Times New Roman"/>
          <w:color w:val="000000"/>
          <w:sz w:val="24"/>
          <w:szCs w:val="24"/>
        </w:rPr>
        <w:t xml:space="preserve"> R package</w:t>
      </w:r>
      <w:r>
        <w:rPr>
          <w:rFonts w:ascii="Times New Roman" w:hAnsi="Times New Roman" w:cs="Times New Roman"/>
          <w:color w:val="000000"/>
          <w:sz w:val="24"/>
          <w:szCs w:val="24"/>
        </w:rPr>
        <w:t xml:space="preserve"> </w:t>
      </w:r>
      <w:r w:rsidRPr="00AB7B0F">
        <w:rPr>
          <w:rFonts w:ascii="Times New Roman" w:hAnsi="Times New Roman" w:cs="Times New Roman"/>
          <w:color w:val="000000"/>
          <w:sz w:val="24"/>
          <w:szCs w:val="24"/>
        </w:rPr>
        <w:t>was used to perform a Principal Coordinate Analysis (</w:t>
      </w:r>
      <w:proofErr w:type="spellStart"/>
      <w:r w:rsidRPr="00AB7B0F">
        <w:rPr>
          <w:rFonts w:ascii="Times New Roman" w:hAnsi="Times New Roman" w:cs="Times New Roman"/>
          <w:color w:val="000000"/>
          <w:sz w:val="24"/>
          <w:szCs w:val="24"/>
        </w:rPr>
        <w:t>PCoA</w:t>
      </w:r>
      <w:proofErr w:type="spellEnd"/>
      <w:r w:rsidRPr="00AB7B0F">
        <w:rPr>
          <w:rFonts w:ascii="Times New Roman" w:hAnsi="Times New Roman" w:cs="Times New Roman"/>
          <w:color w:val="000000"/>
          <w:sz w:val="24"/>
          <w:szCs w:val="24"/>
        </w:rPr>
        <w:t xml:space="preserve">) with the Bray-Curtis dissimilarity on the log(1+x) transformed metagenomic data. A multivariate ANOVA with permutations (PERMANOVA) was then carried out on the </w:t>
      </w:r>
      <w:proofErr w:type="spellStart"/>
      <w:r w:rsidRPr="00AB7B0F">
        <w:rPr>
          <w:rFonts w:ascii="Times New Roman" w:hAnsi="Times New Roman" w:cs="Times New Roman"/>
          <w:color w:val="000000"/>
          <w:sz w:val="24"/>
          <w:szCs w:val="24"/>
        </w:rPr>
        <w:t>phyloseq</w:t>
      </w:r>
      <w:proofErr w:type="spellEnd"/>
      <w:r w:rsidRPr="00AB7B0F">
        <w:rPr>
          <w:rFonts w:ascii="Times New Roman" w:hAnsi="Times New Roman" w:cs="Times New Roman"/>
          <w:color w:val="000000"/>
          <w:sz w:val="24"/>
          <w:szCs w:val="24"/>
        </w:rPr>
        <w:t xml:space="preserve"> relative abundances to investigate whether the differences suggested by the </w:t>
      </w:r>
      <w:proofErr w:type="spellStart"/>
      <w:r w:rsidRPr="00AB7B0F">
        <w:rPr>
          <w:rFonts w:ascii="Times New Roman" w:hAnsi="Times New Roman" w:cs="Times New Roman"/>
          <w:color w:val="000000"/>
          <w:sz w:val="24"/>
          <w:szCs w:val="24"/>
        </w:rPr>
        <w:t>PCoA</w:t>
      </w:r>
      <w:proofErr w:type="spellEnd"/>
      <w:r w:rsidRPr="00AB7B0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were </w:t>
      </w:r>
      <w:r w:rsidRPr="00AB7B0F">
        <w:rPr>
          <w:rFonts w:ascii="Times New Roman" w:hAnsi="Times New Roman" w:cs="Times New Roman"/>
          <w:color w:val="000000"/>
          <w:sz w:val="24"/>
          <w:szCs w:val="24"/>
        </w:rPr>
        <w:t xml:space="preserve">significant. </w:t>
      </w:r>
      <w:r w:rsidRPr="00AB7B0F">
        <w:rPr>
          <w:rFonts w:ascii="Times New Roman" w:hAnsi="Times New Roman" w:cs="Times New Roman"/>
          <w:color w:val="FF0000"/>
          <w:sz w:val="24"/>
          <w:szCs w:val="24"/>
        </w:rPr>
        <w:t xml:space="preserve">Finally, a multivariate homogeneity check of the group dispersions was performed to determine whether the variance </w:t>
      </w:r>
      <w:r>
        <w:rPr>
          <w:rFonts w:ascii="Times New Roman" w:hAnsi="Times New Roman" w:cs="Times New Roman"/>
          <w:color w:val="FF0000"/>
          <w:sz w:val="24"/>
          <w:szCs w:val="24"/>
        </w:rPr>
        <w:t>o</w:t>
      </w:r>
      <w:r w:rsidRPr="00AB7B0F">
        <w:rPr>
          <w:rFonts w:ascii="Times New Roman" w:hAnsi="Times New Roman" w:cs="Times New Roman"/>
          <w:color w:val="FF0000"/>
          <w:sz w:val="24"/>
          <w:szCs w:val="24"/>
        </w:rPr>
        <w:t xml:space="preserve">f the 2 groups could be an explanation for any separation seen in the </w:t>
      </w:r>
      <w:proofErr w:type="spellStart"/>
      <w:r w:rsidRPr="00AB7B0F">
        <w:rPr>
          <w:rFonts w:ascii="Times New Roman" w:hAnsi="Times New Roman" w:cs="Times New Roman"/>
          <w:color w:val="FF0000"/>
          <w:sz w:val="24"/>
          <w:szCs w:val="24"/>
        </w:rPr>
        <w:t>PCoA</w:t>
      </w:r>
      <w:proofErr w:type="spellEnd"/>
      <w:r w:rsidRPr="00AB7B0F">
        <w:rPr>
          <w:rFonts w:ascii="Times New Roman" w:hAnsi="Times New Roman" w:cs="Times New Roman"/>
          <w:color w:val="000000"/>
          <w:sz w:val="24"/>
          <w:szCs w:val="24"/>
        </w:rPr>
        <w:t>. These last 2 analyses were done using the vegan</w:t>
      </w:r>
      <w:ins w:id="22" w:author="Susan Steinbusch-Coort" w:date="2020-06-22T12:02:00Z">
        <w:r w:rsidR="006C0A28">
          <w:rPr>
            <w:rFonts w:ascii="Times New Roman" w:hAnsi="Times New Roman" w:cs="Times New Roman"/>
            <w:color w:val="000000"/>
            <w:sz w:val="24"/>
            <w:szCs w:val="24"/>
          </w:rPr>
          <w:t xml:space="preserve"> R-</w:t>
        </w:r>
      </w:ins>
      <w:r w:rsidRPr="00AB7B0F">
        <w:rPr>
          <w:rFonts w:ascii="Times New Roman" w:hAnsi="Times New Roman" w:cs="Times New Roman"/>
          <w:color w:val="000000"/>
          <w:sz w:val="24"/>
          <w:szCs w:val="24"/>
        </w:rPr>
        <w:t xml:space="preserve"> </w:t>
      </w:r>
      <w:r w:rsidRPr="00001DCC">
        <w:rPr>
          <w:rFonts w:ascii="Times New Roman" w:hAnsi="Times New Roman" w:cs="Times New Roman"/>
          <w:sz w:val="24"/>
          <w:szCs w:val="24"/>
        </w:rPr>
        <w:t>package (</w:t>
      </w:r>
      <w:proofErr w:type="spellStart"/>
      <w:r w:rsidRPr="00001DCC">
        <w:rPr>
          <w:rFonts w:ascii="Times New Roman" w:hAnsi="Times New Roman" w:cs="Times New Roman"/>
          <w:sz w:val="24"/>
          <w:szCs w:val="24"/>
          <w:bdr w:val="none" w:sz="0" w:space="0" w:color="auto" w:frame="1"/>
        </w:rPr>
        <w:t>Jari</w:t>
      </w:r>
      <w:proofErr w:type="spellEnd"/>
      <w:r w:rsidRPr="00001DCC">
        <w:rPr>
          <w:rFonts w:ascii="Times New Roman" w:hAnsi="Times New Roman" w:cs="Times New Roman"/>
          <w:sz w:val="24"/>
          <w:szCs w:val="24"/>
          <w:bdr w:val="none" w:sz="0" w:space="0" w:color="auto" w:frame="1"/>
        </w:rPr>
        <w:t xml:space="preserve"> Oksanen, F. Guillaume Blanchet, Michael Friendly, Roeland </w:t>
      </w:r>
      <w:proofErr w:type="spellStart"/>
      <w:r w:rsidRPr="00001DCC">
        <w:rPr>
          <w:rFonts w:ascii="Times New Roman" w:hAnsi="Times New Roman" w:cs="Times New Roman"/>
          <w:sz w:val="24"/>
          <w:szCs w:val="24"/>
          <w:bdr w:val="none" w:sz="0" w:space="0" w:color="auto" w:frame="1"/>
        </w:rPr>
        <w:t>Kindt</w:t>
      </w:r>
      <w:proofErr w:type="spellEnd"/>
      <w:r w:rsidRPr="00001DCC">
        <w:rPr>
          <w:rFonts w:ascii="Times New Roman" w:hAnsi="Times New Roman" w:cs="Times New Roman"/>
          <w:sz w:val="24"/>
          <w:szCs w:val="24"/>
          <w:bdr w:val="none" w:sz="0" w:space="0" w:color="auto" w:frame="1"/>
        </w:rPr>
        <w:t xml:space="preserve">, Pierre Legendre, Dan McGlinn, Peter R. </w:t>
      </w:r>
      <w:proofErr w:type="spellStart"/>
      <w:r w:rsidRPr="00001DCC">
        <w:rPr>
          <w:rFonts w:ascii="Times New Roman" w:hAnsi="Times New Roman" w:cs="Times New Roman"/>
          <w:sz w:val="24"/>
          <w:szCs w:val="24"/>
          <w:bdr w:val="none" w:sz="0" w:space="0" w:color="auto" w:frame="1"/>
        </w:rPr>
        <w:t>Minchin,R</w:t>
      </w:r>
      <w:proofErr w:type="spellEnd"/>
      <w:r w:rsidRPr="00001DCC">
        <w:rPr>
          <w:rFonts w:ascii="Times New Roman" w:hAnsi="Times New Roman" w:cs="Times New Roman"/>
          <w:sz w:val="24"/>
          <w:szCs w:val="24"/>
          <w:bdr w:val="none" w:sz="0" w:space="0" w:color="auto" w:frame="1"/>
        </w:rPr>
        <w:t xml:space="preserve">. B. O'Hara, Gavin L. Simpson, Peter </w:t>
      </w:r>
      <w:proofErr w:type="spellStart"/>
      <w:r w:rsidRPr="00001DCC">
        <w:rPr>
          <w:rFonts w:ascii="Times New Roman" w:hAnsi="Times New Roman" w:cs="Times New Roman"/>
          <w:sz w:val="24"/>
          <w:szCs w:val="24"/>
          <w:bdr w:val="none" w:sz="0" w:space="0" w:color="auto" w:frame="1"/>
        </w:rPr>
        <w:t>Solymos</w:t>
      </w:r>
      <w:proofErr w:type="spellEnd"/>
      <w:r w:rsidRPr="00001DCC">
        <w:rPr>
          <w:rFonts w:ascii="Times New Roman" w:hAnsi="Times New Roman" w:cs="Times New Roman"/>
          <w:sz w:val="24"/>
          <w:szCs w:val="24"/>
          <w:bdr w:val="none" w:sz="0" w:space="0" w:color="auto" w:frame="1"/>
        </w:rPr>
        <w:t xml:space="preserve">, M. Henry H. Stevens, Eduard </w:t>
      </w:r>
      <w:proofErr w:type="spellStart"/>
      <w:r w:rsidRPr="00001DCC">
        <w:rPr>
          <w:rFonts w:ascii="Times New Roman" w:hAnsi="Times New Roman" w:cs="Times New Roman"/>
          <w:sz w:val="24"/>
          <w:szCs w:val="24"/>
          <w:bdr w:val="none" w:sz="0" w:space="0" w:color="auto" w:frame="1"/>
        </w:rPr>
        <w:t>Szoecs</w:t>
      </w:r>
      <w:proofErr w:type="spellEnd"/>
      <w:r w:rsidRPr="00001DCC">
        <w:rPr>
          <w:rFonts w:ascii="Times New Roman" w:hAnsi="Times New Roman" w:cs="Times New Roman"/>
          <w:sz w:val="24"/>
          <w:szCs w:val="24"/>
          <w:bdr w:val="none" w:sz="0" w:space="0" w:color="auto" w:frame="1"/>
        </w:rPr>
        <w:t xml:space="preserve"> and Helene Wagner (2019</w:t>
      </w:r>
      <w:r>
        <w:rPr>
          <w:rFonts w:ascii="Times New Roman" w:hAnsi="Times New Roman" w:cs="Times New Roman"/>
          <w:sz w:val="24"/>
          <w:szCs w:val="24"/>
          <w:bdr w:val="none" w:sz="0" w:space="0" w:color="auto" w:frame="1"/>
        </w:rPr>
        <w:t>)</w:t>
      </w:r>
      <w:r w:rsidRPr="00001DCC">
        <w:rPr>
          <w:rFonts w:ascii="Times New Roman" w:hAnsi="Times New Roman" w:cs="Times New Roman"/>
          <w:sz w:val="24"/>
          <w:szCs w:val="24"/>
          <w:bdr w:val="none" w:sz="0" w:space="0" w:color="auto" w:frame="1"/>
        </w:rPr>
        <w:t xml:space="preserve">. </w:t>
      </w:r>
      <w:proofErr w:type="spellStart"/>
      <w:r w:rsidRPr="00001DCC">
        <w:rPr>
          <w:rFonts w:ascii="Times New Roman" w:hAnsi="Times New Roman" w:cs="Times New Roman"/>
          <w:sz w:val="24"/>
          <w:szCs w:val="24"/>
          <w:bdr w:val="none" w:sz="0" w:space="0" w:color="auto" w:frame="1"/>
        </w:rPr>
        <w:t>vegan:Community</w:t>
      </w:r>
      <w:proofErr w:type="spellEnd"/>
      <w:r w:rsidRPr="00001DCC">
        <w:rPr>
          <w:rFonts w:ascii="Times New Roman" w:hAnsi="Times New Roman" w:cs="Times New Roman"/>
          <w:sz w:val="24"/>
          <w:szCs w:val="24"/>
          <w:bdr w:val="none" w:sz="0" w:space="0" w:color="auto" w:frame="1"/>
        </w:rPr>
        <w:t xml:space="preserve"> Ecology Package. R package version 2.5-6.  https://CRAN.R-project.org/package=vegan</w:t>
      </w:r>
      <w:r w:rsidRPr="00001DCC">
        <w:rPr>
          <w:rFonts w:ascii="Times New Roman" w:hAnsi="Times New Roman" w:cs="Times New Roman"/>
          <w:sz w:val="24"/>
          <w:szCs w:val="24"/>
        </w:rPr>
        <w:t>). </w:t>
      </w:r>
    </w:p>
    <w:p w14:paraId="5E48F14F" w14:textId="149AC236" w:rsidR="00D22B0D" w:rsidRDefault="00182160" w:rsidP="007D781C">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From this, an investigation into the phylum abundances per sample in each group was executed using </w:t>
      </w:r>
      <w:proofErr w:type="spellStart"/>
      <w:r w:rsidRPr="00AB7B0F">
        <w:rPr>
          <w:rFonts w:ascii="Times New Roman" w:eastAsia="Times New Roman" w:hAnsi="Times New Roman" w:cs="Times New Roman"/>
          <w:color w:val="000000"/>
          <w:sz w:val="24"/>
          <w:szCs w:val="24"/>
          <w:lang w:eastAsia="en-GB"/>
        </w:rPr>
        <w:t>barplots</w:t>
      </w:r>
      <w:proofErr w:type="spellEnd"/>
      <w:r w:rsidRPr="00AB7B0F">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FF0000"/>
          <w:sz w:val="24"/>
          <w:szCs w:val="24"/>
          <w:lang w:eastAsia="en-GB"/>
        </w:rPr>
        <w:t xml:space="preserve">and allowed for elaboration of the variance in </w:t>
      </w:r>
      <w:r>
        <w:rPr>
          <w:rFonts w:ascii="Times New Roman" w:eastAsia="Times New Roman" w:hAnsi="Times New Roman" w:cs="Times New Roman"/>
          <w:color w:val="FF0000"/>
          <w:sz w:val="24"/>
          <w:szCs w:val="24"/>
          <w:lang w:eastAsia="en-GB"/>
        </w:rPr>
        <w:t xml:space="preserve">phylum abundance of </w:t>
      </w:r>
      <w:r w:rsidRPr="00AB7B0F">
        <w:rPr>
          <w:rFonts w:ascii="Times New Roman" w:eastAsia="Times New Roman" w:hAnsi="Times New Roman" w:cs="Times New Roman"/>
          <w:color w:val="FF0000"/>
          <w:sz w:val="24"/>
          <w:szCs w:val="24"/>
          <w:lang w:eastAsia="en-GB"/>
        </w:rPr>
        <w:t>the 2 groups</w:t>
      </w:r>
      <w:r w:rsidRPr="00AB7B0F">
        <w:rPr>
          <w:rFonts w:ascii="Times New Roman" w:eastAsia="Times New Roman" w:hAnsi="Times New Roman" w:cs="Times New Roman"/>
          <w:color w:val="000000"/>
          <w:sz w:val="24"/>
          <w:szCs w:val="24"/>
          <w:lang w:eastAsia="en-GB"/>
        </w:rPr>
        <w:t xml:space="preserve">. Finally, in order to examine which taxa were more and less abundant in each group, box plots for each phylum illustrating the mean abundances </w:t>
      </w:r>
      <w:r>
        <w:rPr>
          <w:rFonts w:ascii="Times New Roman" w:eastAsia="Times New Roman" w:hAnsi="Times New Roman" w:cs="Times New Roman"/>
          <w:color w:val="000000"/>
          <w:sz w:val="24"/>
          <w:szCs w:val="24"/>
          <w:lang w:eastAsia="en-GB"/>
        </w:rPr>
        <w:t xml:space="preserve">of </w:t>
      </w:r>
      <w:r w:rsidRPr="00AB7B0F">
        <w:rPr>
          <w:rFonts w:ascii="Times New Roman" w:eastAsia="Times New Roman" w:hAnsi="Times New Roman" w:cs="Times New Roman"/>
          <w:color w:val="000000"/>
          <w:sz w:val="24"/>
          <w:szCs w:val="24"/>
          <w:lang w:eastAsia="en-GB"/>
        </w:rPr>
        <w:t>each group were created.</w:t>
      </w:r>
      <w:r>
        <w:rPr>
          <w:rFonts w:ascii="Times New Roman" w:eastAsia="Times New Roman" w:hAnsi="Times New Roman" w:cs="Times New Roman"/>
          <w:color w:val="000000"/>
          <w:sz w:val="24"/>
          <w:szCs w:val="24"/>
          <w:lang w:eastAsia="en-GB"/>
        </w:rPr>
        <w:t xml:space="preserve"> All differences in mean abundance were </w:t>
      </w:r>
      <w:r w:rsidRPr="00AB7B0F">
        <w:rPr>
          <w:rFonts w:ascii="Times New Roman" w:eastAsia="Times New Roman" w:hAnsi="Times New Roman" w:cs="Times New Roman"/>
          <w:color w:val="000000"/>
          <w:sz w:val="24"/>
          <w:szCs w:val="24"/>
          <w:lang w:eastAsia="en-GB"/>
        </w:rPr>
        <w:t>investigated using Wilcoxon test</w:t>
      </w:r>
      <w:r>
        <w:rPr>
          <w:rFonts w:ascii="Times New Roman" w:eastAsia="Times New Roman" w:hAnsi="Times New Roman" w:cs="Times New Roman"/>
          <w:color w:val="000000"/>
          <w:sz w:val="24"/>
          <w:szCs w:val="24"/>
          <w:lang w:eastAsia="en-GB"/>
        </w:rPr>
        <w:t>s</w:t>
      </w:r>
      <w:r w:rsidRPr="00AB7B0F">
        <w:rPr>
          <w:rFonts w:ascii="Times New Roman" w:eastAsia="Times New Roman" w:hAnsi="Times New Roman" w:cs="Times New Roman"/>
          <w:color w:val="000000"/>
          <w:sz w:val="24"/>
          <w:szCs w:val="24"/>
          <w:lang w:eastAsia="en-GB"/>
        </w:rPr>
        <w:t>. Moreover, the top taxa separating the 2 groups were able to be identified using the results of the previously run PERMANOVA. </w:t>
      </w:r>
    </w:p>
    <w:p w14:paraId="101946D2" w14:textId="77777777" w:rsidR="007D781C" w:rsidRPr="007D781C" w:rsidRDefault="007D781C" w:rsidP="007D781C">
      <w:pPr>
        <w:spacing w:after="0" w:line="360" w:lineRule="auto"/>
        <w:jc w:val="both"/>
        <w:rPr>
          <w:rFonts w:ascii="Times New Roman" w:eastAsia="Times New Roman" w:hAnsi="Times New Roman" w:cs="Times New Roman"/>
          <w:sz w:val="24"/>
          <w:szCs w:val="24"/>
          <w:lang w:eastAsia="en-GB"/>
        </w:rPr>
      </w:pPr>
    </w:p>
    <w:p w14:paraId="5AF41ECE" w14:textId="77A56433" w:rsidR="00A86316" w:rsidRPr="008C5553" w:rsidRDefault="00A86316" w:rsidP="00A86316">
      <w:pPr>
        <w:pStyle w:val="Heading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t>Metabolomic data</w:t>
      </w:r>
    </w:p>
    <w:p w14:paraId="55109CFB" w14:textId="55FB47FB" w:rsidR="00672A52" w:rsidRPr="00AB7B0F" w:rsidRDefault="00672A52" w:rsidP="00672A52">
      <w:pPr>
        <w:pStyle w:val="Heading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 xml:space="preserve">Data pre-processing of the metabolomic data </w:t>
      </w:r>
    </w:p>
    <w:p w14:paraId="4F47829D" w14:textId="4F77023B" w:rsidR="0048612D" w:rsidRPr="00903E64" w:rsidRDefault="000D2F23" w:rsidP="0037624C">
      <w:pPr>
        <w:spacing w:line="360" w:lineRule="auto"/>
        <w:jc w:val="both"/>
        <w:textAlignment w:val="baseline"/>
        <w:rPr>
          <w:rFonts w:ascii="Times New Roman" w:hAnsi="Times New Roman" w:cs="Times New Roman"/>
          <w:sz w:val="24"/>
          <w:szCs w:val="24"/>
        </w:rPr>
      </w:pPr>
      <w:r>
        <w:rPr>
          <w:rFonts w:ascii="Times New Roman" w:eastAsia="Times New Roman" w:hAnsi="Times New Roman" w:cs="Times New Roman"/>
          <w:color w:val="000000"/>
          <w:sz w:val="24"/>
          <w:szCs w:val="24"/>
          <w:lang w:eastAsia="en-GB"/>
        </w:rPr>
        <w:t>For s</w:t>
      </w:r>
      <w:r w:rsidR="00770FFB">
        <w:rPr>
          <w:rFonts w:ascii="Times New Roman" w:eastAsia="Times New Roman" w:hAnsi="Times New Roman" w:cs="Times New Roman"/>
          <w:color w:val="000000"/>
          <w:sz w:val="24"/>
          <w:szCs w:val="24"/>
          <w:lang w:eastAsia="en-GB"/>
        </w:rPr>
        <w:t>ome of the measured metabolites</w:t>
      </w:r>
      <w:r>
        <w:rPr>
          <w:rFonts w:ascii="Times New Roman" w:eastAsia="Times New Roman" w:hAnsi="Times New Roman" w:cs="Times New Roman"/>
          <w:color w:val="000000"/>
          <w:sz w:val="24"/>
          <w:szCs w:val="24"/>
          <w:lang w:eastAsia="en-GB"/>
        </w:rPr>
        <w:t xml:space="preserve"> no identifier was given, </w:t>
      </w:r>
      <w:r w:rsidR="00C91D09">
        <w:rPr>
          <w:rFonts w:ascii="Times New Roman" w:eastAsia="Times New Roman" w:hAnsi="Times New Roman" w:cs="Times New Roman"/>
          <w:color w:val="000000"/>
          <w:sz w:val="24"/>
          <w:szCs w:val="24"/>
          <w:lang w:eastAsia="en-GB"/>
        </w:rPr>
        <w:t xml:space="preserve">however, a majority were annotated with </w:t>
      </w:r>
      <w:r w:rsidR="007C0DD7">
        <w:rPr>
          <w:rFonts w:ascii="Times New Roman" w:eastAsia="Times New Roman" w:hAnsi="Times New Roman" w:cs="Times New Roman"/>
          <w:color w:val="000000"/>
          <w:sz w:val="24"/>
          <w:szCs w:val="24"/>
          <w:lang w:eastAsia="en-GB"/>
        </w:rPr>
        <w:t xml:space="preserve">HMDB </w:t>
      </w:r>
      <w:r w:rsidR="00463C02">
        <w:rPr>
          <w:rFonts w:ascii="Times New Roman" w:eastAsia="Times New Roman" w:hAnsi="Times New Roman" w:cs="Times New Roman"/>
          <w:color w:val="000000"/>
          <w:sz w:val="24"/>
          <w:szCs w:val="24"/>
          <w:lang w:eastAsia="en-GB"/>
        </w:rPr>
        <w:t>(</w:t>
      </w:r>
      <w:r w:rsidR="002D3A2F">
        <w:rPr>
          <w:rFonts w:ascii="Times New Roman" w:eastAsia="Times New Roman" w:hAnsi="Times New Roman" w:cs="Times New Roman"/>
          <w:color w:val="000000"/>
          <w:sz w:val="24"/>
          <w:szCs w:val="24"/>
          <w:lang w:eastAsia="en-GB"/>
        </w:rPr>
        <w:t>H</w:t>
      </w:r>
      <w:r w:rsidR="00463C02">
        <w:rPr>
          <w:rFonts w:ascii="Times New Roman" w:eastAsia="Times New Roman" w:hAnsi="Times New Roman" w:cs="Times New Roman"/>
          <w:color w:val="000000"/>
          <w:sz w:val="24"/>
          <w:szCs w:val="24"/>
          <w:lang w:eastAsia="en-GB"/>
        </w:rPr>
        <w:t xml:space="preserve">uman </w:t>
      </w:r>
      <w:r w:rsidR="002D3A2F">
        <w:rPr>
          <w:rFonts w:ascii="Times New Roman" w:eastAsia="Times New Roman" w:hAnsi="Times New Roman" w:cs="Times New Roman"/>
          <w:color w:val="000000"/>
          <w:sz w:val="24"/>
          <w:szCs w:val="24"/>
          <w:lang w:eastAsia="en-GB"/>
        </w:rPr>
        <w:t>Me</w:t>
      </w:r>
      <w:r w:rsidR="00463C02">
        <w:rPr>
          <w:rFonts w:ascii="Times New Roman" w:eastAsia="Times New Roman" w:hAnsi="Times New Roman" w:cs="Times New Roman"/>
          <w:color w:val="000000"/>
          <w:sz w:val="24"/>
          <w:szCs w:val="24"/>
          <w:lang w:eastAsia="en-GB"/>
        </w:rPr>
        <w:t xml:space="preserve">tabolite </w:t>
      </w:r>
      <w:r w:rsidR="002D3A2F">
        <w:rPr>
          <w:rFonts w:ascii="Times New Roman" w:eastAsia="Times New Roman" w:hAnsi="Times New Roman" w:cs="Times New Roman"/>
          <w:color w:val="000000"/>
          <w:sz w:val="24"/>
          <w:szCs w:val="24"/>
          <w:lang w:eastAsia="en-GB"/>
        </w:rPr>
        <w:t>D</w:t>
      </w:r>
      <w:r w:rsidR="00463C02">
        <w:rPr>
          <w:rFonts w:ascii="Times New Roman" w:eastAsia="Times New Roman" w:hAnsi="Times New Roman" w:cs="Times New Roman"/>
          <w:color w:val="000000"/>
          <w:sz w:val="24"/>
          <w:szCs w:val="24"/>
          <w:lang w:eastAsia="en-GB"/>
        </w:rPr>
        <w:t xml:space="preserve">atabase) </w:t>
      </w:r>
      <w:r w:rsidR="00DA3398">
        <w:rPr>
          <w:rFonts w:ascii="Times New Roman" w:eastAsia="Times New Roman" w:hAnsi="Times New Roman" w:cs="Times New Roman"/>
          <w:color w:val="000000"/>
          <w:sz w:val="24"/>
          <w:szCs w:val="24"/>
          <w:lang w:eastAsia="en-GB"/>
        </w:rPr>
        <w:t>identifier</w:t>
      </w:r>
      <w:r w:rsidR="00C91D09">
        <w:rPr>
          <w:rFonts w:ascii="Times New Roman" w:eastAsia="Times New Roman" w:hAnsi="Times New Roman" w:cs="Times New Roman"/>
          <w:color w:val="000000"/>
          <w:sz w:val="24"/>
          <w:szCs w:val="24"/>
          <w:lang w:eastAsia="en-GB"/>
        </w:rPr>
        <w:t>s</w:t>
      </w:r>
      <w:r w:rsidR="00DA3398">
        <w:rPr>
          <w:rFonts w:ascii="Times New Roman" w:eastAsia="Times New Roman" w:hAnsi="Times New Roman" w:cs="Times New Roman"/>
          <w:color w:val="000000"/>
          <w:sz w:val="24"/>
          <w:szCs w:val="24"/>
          <w:lang w:eastAsia="en-GB"/>
        </w:rPr>
        <w:t xml:space="preserve"> </w:t>
      </w:r>
      <w:r w:rsidR="00463C02">
        <w:rPr>
          <w:rFonts w:ascii="Times New Roman" w:eastAsia="Times New Roman" w:hAnsi="Times New Roman" w:cs="Times New Roman"/>
          <w:color w:val="000000"/>
          <w:sz w:val="24"/>
          <w:szCs w:val="24"/>
          <w:lang w:eastAsia="en-GB"/>
        </w:rPr>
        <w:t>(</w:t>
      </w:r>
      <w:hyperlink r:id="rId31" w:tgtFrame="_blank" w:history="1">
        <w:r w:rsidR="00DA3398">
          <w:rPr>
            <w:rStyle w:val="Hyperlink"/>
            <w:rFonts w:ascii="Helvetica" w:hAnsi="Helvetica" w:cs="Helvetica"/>
            <w:color w:val="1A73E8"/>
            <w:spacing w:val="3"/>
            <w:sz w:val="21"/>
            <w:szCs w:val="21"/>
            <w:shd w:val="clear" w:color="auto" w:fill="FFFFFF"/>
          </w:rPr>
          <w:t>https://pubmed.ncbi.nlm.nih.gov/29140435/?from_term=HMDB+%5Bti%5D&amp;from_sort=date&amp;from_pos=1</w:t>
        </w:r>
      </w:hyperlink>
      <w:r w:rsidR="00DA3398">
        <w:t>)</w:t>
      </w:r>
      <w:r w:rsidR="00C91D09">
        <w:t xml:space="preserve">. </w:t>
      </w:r>
      <w:r w:rsidR="006C100F">
        <w:rPr>
          <w:rFonts w:ascii="Times New Roman" w:eastAsia="Times New Roman" w:hAnsi="Times New Roman" w:cs="Times New Roman"/>
          <w:color w:val="000000"/>
          <w:sz w:val="24"/>
          <w:szCs w:val="24"/>
          <w:lang w:eastAsia="en-GB"/>
        </w:rPr>
        <w:t>Since a well-recognized annotation system was needed for follow-up analysis,</w:t>
      </w:r>
      <w:r w:rsidR="00C91D09">
        <w:rPr>
          <w:rFonts w:ascii="Times New Roman" w:eastAsia="Times New Roman" w:hAnsi="Times New Roman" w:cs="Times New Roman"/>
          <w:color w:val="000000"/>
          <w:sz w:val="24"/>
          <w:szCs w:val="24"/>
          <w:lang w:eastAsia="en-GB"/>
        </w:rPr>
        <w:t xml:space="preserve"> the metabolomic data was filtered to only include metabolites </w:t>
      </w:r>
      <w:r w:rsidR="002F42E4">
        <w:rPr>
          <w:rFonts w:ascii="Times New Roman" w:eastAsia="Times New Roman" w:hAnsi="Times New Roman" w:cs="Times New Roman"/>
          <w:color w:val="000000"/>
          <w:sz w:val="24"/>
          <w:szCs w:val="24"/>
          <w:lang w:eastAsia="en-GB"/>
        </w:rPr>
        <w:t>for which an HMDB identifier was given</w:t>
      </w:r>
      <w:del w:id="23" w:author="Susan Steinbusch-Coort" w:date="2020-06-22T16:28:00Z">
        <w:r w:rsidR="002F42E4" w:rsidDel="00CD6FE1">
          <w:rPr>
            <w:rFonts w:ascii="Times New Roman" w:eastAsia="Times New Roman" w:hAnsi="Times New Roman" w:cs="Times New Roman"/>
            <w:color w:val="000000"/>
            <w:sz w:val="24"/>
            <w:szCs w:val="24"/>
            <w:lang w:eastAsia="en-GB"/>
          </w:rPr>
          <w:delText xml:space="preserve"> </w:delText>
        </w:r>
      </w:del>
      <w:r w:rsidR="00A62D07">
        <w:rPr>
          <w:rFonts w:ascii="Times New Roman" w:hAnsi="Times New Roman" w:cs="Times New Roman"/>
          <w:sz w:val="24"/>
          <w:szCs w:val="24"/>
        </w:rPr>
        <w:t xml:space="preserve">. </w:t>
      </w:r>
      <w:r w:rsidR="0032116B">
        <w:rPr>
          <w:rFonts w:ascii="Times New Roman" w:hAnsi="Times New Roman" w:cs="Times New Roman"/>
          <w:sz w:val="24"/>
          <w:szCs w:val="24"/>
        </w:rPr>
        <w:t xml:space="preserve">One abundance value </w:t>
      </w:r>
      <w:r w:rsidR="00BB0E9E">
        <w:rPr>
          <w:rFonts w:ascii="Times New Roman" w:hAnsi="Times New Roman" w:cs="Times New Roman"/>
          <w:sz w:val="24"/>
          <w:szCs w:val="24"/>
        </w:rPr>
        <w:t>for each metabolite-subject combination</w:t>
      </w:r>
      <w:r w:rsidR="001D4194">
        <w:rPr>
          <w:rFonts w:ascii="Times New Roman" w:hAnsi="Times New Roman" w:cs="Times New Roman"/>
          <w:sz w:val="24"/>
          <w:szCs w:val="24"/>
        </w:rPr>
        <w:t xml:space="preserve"> was then determined </w:t>
      </w:r>
      <w:commentRangeStart w:id="24"/>
      <w:r w:rsidR="001D4194">
        <w:rPr>
          <w:rFonts w:ascii="Times New Roman" w:hAnsi="Times New Roman" w:cs="Times New Roman"/>
          <w:sz w:val="24"/>
          <w:szCs w:val="24"/>
        </w:rPr>
        <w:t xml:space="preserve">by </w:t>
      </w:r>
      <w:r w:rsidR="006D13F6">
        <w:rPr>
          <w:rFonts w:ascii="Times New Roman" w:hAnsi="Times New Roman" w:cs="Times New Roman"/>
          <w:sz w:val="24"/>
          <w:szCs w:val="24"/>
        </w:rPr>
        <w:t>averaging together the</w:t>
      </w:r>
      <w:r w:rsidR="000F25B6">
        <w:rPr>
          <w:rFonts w:ascii="Times New Roman" w:hAnsi="Times New Roman" w:cs="Times New Roman"/>
          <w:sz w:val="24"/>
          <w:szCs w:val="24"/>
        </w:rPr>
        <w:t xml:space="preserve"> corresponding samples per metabolit</w:t>
      </w:r>
      <w:commentRangeEnd w:id="24"/>
      <w:r w:rsidR="00CD6FE1">
        <w:rPr>
          <w:rStyle w:val="CommentReference"/>
        </w:rPr>
        <w:commentReference w:id="24"/>
      </w:r>
      <w:r w:rsidR="000F25B6">
        <w:rPr>
          <w:rFonts w:ascii="Times New Roman" w:hAnsi="Times New Roman" w:cs="Times New Roman"/>
          <w:sz w:val="24"/>
          <w:szCs w:val="24"/>
        </w:rPr>
        <w:t xml:space="preserve">e. </w:t>
      </w:r>
      <w:r w:rsidR="00CC3C7F">
        <w:rPr>
          <w:rFonts w:ascii="Times New Roman" w:eastAsia="Times New Roman" w:hAnsi="Times New Roman" w:cs="Times New Roman"/>
          <w:color w:val="000000"/>
          <w:sz w:val="24"/>
          <w:szCs w:val="24"/>
          <w:lang w:eastAsia="en-GB"/>
        </w:rPr>
        <w:t xml:space="preserve">This allowed for the metabolomic data to be used along with the subject data to identify </w:t>
      </w:r>
      <w:r w:rsidR="00865396" w:rsidRPr="00AB7B0F">
        <w:rPr>
          <w:rFonts w:ascii="Times New Roman" w:eastAsia="Times New Roman" w:hAnsi="Times New Roman" w:cs="Times New Roman"/>
          <w:color w:val="000000"/>
          <w:sz w:val="24"/>
          <w:szCs w:val="24"/>
          <w:lang w:eastAsia="en-GB"/>
        </w:rPr>
        <w:t>metabolite</w:t>
      </w:r>
      <w:r w:rsidR="00865396">
        <w:rPr>
          <w:rFonts w:ascii="Times New Roman" w:eastAsia="Times New Roman" w:hAnsi="Times New Roman" w:cs="Times New Roman"/>
          <w:color w:val="000000"/>
          <w:sz w:val="24"/>
          <w:szCs w:val="24"/>
          <w:lang w:eastAsia="en-GB"/>
        </w:rPr>
        <w:t>s</w:t>
      </w:r>
      <w:r w:rsidR="00865396" w:rsidRPr="00AB7B0F">
        <w:rPr>
          <w:rFonts w:ascii="Times New Roman" w:eastAsia="Times New Roman" w:hAnsi="Times New Roman" w:cs="Times New Roman"/>
          <w:color w:val="000000"/>
          <w:sz w:val="24"/>
          <w:szCs w:val="24"/>
          <w:lang w:eastAsia="en-GB"/>
        </w:rPr>
        <w:t xml:space="preserve"> </w:t>
      </w:r>
      <w:r w:rsidR="00865396">
        <w:rPr>
          <w:rFonts w:ascii="Times New Roman" w:eastAsia="Times New Roman" w:hAnsi="Times New Roman" w:cs="Times New Roman"/>
          <w:color w:val="000000"/>
          <w:sz w:val="24"/>
          <w:szCs w:val="24"/>
          <w:lang w:eastAsia="en-GB"/>
        </w:rPr>
        <w:t xml:space="preserve">whose </w:t>
      </w:r>
      <w:r w:rsidR="00865396" w:rsidRPr="00AB7B0F">
        <w:rPr>
          <w:rFonts w:ascii="Times New Roman" w:eastAsia="Times New Roman" w:hAnsi="Times New Roman" w:cs="Times New Roman"/>
          <w:color w:val="000000"/>
          <w:sz w:val="24"/>
          <w:szCs w:val="24"/>
          <w:lang w:eastAsia="en-GB"/>
        </w:rPr>
        <w:t xml:space="preserve">abundances were significantly different between the IR and IS </w:t>
      </w:r>
      <w:r w:rsidR="00303776">
        <w:rPr>
          <w:rFonts w:ascii="Times New Roman" w:eastAsia="Times New Roman" w:hAnsi="Times New Roman" w:cs="Times New Roman"/>
          <w:color w:val="000000"/>
          <w:sz w:val="24"/>
          <w:szCs w:val="24"/>
          <w:lang w:eastAsia="en-GB"/>
        </w:rPr>
        <w:t>condition via application of a</w:t>
      </w:r>
      <w:r w:rsidR="00CC3C7F">
        <w:rPr>
          <w:rFonts w:ascii="Times New Roman" w:eastAsia="Times New Roman" w:hAnsi="Times New Roman" w:cs="Times New Roman"/>
          <w:color w:val="000000"/>
          <w:sz w:val="24"/>
          <w:szCs w:val="24"/>
          <w:lang w:eastAsia="en-GB"/>
        </w:rPr>
        <w:t xml:space="preserve"> differential analysis (DA). </w:t>
      </w:r>
      <w:r w:rsidR="007645DD">
        <w:rPr>
          <w:rFonts w:ascii="Times New Roman" w:hAnsi="Times New Roman" w:cs="Times New Roman"/>
          <w:sz w:val="24"/>
          <w:szCs w:val="24"/>
        </w:rPr>
        <w:t>However, before the DA could be run,</w:t>
      </w:r>
      <w:r w:rsidR="0048612D">
        <w:rPr>
          <w:rFonts w:ascii="Times New Roman" w:hAnsi="Times New Roman" w:cs="Times New Roman"/>
          <w:sz w:val="24"/>
          <w:szCs w:val="24"/>
        </w:rPr>
        <w:t xml:space="preserve"> these averages </w:t>
      </w:r>
      <w:r w:rsidR="007645DD">
        <w:rPr>
          <w:rFonts w:ascii="Times New Roman" w:hAnsi="Times New Roman" w:cs="Times New Roman"/>
          <w:sz w:val="24"/>
          <w:szCs w:val="24"/>
        </w:rPr>
        <w:t>needed to be</w:t>
      </w:r>
      <w:r w:rsidR="0048612D">
        <w:rPr>
          <w:rFonts w:ascii="Times New Roman" w:hAnsi="Times New Roman" w:cs="Times New Roman"/>
          <w:sz w:val="24"/>
          <w:szCs w:val="24"/>
        </w:rPr>
        <w:t xml:space="preserve"> normalized</w:t>
      </w:r>
      <w:r w:rsidR="007645DD">
        <w:rPr>
          <w:rFonts w:ascii="Times New Roman" w:hAnsi="Times New Roman" w:cs="Times New Roman"/>
          <w:sz w:val="24"/>
          <w:szCs w:val="24"/>
        </w:rPr>
        <w:t xml:space="preserve">. This was done by </w:t>
      </w:r>
      <w:r w:rsidR="0048612D">
        <w:rPr>
          <w:rFonts w:ascii="Times New Roman" w:hAnsi="Times New Roman" w:cs="Times New Roman"/>
          <w:sz w:val="24"/>
          <w:szCs w:val="24"/>
        </w:rPr>
        <w:t xml:space="preserve">variance stabilization using the </w:t>
      </w:r>
      <w:r w:rsidR="0048612D" w:rsidRPr="00CD6FE1">
        <w:rPr>
          <w:rFonts w:ascii="Times New Roman" w:hAnsi="Times New Roman" w:cs="Times New Roman"/>
          <w:i/>
          <w:iCs/>
          <w:sz w:val="24"/>
          <w:szCs w:val="24"/>
          <w:rPrChange w:id="25" w:author="Susan Steinbusch-Coort" w:date="2020-06-22T16:30:00Z">
            <w:rPr>
              <w:rFonts w:ascii="Times New Roman" w:hAnsi="Times New Roman" w:cs="Times New Roman"/>
              <w:sz w:val="24"/>
              <w:szCs w:val="24"/>
            </w:rPr>
          </w:rPrChange>
        </w:rPr>
        <w:t>MetaboDiff</w:t>
      </w:r>
      <w:r w:rsidR="0048612D">
        <w:rPr>
          <w:rFonts w:ascii="Times New Roman" w:hAnsi="Times New Roman" w:cs="Times New Roman"/>
          <w:sz w:val="24"/>
          <w:szCs w:val="24"/>
        </w:rPr>
        <w:t xml:space="preserve"> package </w:t>
      </w:r>
      <w:r w:rsidR="00495B58">
        <w:rPr>
          <w:rFonts w:ascii="Times New Roman" w:eastAsia="Times New Roman" w:hAnsi="Times New Roman" w:cs="Times New Roman"/>
          <w:color w:val="000000"/>
          <w:sz w:val="24"/>
          <w:szCs w:val="24"/>
          <w:lang w:eastAsia="en-GB"/>
        </w:rPr>
        <w:t>(</w:t>
      </w:r>
      <w:hyperlink r:id="rId32" w:history="1">
        <w:r w:rsidR="00495B58">
          <w:rPr>
            <w:rStyle w:val="Hyperlink"/>
          </w:rPr>
          <w:t>https://academic.oup.com/bioinformatics/article/34/19/3417/4987147</w:t>
        </w:r>
      </w:hyperlink>
      <w:r w:rsidR="00495B58">
        <w:rPr>
          <w:rFonts w:ascii="Times New Roman" w:eastAsia="Times New Roman" w:hAnsi="Times New Roman" w:cs="Times New Roman"/>
          <w:color w:val="000000"/>
          <w:sz w:val="24"/>
          <w:szCs w:val="24"/>
          <w:lang w:eastAsia="en-GB"/>
        </w:rPr>
        <w:t xml:space="preserve">) </w:t>
      </w:r>
      <w:r w:rsidR="00495B58" w:rsidRPr="00AB7B0F">
        <w:rPr>
          <w:rFonts w:ascii="Times New Roman" w:eastAsia="Times New Roman" w:hAnsi="Times New Roman" w:cs="Times New Roman"/>
          <w:color w:val="000000"/>
          <w:sz w:val="24"/>
          <w:szCs w:val="24"/>
          <w:lang w:eastAsia="en-GB"/>
        </w:rPr>
        <w:t>in R</w:t>
      </w:r>
      <w:r w:rsidR="00495B58">
        <w:rPr>
          <w:rFonts w:ascii="Times New Roman" w:eastAsia="Times New Roman" w:hAnsi="Times New Roman" w:cs="Times New Roman"/>
          <w:color w:val="000000"/>
          <w:sz w:val="24"/>
          <w:szCs w:val="24"/>
          <w:lang w:eastAsia="en-GB"/>
        </w:rPr>
        <w:t>-3.6.3</w:t>
      </w:r>
      <w:r w:rsidR="00D019F7" w:rsidRPr="00AB7B0F">
        <w:rPr>
          <w:rFonts w:ascii="Times New Roman" w:eastAsia="Times New Roman" w:hAnsi="Times New Roman" w:cs="Times New Roman"/>
          <w:color w:val="000000"/>
          <w:sz w:val="24"/>
          <w:szCs w:val="24"/>
          <w:lang w:eastAsia="en-GB"/>
        </w:rPr>
        <w:t>.  </w:t>
      </w:r>
    </w:p>
    <w:p w14:paraId="41DA585C" w14:textId="77777777" w:rsidR="003F7E47" w:rsidRPr="00AB7B0F" w:rsidRDefault="003F7E47" w:rsidP="003F7E47">
      <w:pPr>
        <w:pStyle w:val="Heading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lastRenderedPageBreak/>
        <w:t>Differential analysis of the metabolomic data</w:t>
      </w:r>
    </w:p>
    <w:p w14:paraId="0A166735" w14:textId="49FCD649" w:rsidR="009F688A" w:rsidRDefault="003F7E47" w:rsidP="00703E6B">
      <w:pPr>
        <w:spacing w:after="0"/>
        <w:jc w:val="both"/>
        <w:rPr>
          <w:rFonts w:ascii="Times New Roman" w:hAnsi="Times New Roman" w:cs="Times New Roman"/>
          <w:sz w:val="24"/>
          <w:szCs w:val="24"/>
        </w:rPr>
      </w:pPr>
      <w:r>
        <w:rPr>
          <w:rFonts w:ascii="Times New Roman" w:hAnsi="Times New Roman" w:cs="Times New Roman"/>
          <w:sz w:val="24"/>
          <w:szCs w:val="24"/>
        </w:rPr>
        <w:t>A DA of the metabolomic data was</w:t>
      </w:r>
      <w:r w:rsidR="00703E6B">
        <w:rPr>
          <w:rFonts w:ascii="Times New Roman" w:hAnsi="Times New Roman" w:cs="Times New Roman"/>
          <w:sz w:val="24"/>
          <w:szCs w:val="24"/>
        </w:rPr>
        <w:t xml:space="preserve"> executed using the MetaboDiff and allowed for identification of</w:t>
      </w:r>
      <w:r>
        <w:rPr>
          <w:rFonts w:ascii="Times New Roman" w:hAnsi="Times New Roman" w:cs="Times New Roman"/>
          <w:sz w:val="24"/>
          <w:szCs w:val="24"/>
        </w:rPr>
        <w:t xml:space="preserve"> metabolite</w:t>
      </w:r>
      <w:r w:rsidR="00703E6B">
        <w:rPr>
          <w:rFonts w:ascii="Times New Roman" w:hAnsi="Times New Roman" w:cs="Times New Roman"/>
          <w:sz w:val="24"/>
          <w:szCs w:val="24"/>
        </w:rPr>
        <w:t>s</w:t>
      </w:r>
      <w:r>
        <w:rPr>
          <w:rFonts w:ascii="Times New Roman" w:hAnsi="Times New Roman" w:cs="Times New Roman"/>
          <w:sz w:val="24"/>
          <w:szCs w:val="24"/>
        </w:rPr>
        <w:t xml:space="preserve"> likely </w:t>
      </w:r>
      <w:r w:rsidR="00703E6B">
        <w:rPr>
          <w:rFonts w:ascii="Times New Roman" w:hAnsi="Times New Roman" w:cs="Times New Roman"/>
          <w:sz w:val="24"/>
          <w:szCs w:val="24"/>
        </w:rPr>
        <w:t xml:space="preserve">to </w:t>
      </w:r>
      <w:r>
        <w:rPr>
          <w:rFonts w:ascii="Times New Roman" w:hAnsi="Times New Roman" w:cs="Times New Roman"/>
          <w:sz w:val="24"/>
          <w:szCs w:val="24"/>
        </w:rPr>
        <w:t>different</w:t>
      </w:r>
      <w:r w:rsidR="00703E6B">
        <w:rPr>
          <w:rFonts w:ascii="Times New Roman" w:hAnsi="Times New Roman" w:cs="Times New Roman"/>
          <w:sz w:val="24"/>
          <w:szCs w:val="24"/>
        </w:rPr>
        <w:t>ially abundant</w:t>
      </w:r>
      <w:r>
        <w:rPr>
          <w:rFonts w:ascii="Times New Roman" w:hAnsi="Times New Roman" w:cs="Times New Roman"/>
          <w:sz w:val="24"/>
          <w:szCs w:val="24"/>
        </w:rPr>
        <w:t xml:space="preserve"> between the 2 conditions. </w:t>
      </w:r>
    </w:p>
    <w:p w14:paraId="03B57C60" w14:textId="77777777" w:rsidR="00703E6B" w:rsidRPr="00703E6B" w:rsidRDefault="00703E6B" w:rsidP="00703E6B">
      <w:pPr>
        <w:spacing w:after="0"/>
        <w:jc w:val="both"/>
        <w:rPr>
          <w:rFonts w:ascii="Times New Roman" w:hAnsi="Times New Roman" w:cs="Times New Roman"/>
          <w:sz w:val="24"/>
          <w:szCs w:val="24"/>
        </w:rPr>
      </w:pPr>
    </w:p>
    <w:p w14:paraId="3717E0D5" w14:textId="77777777" w:rsidR="009F688A" w:rsidRPr="008C5553" w:rsidRDefault="009F688A" w:rsidP="009F688A">
      <w:pPr>
        <w:pStyle w:val="Heading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t>Proteomic data</w:t>
      </w:r>
    </w:p>
    <w:p w14:paraId="2A191DBA" w14:textId="77777777" w:rsidR="009F688A" w:rsidRPr="00AB7B0F" w:rsidRDefault="009F688A" w:rsidP="009F688A">
      <w:pPr>
        <w:pStyle w:val="Heading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Data pre-processing of the proteomic data</w:t>
      </w:r>
    </w:p>
    <w:p w14:paraId="209633F3" w14:textId="1C459EF1" w:rsidR="009F688A" w:rsidRDefault="00EA4197" w:rsidP="002D3A2F">
      <w:pPr>
        <w:spacing w:after="0" w:line="360" w:lineRule="auto"/>
        <w:jc w:val="both"/>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Like with the metabolomic data, </w:t>
      </w:r>
      <w:r w:rsidR="00E20364">
        <w:rPr>
          <w:rFonts w:ascii="Times New Roman" w:eastAsia="Times New Roman" w:hAnsi="Times New Roman" w:cs="Times New Roman"/>
          <w:color w:val="000000"/>
          <w:sz w:val="24"/>
          <w:szCs w:val="24"/>
          <w:lang w:eastAsia="en-GB"/>
        </w:rPr>
        <w:t xml:space="preserve">the proteomic data had to be made </w:t>
      </w:r>
      <w:r w:rsidR="001C235B">
        <w:rPr>
          <w:rFonts w:ascii="Times New Roman" w:eastAsia="Times New Roman" w:hAnsi="Times New Roman" w:cs="Times New Roman"/>
          <w:color w:val="000000"/>
          <w:sz w:val="24"/>
          <w:szCs w:val="24"/>
          <w:lang w:eastAsia="en-GB"/>
        </w:rPr>
        <w:t xml:space="preserve">consistent with the subject data file in order to run the DA. </w:t>
      </w:r>
      <w:r w:rsidR="00003AFE">
        <w:rPr>
          <w:rFonts w:ascii="Times New Roman" w:eastAsia="Times New Roman" w:hAnsi="Times New Roman" w:cs="Times New Roman"/>
          <w:color w:val="000000"/>
          <w:sz w:val="24"/>
          <w:szCs w:val="24"/>
          <w:lang w:eastAsia="en-GB"/>
        </w:rPr>
        <w:t>This was achieved i</w:t>
      </w:r>
      <w:r w:rsidR="001C235B">
        <w:rPr>
          <w:rFonts w:ascii="Times New Roman" w:eastAsia="Times New Roman" w:hAnsi="Times New Roman" w:cs="Times New Roman"/>
          <w:color w:val="000000"/>
          <w:sz w:val="24"/>
          <w:szCs w:val="24"/>
          <w:lang w:eastAsia="en-GB"/>
        </w:rPr>
        <w:t>n the same way</w:t>
      </w:r>
      <w:r w:rsidR="00003AFE">
        <w:rPr>
          <w:rFonts w:ascii="Times New Roman" w:eastAsia="Times New Roman" w:hAnsi="Times New Roman" w:cs="Times New Roman"/>
          <w:color w:val="000000"/>
          <w:sz w:val="24"/>
          <w:szCs w:val="24"/>
          <w:lang w:eastAsia="en-GB"/>
        </w:rPr>
        <w:t>:</w:t>
      </w:r>
      <w:r w:rsidR="001C235B">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t</w:t>
      </w:r>
      <w:r w:rsidR="009F688A">
        <w:rPr>
          <w:rFonts w:ascii="Times New Roman" w:eastAsia="Times New Roman" w:hAnsi="Times New Roman" w:cs="Times New Roman"/>
          <w:color w:val="000000"/>
          <w:sz w:val="24"/>
          <w:szCs w:val="24"/>
          <w:lang w:eastAsia="en-GB"/>
        </w:rPr>
        <w:t xml:space="preserve">he samples from each subject in the proteomic data were averaged together per protein in order to obtain one abundance value for each subject-protein combination. </w:t>
      </w:r>
    </w:p>
    <w:p w14:paraId="35EF55E6" w14:textId="194F291C" w:rsidR="003513CF" w:rsidRPr="004A3E16" w:rsidRDefault="003513CF" w:rsidP="002D3A2F">
      <w:pPr>
        <w:spacing w:line="360" w:lineRule="auto"/>
        <w:jc w:val="both"/>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All proteins were annotated using </w:t>
      </w:r>
      <w:r w:rsidRPr="0066109C">
        <w:rPr>
          <w:rFonts w:ascii="Times New Roman" w:eastAsia="Times New Roman" w:hAnsi="Times New Roman" w:cs="Times New Roman"/>
          <w:sz w:val="24"/>
          <w:szCs w:val="24"/>
          <w:lang w:eastAsia="en-GB"/>
        </w:rPr>
        <w:t>HGNC</w:t>
      </w:r>
      <w:r w:rsidR="002D3A2F" w:rsidRPr="0066109C">
        <w:rPr>
          <w:rFonts w:ascii="Times New Roman" w:eastAsia="Times New Roman" w:hAnsi="Times New Roman" w:cs="Times New Roman"/>
          <w:sz w:val="24"/>
          <w:szCs w:val="24"/>
          <w:lang w:eastAsia="en-GB"/>
        </w:rPr>
        <w:t xml:space="preserve"> </w:t>
      </w:r>
      <w:r w:rsidR="0066109C" w:rsidRPr="0066109C">
        <w:rPr>
          <w:rFonts w:ascii="Times New Roman" w:eastAsia="Times New Roman" w:hAnsi="Times New Roman" w:cs="Times New Roman"/>
          <w:sz w:val="24"/>
          <w:szCs w:val="24"/>
          <w:lang w:eastAsia="en-GB"/>
        </w:rPr>
        <w:t>(</w:t>
      </w:r>
      <w:r w:rsidR="0066109C" w:rsidRPr="0066109C">
        <w:rPr>
          <w:rFonts w:ascii="Times New Roman" w:hAnsi="Times New Roman" w:cs="Times New Roman"/>
          <w:sz w:val="24"/>
          <w:szCs w:val="24"/>
          <w:shd w:val="clear" w:color="auto" w:fill="FFFFFF"/>
        </w:rPr>
        <w:t> </w:t>
      </w:r>
      <w:r w:rsidR="0066109C" w:rsidRPr="0066109C">
        <w:rPr>
          <w:rStyle w:val="Emphasis"/>
          <w:rFonts w:ascii="Times New Roman" w:hAnsi="Times New Roman" w:cs="Times New Roman"/>
          <w:i w:val="0"/>
          <w:iCs w:val="0"/>
          <w:sz w:val="24"/>
          <w:szCs w:val="24"/>
          <w:shd w:val="clear" w:color="auto" w:fill="FFFFFF"/>
        </w:rPr>
        <w:t xml:space="preserve">HUGO Gene Nomenclature Committee) </w:t>
      </w:r>
      <w:r w:rsidR="002D3A2F" w:rsidRPr="0066109C">
        <w:rPr>
          <w:rFonts w:ascii="Times New Roman" w:eastAsia="Times New Roman" w:hAnsi="Times New Roman" w:cs="Times New Roman"/>
          <w:sz w:val="24"/>
          <w:szCs w:val="24"/>
          <w:lang w:eastAsia="en-GB"/>
        </w:rPr>
        <w:t xml:space="preserve">identifiers  </w:t>
      </w:r>
      <w:r w:rsidR="002D3A2F">
        <w:rPr>
          <w:rFonts w:ascii="Times New Roman" w:eastAsia="Times New Roman" w:hAnsi="Times New Roman" w:cs="Times New Roman"/>
          <w:color w:val="000000"/>
          <w:sz w:val="24"/>
          <w:szCs w:val="24"/>
          <w:lang w:eastAsia="en-GB"/>
        </w:rPr>
        <w:t>(</w:t>
      </w:r>
      <w:hyperlink r:id="rId33" w:history="1">
        <w:r w:rsidR="002D3A2F" w:rsidRPr="001040D0">
          <w:rPr>
            <w:rStyle w:val="Hyperlink"/>
          </w:rPr>
          <w:t>https://academic.oup.com/nar/article/47/D1/D786/5124600</w:t>
        </w:r>
      </w:hyperlink>
      <w:r w:rsidR="002D3A2F">
        <w:t>)</w:t>
      </w:r>
      <w:r>
        <w:rPr>
          <w:rFonts w:ascii="Times New Roman" w:eastAsia="Times New Roman" w:hAnsi="Times New Roman" w:cs="Times New Roman"/>
          <w:color w:val="000000"/>
          <w:sz w:val="24"/>
          <w:szCs w:val="24"/>
          <w:lang w:eastAsia="en-GB"/>
        </w:rPr>
        <w:t>.</w:t>
      </w:r>
    </w:p>
    <w:p w14:paraId="3D53C0C7" w14:textId="77777777" w:rsidR="009F688A" w:rsidRPr="00AB7B0F" w:rsidRDefault="009F688A" w:rsidP="009F688A">
      <w:pPr>
        <w:pStyle w:val="Heading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Differential analysis of the proteomic data</w:t>
      </w:r>
    </w:p>
    <w:p w14:paraId="5117616B" w14:textId="2419A211" w:rsidR="009F688A" w:rsidRDefault="00D37257" w:rsidP="00672A52">
      <w:pPr>
        <w:spacing w:line="360" w:lineRule="auto"/>
        <w:rPr>
          <w:rFonts w:ascii="Times New Roman" w:hAnsi="Times New Roman" w:cs="Times New Roman"/>
          <w:color w:val="000000"/>
          <w:sz w:val="24"/>
          <w:szCs w:val="24"/>
        </w:rPr>
      </w:pPr>
      <w:del w:id="26" w:author="Susan Steinbusch-Coort" w:date="2020-06-22T16:31:00Z">
        <w:r w:rsidDel="00CD6FE1">
          <w:rPr>
            <w:rFonts w:ascii="Times New Roman" w:hAnsi="Times New Roman" w:cs="Times New Roman"/>
            <w:sz w:val="24"/>
            <w:szCs w:val="24"/>
            <w:lang w:eastAsia="en-GB"/>
          </w:rPr>
          <w:delText>Similar</w:delText>
        </w:r>
        <w:r w:rsidR="00282752" w:rsidDel="00CD6FE1">
          <w:rPr>
            <w:rFonts w:ascii="Times New Roman" w:hAnsi="Times New Roman" w:cs="Times New Roman"/>
            <w:sz w:val="24"/>
            <w:szCs w:val="24"/>
            <w:lang w:eastAsia="en-GB"/>
          </w:rPr>
          <w:delText>ly</w:delText>
        </w:r>
      </w:del>
      <w:ins w:id="27" w:author="Susan Steinbusch-Coort" w:date="2020-06-22T16:31:00Z">
        <w:r w:rsidR="00CD6FE1">
          <w:rPr>
            <w:rFonts w:ascii="Times New Roman" w:hAnsi="Times New Roman" w:cs="Times New Roman"/>
            <w:sz w:val="24"/>
            <w:szCs w:val="24"/>
            <w:lang w:eastAsia="en-GB"/>
          </w:rPr>
          <w:t>Similarly,</w:t>
        </w:r>
      </w:ins>
      <w:r>
        <w:rPr>
          <w:rFonts w:ascii="Times New Roman" w:hAnsi="Times New Roman" w:cs="Times New Roman"/>
          <w:sz w:val="24"/>
          <w:szCs w:val="24"/>
          <w:lang w:eastAsia="en-GB"/>
        </w:rPr>
        <w:t xml:space="preserve"> to the analysis of the metabolomic data, a </w:t>
      </w:r>
      <w:r w:rsidR="009F688A">
        <w:rPr>
          <w:rFonts w:ascii="Times New Roman" w:hAnsi="Times New Roman" w:cs="Times New Roman"/>
          <w:sz w:val="24"/>
          <w:szCs w:val="24"/>
          <w:lang w:eastAsia="en-GB"/>
        </w:rPr>
        <w:t xml:space="preserve">DA of the proteomic data </w:t>
      </w:r>
      <w:r w:rsidR="009B59B5">
        <w:rPr>
          <w:rFonts w:ascii="Times New Roman" w:hAnsi="Times New Roman" w:cs="Times New Roman"/>
          <w:sz w:val="24"/>
          <w:szCs w:val="24"/>
          <w:lang w:eastAsia="en-GB"/>
        </w:rPr>
        <w:t xml:space="preserve">in R-3.6.3 </w:t>
      </w:r>
      <w:r w:rsidR="009F688A">
        <w:rPr>
          <w:rFonts w:ascii="Times New Roman" w:hAnsi="Times New Roman" w:cs="Times New Roman"/>
          <w:sz w:val="24"/>
          <w:szCs w:val="24"/>
          <w:lang w:eastAsia="en-GB"/>
        </w:rPr>
        <w:t>was</w:t>
      </w:r>
      <w:r w:rsidR="00F4063E">
        <w:rPr>
          <w:rFonts w:ascii="Times New Roman" w:hAnsi="Times New Roman" w:cs="Times New Roman"/>
          <w:sz w:val="24"/>
          <w:szCs w:val="24"/>
          <w:lang w:eastAsia="en-GB"/>
        </w:rPr>
        <w:t xml:space="preserve"> </w:t>
      </w:r>
      <w:r w:rsidR="000A5078">
        <w:rPr>
          <w:rFonts w:ascii="Times New Roman" w:hAnsi="Times New Roman" w:cs="Times New Roman"/>
          <w:sz w:val="24"/>
          <w:szCs w:val="24"/>
          <w:lang w:eastAsia="en-GB"/>
        </w:rPr>
        <w:t>done</w:t>
      </w:r>
      <w:r w:rsidR="004E3B05">
        <w:rPr>
          <w:rFonts w:ascii="Times New Roman" w:hAnsi="Times New Roman" w:cs="Times New Roman"/>
          <w:sz w:val="24"/>
          <w:szCs w:val="24"/>
          <w:lang w:eastAsia="en-GB"/>
        </w:rPr>
        <w:t xml:space="preserve"> to achieve the same </w:t>
      </w:r>
      <w:r w:rsidR="00674E29">
        <w:rPr>
          <w:rFonts w:ascii="Times New Roman" w:hAnsi="Times New Roman" w:cs="Times New Roman"/>
          <w:sz w:val="24"/>
          <w:szCs w:val="24"/>
          <w:lang w:eastAsia="en-GB"/>
        </w:rPr>
        <w:t xml:space="preserve">end </w:t>
      </w:r>
      <w:r w:rsidR="004E3B05">
        <w:rPr>
          <w:rFonts w:ascii="Times New Roman" w:hAnsi="Times New Roman" w:cs="Times New Roman"/>
          <w:sz w:val="24"/>
          <w:szCs w:val="24"/>
          <w:lang w:eastAsia="en-GB"/>
        </w:rPr>
        <w:t xml:space="preserve">goal </w:t>
      </w:r>
      <w:r w:rsidR="00331F72">
        <w:rPr>
          <w:rFonts w:ascii="Times New Roman" w:hAnsi="Times New Roman" w:cs="Times New Roman"/>
          <w:sz w:val="24"/>
          <w:szCs w:val="24"/>
          <w:lang w:eastAsia="en-GB"/>
        </w:rPr>
        <w:t xml:space="preserve">but in relation to </w:t>
      </w:r>
      <w:r w:rsidR="00674E29">
        <w:rPr>
          <w:rFonts w:ascii="Times New Roman" w:hAnsi="Times New Roman" w:cs="Times New Roman"/>
          <w:sz w:val="24"/>
          <w:szCs w:val="24"/>
          <w:lang w:eastAsia="en-GB"/>
        </w:rPr>
        <w:t>proteins</w:t>
      </w:r>
      <w:r w:rsidR="004E3B05">
        <w:rPr>
          <w:rFonts w:ascii="Times New Roman" w:hAnsi="Times New Roman" w:cs="Times New Roman"/>
          <w:sz w:val="24"/>
          <w:szCs w:val="24"/>
          <w:lang w:eastAsia="en-GB"/>
        </w:rPr>
        <w:t>. However, instead of MetaboDiff</w:t>
      </w:r>
      <w:r w:rsidR="00AD74C6">
        <w:rPr>
          <w:rFonts w:ascii="Times New Roman" w:hAnsi="Times New Roman" w:cs="Times New Roman"/>
          <w:sz w:val="24"/>
          <w:szCs w:val="24"/>
          <w:lang w:eastAsia="en-GB"/>
        </w:rPr>
        <w:t xml:space="preserve">, </w:t>
      </w:r>
      <w:r w:rsidR="000A5078">
        <w:rPr>
          <w:rFonts w:ascii="Times New Roman" w:hAnsi="Times New Roman" w:cs="Times New Roman"/>
          <w:sz w:val="24"/>
          <w:szCs w:val="24"/>
          <w:lang w:eastAsia="en-GB"/>
        </w:rPr>
        <w:t xml:space="preserve">the </w:t>
      </w:r>
      <w:proofErr w:type="spellStart"/>
      <w:r w:rsidR="00016455" w:rsidRPr="00AB7B0F">
        <w:rPr>
          <w:rFonts w:ascii="Times New Roman" w:hAnsi="Times New Roman" w:cs="Times New Roman"/>
          <w:color w:val="000000"/>
          <w:sz w:val="24"/>
          <w:szCs w:val="24"/>
        </w:rPr>
        <w:t>limma</w:t>
      </w:r>
      <w:proofErr w:type="spellEnd"/>
      <w:r w:rsidR="00016455" w:rsidRPr="00AB7B0F">
        <w:rPr>
          <w:rFonts w:ascii="Times New Roman" w:hAnsi="Times New Roman" w:cs="Times New Roman"/>
          <w:color w:val="000000"/>
          <w:sz w:val="24"/>
          <w:szCs w:val="24"/>
        </w:rPr>
        <w:t xml:space="preserve"> package </w:t>
      </w:r>
      <w:r w:rsidR="00016455" w:rsidRPr="006A40E4">
        <w:rPr>
          <w:rFonts w:ascii="Times New Roman" w:hAnsi="Times New Roman" w:cs="Times New Roman"/>
          <w:color w:val="000000"/>
          <w:sz w:val="24"/>
          <w:szCs w:val="24"/>
        </w:rPr>
        <w:t>(</w:t>
      </w:r>
      <w:r w:rsidR="00016455" w:rsidRPr="006A40E4">
        <w:rPr>
          <w:rStyle w:val="gd15mcfceub"/>
          <w:rFonts w:ascii="Times New Roman" w:hAnsi="Times New Roman" w:cs="Times New Roman"/>
          <w:color w:val="000000"/>
          <w:sz w:val="24"/>
          <w:szCs w:val="24"/>
          <w:bdr w:val="none" w:sz="0" w:space="0" w:color="auto" w:frame="1"/>
        </w:rPr>
        <w:t xml:space="preserve">Ritchie, M.E., </w:t>
      </w:r>
      <w:proofErr w:type="spellStart"/>
      <w:r w:rsidR="00016455" w:rsidRPr="006A40E4">
        <w:rPr>
          <w:rStyle w:val="gd15mcfceub"/>
          <w:rFonts w:ascii="Times New Roman" w:hAnsi="Times New Roman" w:cs="Times New Roman"/>
          <w:color w:val="000000"/>
          <w:sz w:val="24"/>
          <w:szCs w:val="24"/>
          <w:bdr w:val="none" w:sz="0" w:space="0" w:color="auto" w:frame="1"/>
        </w:rPr>
        <w:t>Phipson</w:t>
      </w:r>
      <w:proofErr w:type="spellEnd"/>
      <w:r w:rsidR="00016455" w:rsidRPr="006A40E4">
        <w:rPr>
          <w:rStyle w:val="gd15mcfceub"/>
          <w:rFonts w:ascii="Times New Roman" w:hAnsi="Times New Roman" w:cs="Times New Roman"/>
          <w:color w:val="000000"/>
          <w:sz w:val="24"/>
          <w:szCs w:val="24"/>
          <w:bdr w:val="none" w:sz="0" w:space="0" w:color="auto" w:frame="1"/>
        </w:rPr>
        <w:t xml:space="preserve">, B., Wu, D., Hu, Y., Law, C.W., Shi, W., and Smyth, G.K.(2015). </w:t>
      </w:r>
      <w:commentRangeStart w:id="28"/>
      <w:proofErr w:type="spellStart"/>
      <w:r w:rsidR="00016455" w:rsidRPr="006A40E4">
        <w:rPr>
          <w:rStyle w:val="gd15mcfceub"/>
          <w:rFonts w:ascii="Times New Roman" w:hAnsi="Times New Roman" w:cs="Times New Roman"/>
          <w:color w:val="000000"/>
          <w:sz w:val="24"/>
          <w:szCs w:val="24"/>
          <w:bdr w:val="none" w:sz="0" w:space="0" w:color="auto" w:frame="1"/>
        </w:rPr>
        <w:t>limma</w:t>
      </w:r>
      <w:proofErr w:type="spellEnd"/>
      <w:r w:rsidR="00016455" w:rsidRPr="006A40E4">
        <w:rPr>
          <w:rStyle w:val="gd15mcfceub"/>
          <w:rFonts w:ascii="Times New Roman" w:hAnsi="Times New Roman" w:cs="Times New Roman"/>
          <w:color w:val="000000"/>
          <w:sz w:val="24"/>
          <w:szCs w:val="24"/>
          <w:bdr w:val="none" w:sz="0" w:space="0" w:color="auto" w:frame="1"/>
        </w:rPr>
        <w:t xml:space="preserve"> powers differential expression analyses for RNA-</w:t>
      </w:r>
      <w:commentRangeEnd w:id="28"/>
      <w:r w:rsidR="00CD6FE1">
        <w:rPr>
          <w:rStyle w:val="CommentReference"/>
        </w:rPr>
        <w:commentReference w:id="28"/>
      </w:r>
      <w:r w:rsidR="00016455" w:rsidRPr="006A40E4">
        <w:rPr>
          <w:rStyle w:val="gd15mcfceub"/>
          <w:rFonts w:ascii="Times New Roman" w:hAnsi="Times New Roman" w:cs="Times New Roman"/>
          <w:color w:val="000000"/>
          <w:sz w:val="24"/>
          <w:szCs w:val="24"/>
          <w:bdr w:val="none" w:sz="0" w:space="0" w:color="auto" w:frame="1"/>
        </w:rPr>
        <w:t>sequencing and microarray studies. Nucleic Acids Research 43(7), e47.</w:t>
      </w:r>
      <w:r w:rsidR="00016455" w:rsidRPr="006A40E4">
        <w:rPr>
          <w:rFonts w:ascii="Times New Roman" w:hAnsi="Times New Roman" w:cs="Times New Roman"/>
          <w:color w:val="000000"/>
          <w:sz w:val="24"/>
          <w:szCs w:val="24"/>
        </w:rPr>
        <w:t>)</w:t>
      </w:r>
      <w:r w:rsidR="00016455">
        <w:rPr>
          <w:rFonts w:ascii="Times New Roman" w:hAnsi="Times New Roman" w:cs="Times New Roman"/>
          <w:color w:val="000000"/>
          <w:sz w:val="24"/>
          <w:szCs w:val="24"/>
        </w:rPr>
        <w:t xml:space="preserve"> </w:t>
      </w:r>
      <w:r w:rsidR="00E17C83">
        <w:rPr>
          <w:rFonts w:ascii="Times New Roman" w:hAnsi="Times New Roman" w:cs="Times New Roman"/>
          <w:color w:val="000000"/>
          <w:sz w:val="24"/>
          <w:szCs w:val="24"/>
        </w:rPr>
        <w:t>was used</w:t>
      </w:r>
      <w:r w:rsidR="00672A52">
        <w:rPr>
          <w:rFonts w:ascii="Times New Roman" w:hAnsi="Times New Roman" w:cs="Times New Roman"/>
          <w:color w:val="000000"/>
          <w:sz w:val="24"/>
          <w:szCs w:val="24"/>
        </w:rPr>
        <w:t xml:space="preserve">. </w:t>
      </w:r>
    </w:p>
    <w:p w14:paraId="02597F26" w14:textId="527809A0" w:rsidR="00AC225F" w:rsidRDefault="00AC225F" w:rsidP="009F688A">
      <w:pPr>
        <w:rPr>
          <w:rFonts w:ascii="Times New Roman" w:hAnsi="Times New Roman" w:cs="Times New Roman"/>
          <w:color w:val="000000"/>
          <w:sz w:val="24"/>
          <w:szCs w:val="24"/>
        </w:rPr>
      </w:pPr>
    </w:p>
    <w:p w14:paraId="71B9E4D0" w14:textId="7FDC806F" w:rsidR="00D54256" w:rsidRPr="00AB7B0F" w:rsidRDefault="00CF4DA2" w:rsidP="00D54256">
      <w:pPr>
        <w:pStyle w:val="Heading3"/>
        <w:spacing w:before="0"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t>Analysis of the biological implications of</w:t>
      </w:r>
      <w:r w:rsidR="00D54256">
        <w:rPr>
          <w:rFonts w:ascii="Times New Roman" w:eastAsia="Times New Roman" w:hAnsi="Times New Roman" w:cs="Times New Roman"/>
          <w:i/>
          <w:iCs/>
          <w:color w:val="auto"/>
          <w:u w:val="single"/>
          <w:lang w:eastAsia="en-GB"/>
        </w:rPr>
        <w:t xml:space="preserve"> metabolomic and proteomic </w:t>
      </w:r>
      <w:del w:id="29" w:author="Susan Steinbusch-Coort" w:date="2020-06-22T16:37:00Z">
        <w:r w:rsidR="00AF064E" w:rsidDel="00CD6FE1">
          <w:rPr>
            <w:rFonts w:ascii="Times New Roman" w:eastAsia="Times New Roman" w:hAnsi="Times New Roman" w:cs="Times New Roman"/>
            <w:i/>
            <w:iCs/>
            <w:color w:val="auto"/>
            <w:u w:val="single"/>
            <w:lang w:eastAsia="en-GB"/>
          </w:rPr>
          <w:delText>changes</w:delText>
        </w:r>
      </w:del>
      <w:ins w:id="30" w:author="Susan Steinbusch-Coort" w:date="2020-06-22T16:37:00Z">
        <w:r w:rsidR="00CD6FE1">
          <w:rPr>
            <w:rFonts w:ascii="Times New Roman" w:eastAsia="Times New Roman" w:hAnsi="Times New Roman" w:cs="Times New Roman"/>
            <w:i/>
            <w:iCs/>
            <w:color w:val="auto"/>
            <w:u w:val="single"/>
            <w:lang w:eastAsia="en-GB"/>
          </w:rPr>
          <w:t>differences</w:t>
        </w:r>
      </w:ins>
    </w:p>
    <w:p w14:paraId="1300896E" w14:textId="59A6A9F4" w:rsidR="00AF064E" w:rsidRPr="00AF064E" w:rsidRDefault="00AF064E" w:rsidP="00AF064E">
      <w:pPr>
        <w:pStyle w:val="Heading4"/>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Combined pathway analysis of the metabolomic and proteomic data</w:t>
      </w:r>
    </w:p>
    <w:p w14:paraId="3852F7EB" w14:textId="4364CF0E" w:rsidR="00825AF2" w:rsidRPr="00701255" w:rsidRDefault="00701255" w:rsidP="00701255">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 combined pathway analysis was executed on the output of both the metabolomic DA and proteomic DA and was carried out using PathVisio </w:t>
      </w:r>
      <w:r>
        <w:rPr>
          <w:rFonts w:ascii="Times New Roman" w:eastAsia="Times New Roman" w:hAnsi="Times New Roman" w:cs="Times New Roman"/>
          <w:color w:val="000000"/>
          <w:sz w:val="24"/>
          <w:szCs w:val="24"/>
          <w:lang w:eastAsia="en-GB"/>
        </w:rPr>
        <w:t>v</w:t>
      </w:r>
      <w:r w:rsidRPr="00251850">
        <w:rPr>
          <w:rFonts w:ascii="Times New Roman" w:eastAsia="Times New Roman" w:hAnsi="Times New Roman" w:cs="Times New Roman"/>
          <w:sz w:val="24"/>
          <w:szCs w:val="24"/>
          <w:lang w:eastAsia="en-GB"/>
        </w:rPr>
        <w:t xml:space="preserve">3.3.0 </w:t>
      </w:r>
      <w:r w:rsidRPr="00AB7B0F">
        <w:rPr>
          <w:rFonts w:ascii="Times New Roman" w:eastAsia="Times New Roman" w:hAnsi="Times New Roman" w:cs="Times New Roman"/>
          <w:color w:val="000000"/>
          <w:sz w:val="24"/>
          <w:szCs w:val="24"/>
          <w:lang w:eastAsia="en-GB"/>
        </w:rPr>
        <w:t>(</w:t>
      </w:r>
      <w:hyperlink r:id="rId34" w:history="1">
        <w:r>
          <w:rPr>
            <w:rStyle w:val="Hyperlink"/>
          </w:rPr>
          <w:t>https://journals.plos.org/ploscompbiol/article?id=10.1371/journal.pcbi.1004085</w:t>
        </w:r>
      </w:hyperlink>
      <w:r w:rsidRPr="00AB7B0F">
        <w:rPr>
          <w:rFonts w:ascii="Times New Roman" w:eastAsia="Times New Roman" w:hAnsi="Times New Roman" w:cs="Times New Roman"/>
          <w:color w:val="000000"/>
          <w:sz w:val="24"/>
          <w:szCs w:val="24"/>
          <w:lang w:eastAsia="en-GB"/>
        </w:rPr>
        <w:t xml:space="preserve">) and </w:t>
      </w:r>
      <w:proofErr w:type="spellStart"/>
      <w:r w:rsidRPr="00AB7B0F">
        <w:rPr>
          <w:rFonts w:ascii="Times New Roman" w:eastAsia="Times New Roman" w:hAnsi="Times New Roman" w:cs="Times New Roman"/>
          <w:color w:val="000000"/>
          <w:sz w:val="24"/>
          <w:szCs w:val="24"/>
          <w:lang w:eastAsia="en-GB"/>
        </w:rPr>
        <w:t>MetaboAnalyst</w:t>
      </w:r>
      <w:proofErr w:type="spellEnd"/>
      <w:r w:rsidRPr="00AB7B0F">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v.3.0</w:t>
      </w:r>
      <w:r w:rsidRPr="00AB7B0F">
        <w:rPr>
          <w:rFonts w:ascii="Times New Roman" w:eastAsia="Times New Roman" w:hAnsi="Times New Roman" w:cs="Times New Roman"/>
          <w:color w:val="000000"/>
          <w:sz w:val="24"/>
          <w:szCs w:val="24"/>
          <w:lang w:eastAsia="en-GB"/>
        </w:rPr>
        <w:t xml:space="preserve"> (</w:t>
      </w:r>
      <w:hyperlink r:id="rId35" w:history="1">
        <w:r>
          <w:rPr>
            <w:rStyle w:val="Hyperlink"/>
          </w:rPr>
          <w:t>https://currentprotocols.onlinelibrary.wiley.com/doi/abs/10.1002/cpbi.86</w:t>
        </w:r>
      </w:hyperlink>
      <w:r w:rsidRPr="00AB7B0F">
        <w:rPr>
          <w:rFonts w:ascii="Times New Roman" w:eastAsia="Times New Roman" w:hAnsi="Times New Roman" w:cs="Times New Roman"/>
          <w:color w:val="000000"/>
          <w:sz w:val="24"/>
          <w:szCs w:val="24"/>
          <w:lang w:eastAsia="en-GB"/>
        </w:rPr>
        <w:t>). This allowed for the most likely altered biological pathways in the IR subjects compared to the IS subjects to be determined. </w:t>
      </w:r>
    </w:p>
    <w:p w14:paraId="396C20FA" w14:textId="77777777" w:rsidR="00DC1A61" w:rsidRPr="00AB7B0F" w:rsidRDefault="00DC1A61" w:rsidP="00DC1A61">
      <w:pPr>
        <w:pStyle w:val="Heading5"/>
        <w:numPr>
          <w:ilvl w:val="0"/>
          <w:numId w:val="2"/>
        </w:numPr>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Data pre-processing</w:t>
      </w:r>
    </w:p>
    <w:p w14:paraId="3E3EA411" w14:textId="53CE08CF" w:rsidR="008032C3" w:rsidRPr="00AB7B0F" w:rsidRDefault="008032C3" w:rsidP="008032C3">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Since the compounds in both DA output files were not annotated with </w:t>
      </w:r>
      <w:r w:rsidRPr="00AB7B0F">
        <w:rPr>
          <w:rFonts w:ascii="Times New Roman" w:eastAsia="Times New Roman" w:hAnsi="Times New Roman" w:cs="Times New Roman"/>
          <w:color w:val="FF9900"/>
          <w:sz w:val="24"/>
          <w:szCs w:val="24"/>
          <w:lang w:eastAsia="en-GB"/>
        </w:rPr>
        <w:t xml:space="preserve">identifiers </w:t>
      </w:r>
      <w:del w:id="31" w:author="Susan Steinbusch-Coort" w:date="2020-06-22T16:38:00Z">
        <w:r w:rsidRPr="00AB7B0F" w:rsidDel="00CD6FE1">
          <w:rPr>
            <w:rFonts w:ascii="Times New Roman" w:eastAsia="Times New Roman" w:hAnsi="Times New Roman" w:cs="Times New Roman"/>
            <w:color w:val="FF9900"/>
            <w:sz w:val="24"/>
            <w:szCs w:val="24"/>
            <w:lang w:eastAsia="en-GB"/>
          </w:rPr>
          <w:delText xml:space="preserve">from one well-known </w:delText>
        </w:r>
      </w:del>
      <w:ins w:id="32" w:author="Susan Steinbusch-Coort" w:date="2020-06-22T16:38:00Z">
        <w:r w:rsidR="00CD6FE1">
          <w:rPr>
            <w:rFonts w:ascii="Times New Roman" w:eastAsia="Times New Roman" w:hAnsi="Times New Roman" w:cs="Times New Roman"/>
            <w:color w:val="FF9900"/>
            <w:sz w:val="24"/>
            <w:szCs w:val="24"/>
            <w:lang w:eastAsia="en-GB"/>
          </w:rPr>
          <w:t xml:space="preserve">commonly used </w:t>
        </w:r>
      </w:ins>
      <w:r w:rsidRPr="00AB7B0F">
        <w:rPr>
          <w:rFonts w:ascii="Times New Roman" w:eastAsia="Times New Roman" w:hAnsi="Times New Roman" w:cs="Times New Roman"/>
          <w:color w:val="FF9900"/>
          <w:sz w:val="24"/>
          <w:szCs w:val="24"/>
          <w:lang w:eastAsia="en-GB"/>
        </w:rPr>
        <w:t>database</w:t>
      </w:r>
      <w:ins w:id="33" w:author="Susan Steinbusch-Coort" w:date="2020-06-22T16:38:00Z">
        <w:r w:rsidR="00CD6FE1">
          <w:rPr>
            <w:rFonts w:ascii="Times New Roman" w:eastAsia="Times New Roman" w:hAnsi="Times New Roman" w:cs="Times New Roman"/>
            <w:color w:val="FF9900"/>
            <w:sz w:val="24"/>
            <w:szCs w:val="24"/>
            <w:lang w:eastAsia="en-GB"/>
          </w:rPr>
          <w:t>s</w:t>
        </w:r>
      </w:ins>
      <w:r w:rsidRPr="00AB7B0F">
        <w:rPr>
          <w:rFonts w:ascii="Times New Roman" w:eastAsia="Times New Roman" w:hAnsi="Times New Roman" w:cs="Times New Roman"/>
          <w:color w:val="000000"/>
          <w:sz w:val="24"/>
          <w:szCs w:val="24"/>
          <w:lang w:eastAsia="en-GB"/>
        </w:rPr>
        <w:t>, the compound IDs were changed so that they could be recognized by the utilized pathway analysis tools. </w:t>
      </w:r>
    </w:p>
    <w:p w14:paraId="0428F706" w14:textId="4C8EE374" w:rsidR="008032C3" w:rsidRPr="008B36FF" w:rsidRDefault="008032C3" w:rsidP="008032C3">
      <w:pPr>
        <w:spacing w:after="0" w:line="360" w:lineRule="auto"/>
        <w:jc w:val="both"/>
        <w:rPr>
          <w:rFonts w:ascii="Times New Roman" w:eastAsia="Times New Roman" w:hAnsi="Times New Roman" w:cs="Times New Roman"/>
          <w:color w:val="000000"/>
          <w:sz w:val="24"/>
          <w:szCs w:val="24"/>
          <w:lang w:eastAsia="en-GB"/>
        </w:rPr>
      </w:pPr>
      <w:r w:rsidRPr="00AB7B0F">
        <w:rPr>
          <w:rFonts w:ascii="Times New Roman" w:eastAsia="Times New Roman" w:hAnsi="Times New Roman" w:cs="Times New Roman"/>
          <w:color w:val="000000"/>
          <w:sz w:val="24"/>
          <w:szCs w:val="24"/>
          <w:lang w:eastAsia="en-GB"/>
        </w:rPr>
        <w:t xml:space="preserve">In respect to the metabolome DA results, identifiers unique to the T2D iHMP study were replaced with corresponding HMDB identifiers using the metabolite annotation datafile </w:t>
      </w:r>
      <w:r w:rsidRPr="00AB7B0F">
        <w:rPr>
          <w:rFonts w:ascii="Times New Roman" w:eastAsia="Times New Roman" w:hAnsi="Times New Roman" w:cs="Times New Roman"/>
          <w:color w:val="000000"/>
          <w:sz w:val="24"/>
          <w:szCs w:val="24"/>
          <w:lang w:eastAsia="en-GB"/>
        </w:rPr>
        <w:lastRenderedPageBreak/>
        <w:t xml:space="preserve">available from the iHMP website. </w:t>
      </w:r>
      <w:commentRangeStart w:id="34"/>
      <w:del w:id="35" w:author="Susan Steinbusch-Coort" w:date="2020-06-22T16:39:00Z">
        <w:r w:rsidRPr="00AB7B0F" w:rsidDel="00C053E4">
          <w:rPr>
            <w:rFonts w:ascii="Times New Roman" w:eastAsia="Times New Roman" w:hAnsi="Times New Roman" w:cs="Times New Roman"/>
            <w:color w:val="000000"/>
            <w:sz w:val="24"/>
            <w:szCs w:val="24"/>
            <w:lang w:eastAsia="en-GB"/>
          </w:rPr>
          <w:delText xml:space="preserve">In some instances, 1 metabolite corresponded to 2 HMDB identifiers. In this case, only 1 of the 2 HMDB identifiers was used. </w:delText>
        </w:r>
        <w:commentRangeEnd w:id="34"/>
        <w:r w:rsidR="00C053E4" w:rsidDel="00C053E4">
          <w:rPr>
            <w:rStyle w:val="CommentReference"/>
          </w:rPr>
          <w:commentReference w:id="34"/>
        </w:r>
      </w:del>
      <w:r w:rsidRPr="00AB7B0F">
        <w:rPr>
          <w:rFonts w:ascii="Times New Roman" w:eastAsia="Times New Roman" w:hAnsi="Times New Roman" w:cs="Times New Roman"/>
          <w:color w:val="000000"/>
          <w:sz w:val="24"/>
          <w:szCs w:val="24"/>
          <w:lang w:eastAsia="en-GB"/>
        </w:rPr>
        <w:t>Furthermore, some of the</w:t>
      </w:r>
      <w:r w:rsidR="008B36FF">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HMDB identifiers in the </w:t>
      </w:r>
      <w:del w:id="36" w:author="Susan Steinbusch-Coort" w:date="2020-06-22T16:39:00Z">
        <w:r w:rsidRPr="00AB7B0F" w:rsidDel="00C053E4">
          <w:rPr>
            <w:rFonts w:ascii="Times New Roman" w:eastAsia="Times New Roman" w:hAnsi="Times New Roman" w:cs="Times New Roman"/>
            <w:color w:val="000000"/>
            <w:sz w:val="24"/>
            <w:szCs w:val="24"/>
            <w:lang w:eastAsia="en-GB"/>
          </w:rPr>
          <w:delText>aforementioned metabolite</w:delText>
        </w:r>
      </w:del>
      <w:ins w:id="37" w:author="Susan Steinbusch-Coort" w:date="2020-06-22T16:39:00Z">
        <w:r w:rsidR="00C053E4" w:rsidRPr="00AB7B0F">
          <w:rPr>
            <w:rFonts w:ascii="Times New Roman" w:eastAsia="Times New Roman" w:hAnsi="Times New Roman" w:cs="Times New Roman"/>
            <w:color w:val="000000"/>
            <w:sz w:val="24"/>
            <w:szCs w:val="24"/>
            <w:lang w:eastAsia="en-GB"/>
          </w:rPr>
          <w:t>metabolite</w:t>
        </w:r>
      </w:ins>
      <w:r w:rsidRPr="00AB7B0F">
        <w:rPr>
          <w:rFonts w:ascii="Times New Roman" w:eastAsia="Times New Roman" w:hAnsi="Times New Roman" w:cs="Times New Roman"/>
          <w:color w:val="000000"/>
          <w:sz w:val="24"/>
          <w:szCs w:val="24"/>
          <w:lang w:eastAsia="en-GB"/>
        </w:rPr>
        <w:t xml:space="preserve"> annotation datafile</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were not able to be recognized by PathVisio. These identifiers were then changed to HMDB identifiers that could be recognized by PathVis</w:t>
      </w:r>
      <w:ins w:id="38" w:author="Susan Steinbusch-Coort" w:date="2020-06-22T16:39:00Z">
        <w:r w:rsidR="00C053E4">
          <w:rPr>
            <w:rFonts w:ascii="Times New Roman" w:eastAsia="Times New Roman" w:hAnsi="Times New Roman" w:cs="Times New Roman"/>
            <w:color w:val="000000"/>
            <w:sz w:val="24"/>
            <w:szCs w:val="24"/>
            <w:lang w:eastAsia="en-GB"/>
          </w:rPr>
          <w:t>i</w:t>
        </w:r>
      </w:ins>
      <w:r w:rsidRPr="00AB7B0F">
        <w:rPr>
          <w:rFonts w:ascii="Times New Roman" w:eastAsia="Times New Roman" w:hAnsi="Times New Roman" w:cs="Times New Roman"/>
          <w:color w:val="000000"/>
          <w:sz w:val="24"/>
          <w:szCs w:val="24"/>
          <w:lang w:eastAsia="en-GB"/>
        </w:rPr>
        <w:t>o</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w:t>
      </w:r>
      <w:r>
        <w:rPr>
          <w:rFonts w:ascii="Times New Roman" w:eastAsia="Times New Roman" w:hAnsi="Times New Roman" w:cs="Times New Roman"/>
          <w:color w:val="000000"/>
          <w:sz w:val="24"/>
          <w:szCs w:val="24"/>
          <w:lang w:eastAsia="en-GB"/>
        </w:rPr>
        <w:t>A</w:t>
      </w:r>
      <w:r w:rsidRPr="00AB7B0F">
        <w:rPr>
          <w:rFonts w:ascii="Times New Roman" w:eastAsia="Times New Roman" w:hAnsi="Times New Roman" w:cs="Times New Roman"/>
          <w:color w:val="000000"/>
          <w:sz w:val="24"/>
          <w:szCs w:val="24"/>
          <w:lang w:eastAsia="en-GB"/>
        </w:rPr>
        <w:t xml:space="preserve">ppendix </w:t>
      </w:r>
      <w:r w:rsidR="00226E3C">
        <w:rPr>
          <w:rFonts w:ascii="Times New Roman" w:eastAsia="Times New Roman" w:hAnsi="Times New Roman" w:cs="Times New Roman"/>
          <w:color w:val="000000"/>
          <w:sz w:val="24"/>
          <w:szCs w:val="24"/>
          <w:lang w:eastAsia="en-GB"/>
        </w:rPr>
        <w:t>3</w:t>
      </w:r>
      <w:r w:rsidRPr="00AB7B0F">
        <w:rPr>
          <w:rFonts w:ascii="Times New Roman" w:eastAsia="Times New Roman" w:hAnsi="Times New Roman" w:cs="Times New Roman"/>
          <w:color w:val="000000"/>
          <w:sz w:val="24"/>
          <w:szCs w:val="24"/>
          <w:lang w:eastAsia="en-GB"/>
        </w:rPr>
        <w:t>)</w:t>
      </w:r>
    </w:p>
    <w:p w14:paraId="3299424D" w14:textId="232B9A4D" w:rsidR="008032C3" w:rsidRPr="00AB7B0F" w:rsidRDefault="008032C3" w:rsidP="008032C3">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As for the proteome DA results, most identifiers corresponded to HGNC annotations</w:t>
      </w:r>
      <w:r>
        <w:rPr>
          <w:rFonts w:ascii="Times New Roman" w:eastAsia="Times New Roman" w:hAnsi="Times New Roman" w:cs="Times New Roman"/>
          <w:color w:val="000000"/>
          <w:sz w:val="24"/>
          <w:szCs w:val="24"/>
          <w:lang w:eastAsia="en-GB"/>
        </w:rPr>
        <w:t>, however,</w:t>
      </w:r>
      <w:r w:rsidRPr="00AB7B0F">
        <w:rPr>
          <w:rFonts w:ascii="Times New Roman" w:eastAsia="Times New Roman" w:hAnsi="Times New Roman" w:cs="Times New Roman"/>
          <w:color w:val="000000"/>
          <w:sz w:val="24"/>
          <w:szCs w:val="24"/>
          <w:lang w:eastAsia="en-GB"/>
        </w:rPr>
        <w:t xml:space="preserve"> some did not</w:t>
      </w:r>
      <w:r w:rsidR="00A854CF">
        <w:rPr>
          <w:rFonts w:ascii="Times New Roman" w:eastAsia="Times New Roman" w:hAnsi="Times New Roman" w:cs="Times New Roman"/>
          <w:color w:val="000000"/>
          <w:sz w:val="24"/>
          <w:szCs w:val="24"/>
          <w:lang w:eastAsia="en-GB"/>
        </w:rPr>
        <w:t xml:space="preserve"> correspond directly</w:t>
      </w:r>
      <w:r w:rsidRPr="00AB7B0F">
        <w:rPr>
          <w:rFonts w:ascii="Times New Roman" w:eastAsia="Times New Roman" w:hAnsi="Times New Roman" w:cs="Times New Roman"/>
          <w:color w:val="000000"/>
          <w:sz w:val="24"/>
          <w:szCs w:val="24"/>
          <w:lang w:eastAsia="en-GB"/>
        </w:rPr>
        <w:t>. As there was no datafile relat</w:t>
      </w:r>
      <w:r>
        <w:rPr>
          <w:rFonts w:ascii="Times New Roman" w:eastAsia="Times New Roman" w:hAnsi="Times New Roman" w:cs="Times New Roman"/>
          <w:color w:val="000000"/>
          <w:sz w:val="24"/>
          <w:szCs w:val="24"/>
          <w:lang w:eastAsia="en-GB"/>
        </w:rPr>
        <w:t>ed</w:t>
      </w:r>
      <w:r w:rsidRPr="00AB7B0F">
        <w:rPr>
          <w:rFonts w:ascii="Times New Roman" w:eastAsia="Times New Roman" w:hAnsi="Times New Roman" w:cs="Times New Roman"/>
          <w:color w:val="000000"/>
          <w:sz w:val="24"/>
          <w:szCs w:val="24"/>
          <w:lang w:eastAsia="en-GB"/>
        </w:rPr>
        <w:t xml:space="preserve"> to the protein identifiers on the</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iHMP website, a </w:t>
      </w:r>
      <w:del w:id="39" w:author="Susan Steinbusch-Coort" w:date="2020-06-22T16:39:00Z">
        <w:r w:rsidRPr="00AB7B0F" w:rsidDel="00C053E4">
          <w:rPr>
            <w:rFonts w:ascii="Times New Roman" w:eastAsia="Times New Roman" w:hAnsi="Times New Roman" w:cs="Times New Roman"/>
            <w:color w:val="000000"/>
            <w:sz w:val="24"/>
            <w:szCs w:val="24"/>
            <w:lang w:eastAsia="en-GB"/>
          </w:rPr>
          <w:delText xml:space="preserve">Google </w:delText>
        </w:r>
      </w:del>
      <w:proofErr w:type="spellStart"/>
      <w:ins w:id="40" w:author="Susan Steinbusch-Coort" w:date="2020-06-22T16:39:00Z">
        <w:r w:rsidR="00C053E4">
          <w:rPr>
            <w:rFonts w:ascii="Times New Roman" w:eastAsia="Times New Roman" w:hAnsi="Times New Roman" w:cs="Times New Roman"/>
            <w:color w:val="000000"/>
            <w:sz w:val="24"/>
            <w:szCs w:val="24"/>
            <w:lang w:eastAsia="en-GB"/>
          </w:rPr>
          <w:t>BioMart</w:t>
        </w:r>
        <w:proofErr w:type="spellEnd"/>
        <w:r w:rsidR="00C053E4" w:rsidRPr="00AB7B0F">
          <w:rPr>
            <w:rFonts w:ascii="Times New Roman" w:eastAsia="Times New Roman" w:hAnsi="Times New Roman" w:cs="Times New Roman"/>
            <w:color w:val="000000"/>
            <w:sz w:val="24"/>
            <w:szCs w:val="24"/>
            <w:lang w:eastAsia="en-GB"/>
          </w:rPr>
          <w:t xml:space="preserve"> </w:t>
        </w:r>
      </w:ins>
      <w:r w:rsidRPr="00AB7B0F">
        <w:rPr>
          <w:rFonts w:ascii="Times New Roman" w:eastAsia="Times New Roman" w:hAnsi="Times New Roman" w:cs="Times New Roman"/>
          <w:color w:val="000000"/>
          <w:sz w:val="24"/>
          <w:szCs w:val="24"/>
          <w:lang w:eastAsia="en-GB"/>
        </w:rPr>
        <w:t>search of the non-HGNC identifiers was done to replace then with an equivalent HGNC identifier (</w:t>
      </w:r>
      <w:r>
        <w:rPr>
          <w:rFonts w:ascii="Times New Roman" w:eastAsia="Times New Roman" w:hAnsi="Times New Roman" w:cs="Times New Roman"/>
          <w:color w:val="000000"/>
          <w:sz w:val="24"/>
          <w:szCs w:val="24"/>
          <w:lang w:eastAsia="en-GB"/>
        </w:rPr>
        <w:t>A</w:t>
      </w:r>
      <w:r w:rsidRPr="00AB7B0F">
        <w:rPr>
          <w:rFonts w:ascii="Times New Roman" w:eastAsia="Times New Roman" w:hAnsi="Times New Roman" w:cs="Times New Roman"/>
          <w:color w:val="000000"/>
          <w:sz w:val="24"/>
          <w:szCs w:val="24"/>
          <w:lang w:eastAsia="en-GB"/>
        </w:rPr>
        <w:t xml:space="preserve">ppendix </w:t>
      </w:r>
      <w:r w:rsidR="00226E3C">
        <w:rPr>
          <w:rFonts w:ascii="Times New Roman" w:eastAsia="Times New Roman" w:hAnsi="Times New Roman" w:cs="Times New Roman"/>
          <w:color w:val="000000"/>
          <w:sz w:val="24"/>
          <w:szCs w:val="24"/>
          <w:lang w:eastAsia="en-GB"/>
        </w:rPr>
        <w:t>4</w:t>
      </w:r>
      <w:r w:rsidRPr="00AB7B0F">
        <w:rPr>
          <w:rFonts w:ascii="Times New Roman" w:eastAsia="Times New Roman" w:hAnsi="Times New Roman" w:cs="Times New Roman"/>
          <w:color w:val="000000"/>
          <w:sz w:val="24"/>
          <w:szCs w:val="24"/>
          <w:lang w:eastAsia="en-GB"/>
        </w:rPr>
        <w:t>). </w:t>
      </w:r>
    </w:p>
    <w:p w14:paraId="3C914263" w14:textId="77777777" w:rsidR="008032C3" w:rsidRPr="00AB7B0F" w:rsidRDefault="008032C3" w:rsidP="008032C3">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The resulting metabolomic and proteomic data containing the correct identifiers was</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then combined into one Excel file in order to be used with PathVisio. </w:t>
      </w:r>
    </w:p>
    <w:p w14:paraId="37CCAC75" w14:textId="5E87EA28" w:rsidR="008032C3" w:rsidRPr="008B36FF" w:rsidRDefault="00C053E4" w:rsidP="008032C3">
      <w:pPr>
        <w:pStyle w:val="Heading5"/>
        <w:numPr>
          <w:ilvl w:val="0"/>
          <w:numId w:val="2"/>
        </w:numPr>
        <w:spacing w:line="360" w:lineRule="auto"/>
        <w:jc w:val="both"/>
        <w:rPr>
          <w:rFonts w:ascii="Times New Roman" w:eastAsia="Times New Roman" w:hAnsi="Times New Roman" w:cs="Times New Roman"/>
          <w:color w:val="auto"/>
          <w:sz w:val="24"/>
          <w:szCs w:val="24"/>
          <w:lang w:eastAsia="en-GB"/>
        </w:rPr>
      </w:pPr>
      <w:ins w:id="41" w:author="Susan Steinbusch-Coort" w:date="2020-06-22T16:40:00Z">
        <w:r>
          <w:rPr>
            <w:rFonts w:ascii="Times New Roman" w:eastAsia="Times New Roman" w:hAnsi="Times New Roman" w:cs="Times New Roman"/>
            <w:color w:val="auto"/>
            <w:sz w:val="24"/>
            <w:szCs w:val="24"/>
            <w:lang w:eastAsia="en-GB"/>
          </w:rPr>
          <w:t xml:space="preserve">Pathway </w:t>
        </w:r>
      </w:ins>
      <w:del w:id="42" w:author="Susan Steinbusch-Coort" w:date="2020-06-22T16:40:00Z">
        <w:r w:rsidR="008B36FF" w:rsidRPr="00AB7B0F" w:rsidDel="00C053E4">
          <w:rPr>
            <w:rFonts w:ascii="Times New Roman" w:eastAsia="Times New Roman" w:hAnsi="Times New Roman" w:cs="Times New Roman"/>
            <w:color w:val="auto"/>
            <w:sz w:val="24"/>
            <w:szCs w:val="24"/>
            <w:lang w:eastAsia="en-GB"/>
          </w:rPr>
          <w:delText>Analysis </w:delText>
        </w:r>
      </w:del>
      <w:ins w:id="43" w:author="Susan Steinbusch-Coort" w:date="2020-06-22T16:40:00Z">
        <w:r>
          <w:rPr>
            <w:rFonts w:ascii="Times New Roman" w:eastAsia="Times New Roman" w:hAnsi="Times New Roman" w:cs="Times New Roman"/>
            <w:color w:val="auto"/>
            <w:sz w:val="24"/>
            <w:szCs w:val="24"/>
            <w:lang w:eastAsia="en-GB"/>
          </w:rPr>
          <w:t>a</w:t>
        </w:r>
        <w:r w:rsidRPr="00AB7B0F">
          <w:rPr>
            <w:rFonts w:ascii="Times New Roman" w:eastAsia="Times New Roman" w:hAnsi="Times New Roman" w:cs="Times New Roman"/>
            <w:color w:val="auto"/>
            <w:sz w:val="24"/>
            <w:szCs w:val="24"/>
            <w:lang w:eastAsia="en-GB"/>
          </w:rPr>
          <w:t>nalysis </w:t>
        </w:r>
      </w:ins>
    </w:p>
    <w:p w14:paraId="1693DF0D" w14:textId="5B5AB5D5" w:rsidR="00CF4DA2" w:rsidRPr="00AB7B0F" w:rsidRDefault="00CF4DA2" w:rsidP="00CF4DA2">
      <w:pPr>
        <w:spacing w:after="0" w:line="360" w:lineRule="auto"/>
        <w:jc w:val="both"/>
        <w:rPr>
          <w:rFonts w:ascii="Times New Roman" w:eastAsia="Times New Roman" w:hAnsi="Times New Roman" w:cs="Times New Roman"/>
          <w:sz w:val="24"/>
          <w:szCs w:val="24"/>
          <w:lang w:eastAsia="en-GB"/>
        </w:rPr>
      </w:pPr>
      <w:del w:id="44" w:author="Susan Steinbusch-Coort" w:date="2020-06-22T16:40:00Z">
        <w:r w:rsidRPr="00AB7B0F" w:rsidDel="00C053E4">
          <w:rPr>
            <w:rFonts w:ascii="Times New Roman" w:eastAsia="Times New Roman" w:hAnsi="Times New Roman" w:cs="Times New Roman"/>
            <w:color w:val="000000"/>
            <w:sz w:val="24"/>
            <w:szCs w:val="24"/>
            <w:lang w:eastAsia="en-GB"/>
          </w:rPr>
          <w:delText xml:space="preserve">Analysis </w:delText>
        </w:r>
      </w:del>
      <w:ins w:id="45" w:author="Susan Steinbusch-Coort" w:date="2020-06-22T16:40:00Z">
        <w:r w:rsidR="00C053E4">
          <w:rPr>
            <w:rFonts w:ascii="Times New Roman" w:eastAsia="Times New Roman" w:hAnsi="Times New Roman" w:cs="Times New Roman"/>
            <w:color w:val="000000"/>
            <w:sz w:val="24"/>
            <w:szCs w:val="24"/>
            <w:lang w:eastAsia="en-GB"/>
          </w:rPr>
          <w:t>Pathway a</w:t>
        </w:r>
        <w:r w:rsidR="00C053E4" w:rsidRPr="00AB7B0F">
          <w:rPr>
            <w:rFonts w:ascii="Times New Roman" w:eastAsia="Times New Roman" w:hAnsi="Times New Roman" w:cs="Times New Roman"/>
            <w:color w:val="000000"/>
            <w:sz w:val="24"/>
            <w:szCs w:val="24"/>
            <w:lang w:eastAsia="en-GB"/>
          </w:rPr>
          <w:t xml:space="preserve">nalysis </w:t>
        </w:r>
      </w:ins>
      <w:r w:rsidRPr="00AB7B0F">
        <w:rPr>
          <w:rFonts w:ascii="Times New Roman" w:eastAsia="Times New Roman" w:hAnsi="Times New Roman" w:cs="Times New Roman"/>
          <w:color w:val="000000"/>
          <w:sz w:val="24"/>
          <w:szCs w:val="24"/>
          <w:lang w:eastAsia="en-GB"/>
        </w:rPr>
        <w:t xml:space="preserve">using PathVisio was done using the combined DA results. An expression criterion of p-value &lt; 0.05 was specified and pathways were sourced from the </w:t>
      </w:r>
      <w:proofErr w:type="spellStart"/>
      <w:r w:rsidRPr="00AB7B0F">
        <w:rPr>
          <w:rFonts w:ascii="Times New Roman" w:eastAsia="Times New Roman" w:hAnsi="Times New Roman" w:cs="Times New Roman"/>
          <w:color w:val="000000"/>
          <w:sz w:val="24"/>
          <w:szCs w:val="24"/>
          <w:lang w:eastAsia="en-GB"/>
        </w:rPr>
        <w:t>WikiPathways</w:t>
      </w:r>
      <w:proofErr w:type="spellEnd"/>
      <w:r w:rsidRPr="00AB7B0F">
        <w:rPr>
          <w:rFonts w:ascii="Times New Roman" w:eastAsia="Times New Roman" w:hAnsi="Times New Roman" w:cs="Times New Roman"/>
          <w:color w:val="000000"/>
          <w:sz w:val="24"/>
          <w:szCs w:val="24"/>
          <w:lang w:eastAsia="en-GB"/>
        </w:rPr>
        <w:t xml:space="preserve"> database of </w:t>
      </w:r>
      <w:ins w:id="46" w:author="Susan Steinbusch-Coort" w:date="2020-06-22T16:40:00Z">
        <w:r w:rsidR="00C053E4">
          <w:rPr>
            <w:rFonts w:ascii="Times New Roman" w:eastAsia="Times New Roman" w:hAnsi="Times New Roman" w:cs="Times New Roman"/>
            <w:color w:val="000000"/>
            <w:sz w:val="24"/>
            <w:szCs w:val="24"/>
            <w:lang w:eastAsia="en-GB"/>
          </w:rPr>
          <w:t xml:space="preserve">curated </w:t>
        </w:r>
      </w:ins>
      <w:r w:rsidRPr="00AB7B0F">
        <w:rPr>
          <w:rFonts w:ascii="Times New Roman" w:eastAsia="Times New Roman" w:hAnsi="Times New Roman" w:cs="Times New Roman"/>
          <w:color w:val="000000"/>
          <w:sz w:val="24"/>
          <w:szCs w:val="24"/>
          <w:lang w:eastAsia="en-GB"/>
        </w:rPr>
        <w:t>human pathways (</w:t>
      </w:r>
      <w:hyperlink r:id="rId36" w:history="1">
        <w:r>
          <w:rPr>
            <w:rStyle w:val="Hyperlink"/>
          </w:rPr>
          <w:t>https://academic.oup.com/nar/article/46/D1/D661/4612963</w:t>
        </w:r>
      </w:hyperlink>
      <w:r w:rsidRPr="00AB7B0F">
        <w:rPr>
          <w:rFonts w:ascii="Times New Roman" w:eastAsia="Times New Roman" w:hAnsi="Times New Roman" w:cs="Times New Roman"/>
          <w:color w:val="000000"/>
          <w:sz w:val="24"/>
          <w:szCs w:val="24"/>
          <w:lang w:eastAsia="en-GB"/>
        </w:rPr>
        <w:t xml:space="preserve">). </w:t>
      </w:r>
      <w:commentRangeStart w:id="47"/>
      <w:r w:rsidRPr="00AB7B0F">
        <w:rPr>
          <w:rFonts w:ascii="Times New Roman" w:eastAsia="Times New Roman" w:hAnsi="Times New Roman" w:cs="Times New Roman"/>
          <w:color w:val="000000"/>
          <w:sz w:val="24"/>
          <w:szCs w:val="24"/>
          <w:lang w:eastAsia="en-GB"/>
        </w:rPr>
        <w:t>Statistical analysis involved an overrepresentation analysis of the metabolites and proteins in these pathways and allowed for identification of pathways most significantly altered in the IR condition compared to the IS condition. </w:t>
      </w:r>
      <w:commentRangeEnd w:id="47"/>
      <w:r w:rsidR="00C053E4">
        <w:rPr>
          <w:rStyle w:val="CommentReference"/>
        </w:rPr>
        <w:commentReference w:id="47"/>
      </w:r>
    </w:p>
    <w:p w14:paraId="41E0ADFE" w14:textId="77777777" w:rsidR="00CF4DA2" w:rsidRPr="00AB7B0F" w:rsidRDefault="00CF4DA2" w:rsidP="00CF4DA2">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An additional joint pathway analysis using </w:t>
      </w:r>
      <w:proofErr w:type="spellStart"/>
      <w:r w:rsidRPr="00AB7B0F">
        <w:rPr>
          <w:rFonts w:ascii="Times New Roman" w:eastAsia="Times New Roman" w:hAnsi="Times New Roman" w:cs="Times New Roman"/>
          <w:color w:val="000000"/>
          <w:sz w:val="24"/>
          <w:szCs w:val="24"/>
          <w:lang w:eastAsia="en-GB"/>
        </w:rPr>
        <w:t>MetaboAnalyst</w:t>
      </w:r>
      <w:proofErr w:type="spellEnd"/>
      <w:r w:rsidRPr="00AB7B0F">
        <w:rPr>
          <w:rFonts w:ascii="Times New Roman" w:eastAsia="Times New Roman" w:hAnsi="Times New Roman" w:cs="Times New Roman"/>
          <w:color w:val="000000"/>
          <w:sz w:val="24"/>
          <w:szCs w:val="24"/>
          <w:lang w:eastAsia="en-GB"/>
        </w:rPr>
        <w:t xml:space="preserve"> was</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executed using only the identifiers of the compounds deemed to be significantly altered by the DAs (p-value &lt; 0.05). For this analysis, the latest KEGG pathway database (2019) (</w:t>
      </w:r>
      <w:hyperlink r:id="rId37" w:history="1">
        <w:r>
          <w:rPr>
            <w:rStyle w:val="Hyperlink"/>
          </w:rPr>
          <w:t>https://pubmed.ncbi.nlm.nih.gov/31441146/</w:t>
        </w:r>
      </w:hyperlink>
      <w:r w:rsidRPr="00AB7B0F">
        <w:rPr>
          <w:rFonts w:ascii="Times New Roman" w:eastAsia="Times New Roman" w:hAnsi="Times New Roman" w:cs="Times New Roman"/>
          <w:color w:val="000000"/>
          <w:sz w:val="24"/>
          <w:szCs w:val="24"/>
          <w:lang w:eastAsia="en-GB"/>
        </w:rPr>
        <w:t>) was applied. </w:t>
      </w:r>
    </w:p>
    <w:p w14:paraId="637FD2EC" w14:textId="1CA37E6A" w:rsidR="00CF4DA2" w:rsidRDefault="00CF4DA2" w:rsidP="00CF4DA2">
      <w:pPr>
        <w:spacing w:line="360" w:lineRule="auto"/>
        <w:jc w:val="both"/>
        <w:rPr>
          <w:rFonts w:ascii="Times New Roman" w:eastAsia="Times New Roman" w:hAnsi="Times New Roman" w:cs="Times New Roman"/>
          <w:sz w:val="24"/>
          <w:szCs w:val="24"/>
          <w:lang w:eastAsia="en-GB"/>
        </w:rPr>
      </w:pPr>
      <w:commentRangeStart w:id="48"/>
      <w:r w:rsidRPr="00AB7B0F">
        <w:rPr>
          <w:rFonts w:ascii="Times New Roman" w:eastAsia="Times New Roman" w:hAnsi="Times New Roman" w:cs="Times New Roman"/>
          <w:color w:val="000000"/>
          <w:sz w:val="24"/>
          <w:szCs w:val="24"/>
          <w:lang w:eastAsia="en-GB"/>
        </w:rPr>
        <w:t>Performing</w:t>
      </w:r>
      <w:del w:id="49" w:author="Susan Steinbusch-Coort" w:date="2020-06-22T16:44:00Z">
        <w:r w:rsidRPr="00AB7B0F" w:rsidDel="00C053E4">
          <w:rPr>
            <w:rFonts w:ascii="Times New Roman" w:eastAsia="Times New Roman" w:hAnsi="Times New Roman" w:cs="Times New Roman"/>
            <w:color w:val="000000"/>
            <w:sz w:val="24"/>
            <w:szCs w:val="24"/>
            <w:lang w:eastAsia="en-GB"/>
          </w:rPr>
          <w:delText xml:space="preserve"> 2</w:delText>
        </w:r>
      </w:del>
      <w:r w:rsidRPr="00AB7B0F">
        <w:rPr>
          <w:rFonts w:ascii="Times New Roman" w:eastAsia="Times New Roman" w:hAnsi="Times New Roman" w:cs="Times New Roman"/>
          <w:color w:val="000000"/>
          <w:sz w:val="24"/>
          <w:szCs w:val="24"/>
          <w:lang w:eastAsia="en-GB"/>
        </w:rPr>
        <w:t xml:space="preserve"> combined pathway analyses using different programmes</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allowed for </w:t>
      </w:r>
      <w:r>
        <w:rPr>
          <w:rFonts w:ascii="Times New Roman" w:eastAsia="Times New Roman" w:hAnsi="Times New Roman" w:cs="Times New Roman"/>
          <w:color w:val="000000"/>
          <w:sz w:val="24"/>
          <w:szCs w:val="24"/>
          <w:lang w:eastAsia="en-GB"/>
        </w:rPr>
        <w:t xml:space="preserve">a more detailed </w:t>
      </w:r>
      <w:r w:rsidRPr="00AB7B0F">
        <w:rPr>
          <w:rFonts w:ascii="Times New Roman" w:eastAsia="Times New Roman" w:hAnsi="Times New Roman" w:cs="Times New Roman"/>
          <w:color w:val="000000"/>
          <w:sz w:val="24"/>
          <w:szCs w:val="24"/>
          <w:lang w:eastAsia="en-GB"/>
        </w:rPr>
        <w:t xml:space="preserve">understanding of the pathways </w:t>
      </w:r>
      <w:del w:id="50" w:author="Susan Steinbusch-Coort" w:date="2020-06-22T16:44:00Z">
        <w:r w:rsidRPr="00AB7B0F" w:rsidDel="00C053E4">
          <w:rPr>
            <w:rFonts w:ascii="Times New Roman" w:eastAsia="Times New Roman" w:hAnsi="Times New Roman" w:cs="Times New Roman"/>
            <w:color w:val="000000"/>
            <w:sz w:val="24"/>
            <w:szCs w:val="24"/>
            <w:lang w:eastAsia="en-GB"/>
          </w:rPr>
          <w:delText>changed</w:delText>
        </w:r>
      </w:del>
      <w:ins w:id="51" w:author="Susan Steinbusch-Coort" w:date="2020-06-22T16:44:00Z">
        <w:r w:rsidR="00C053E4">
          <w:rPr>
            <w:rFonts w:ascii="Times New Roman" w:eastAsia="Times New Roman" w:hAnsi="Times New Roman" w:cs="Times New Roman"/>
            <w:color w:val="000000"/>
            <w:sz w:val="24"/>
            <w:szCs w:val="24"/>
            <w:lang w:eastAsia="en-GB"/>
          </w:rPr>
          <w:t>altered based on differences</w:t>
        </w:r>
      </w:ins>
      <w:ins w:id="52" w:author="Susan Steinbusch-Coort" w:date="2020-06-22T16:45:00Z">
        <w:r w:rsidR="00C053E4">
          <w:rPr>
            <w:rFonts w:ascii="Times New Roman" w:eastAsia="Times New Roman" w:hAnsi="Times New Roman" w:cs="Times New Roman"/>
            <w:color w:val="000000"/>
            <w:sz w:val="24"/>
            <w:szCs w:val="24"/>
            <w:lang w:eastAsia="en-GB"/>
          </w:rPr>
          <w:t xml:space="preserve"> protein and metabolite abundances</w:t>
        </w:r>
      </w:ins>
      <w:r w:rsidRPr="00AB7B0F">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FF9900"/>
          <w:sz w:val="24"/>
          <w:szCs w:val="24"/>
          <w:lang w:eastAsia="en-GB"/>
        </w:rPr>
        <w:t xml:space="preserve">This is especially true since </w:t>
      </w:r>
      <w:proofErr w:type="spellStart"/>
      <w:r w:rsidRPr="00AB7B0F">
        <w:rPr>
          <w:rFonts w:ascii="Times New Roman" w:eastAsia="Times New Roman" w:hAnsi="Times New Roman" w:cs="Times New Roman"/>
          <w:color w:val="FF9900"/>
          <w:sz w:val="24"/>
          <w:szCs w:val="24"/>
          <w:lang w:eastAsia="en-GB"/>
        </w:rPr>
        <w:t>MetaboAnalyst</w:t>
      </w:r>
      <w:proofErr w:type="spellEnd"/>
      <w:r w:rsidRPr="00AB7B0F">
        <w:rPr>
          <w:rFonts w:ascii="Times New Roman" w:eastAsia="Times New Roman" w:hAnsi="Times New Roman" w:cs="Times New Roman"/>
          <w:color w:val="FF9900"/>
          <w:sz w:val="24"/>
          <w:szCs w:val="24"/>
          <w:lang w:eastAsia="en-GB"/>
        </w:rPr>
        <w:t xml:space="preserve"> is more adept concerning metabolites but focuses more on enzymes, compared to PathVisio.  </w:t>
      </w:r>
      <w:commentRangeEnd w:id="48"/>
      <w:r w:rsidR="00C053E4">
        <w:rPr>
          <w:rStyle w:val="CommentReference"/>
        </w:rPr>
        <w:commentReference w:id="48"/>
      </w:r>
    </w:p>
    <w:p w14:paraId="2C571D3B" w14:textId="77777777" w:rsidR="00242C10" w:rsidRPr="00AB7B0F" w:rsidRDefault="00242C10" w:rsidP="00242C10">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Network Analysis</w:t>
      </w:r>
    </w:p>
    <w:p w14:paraId="0DBBBB5C" w14:textId="5F9F71E1" w:rsidR="00F1275B" w:rsidRPr="00AB7B0F" w:rsidRDefault="00F1275B" w:rsidP="00F1275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In order to </w:t>
      </w:r>
      <w:r w:rsidR="00B006C8">
        <w:rPr>
          <w:rFonts w:ascii="Times New Roman" w:eastAsia="Times New Roman" w:hAnsi="Times New Roman" w:cs="Times New Roman"/>
          <w:color w:val="000000"/>
          <w:sz w:val="24"/>
          <w:szCs w:val="24"/>
          <w:lang w:eastAsia="en-GB"/>
        </w:rPr>
        <w:t xml:space="preserve">further investigate </w:t>
      </w:r>
      <w:r w:rsidR="007D781C">
        <w:rPr>
          <w:rFonts w:ascii="Times New Roman" w:eastAsia="Times New Roman" w:hAnsi="Times New Roman" w:cs="Times New Roman"/>
          <w:color w:val="000000"/>
          <w:sz w:val="24"/>
          <w:szCs w:val="24"/>
          <w:lang w:eastAsia="en-GB"/>
        </w:rPr>
        <w:t xml:space="preserve">any </w:t>
      </w:r>
      <w:r w:rsidR="003A0EB1">
        <w:rPr>
          <w:rFonts w:ascii="Times New Roman" w:eastAsia="Times New Roman" w:hAnsi="Times New Roman" w:cs="Times New Roman"/>
          <w:color w:val="000000"/>
          <w:sz w:val="24"/>
          <w:szCs w:val="24"/>
          <w:lang w:eastAsia="en-GB"/>
        </w:rPr>
        <w:t xml:space="preserve">biological pathways </w:t>
      </w:r>
      <w:r w:rsidR="001359F4">
        <w:rPr>
          <w:rFonts w:ascii="Times New Roman" w:eastAsia="Times New Roman" w:hAnsi="Times New Roman" w:cs="Times New Roman"/>
          <w:color w:val="000000"/>
          <w:sz w:val="24"/>
          <w:szCs w:val="24"/>
          <w:lang w:eastAsia="en-GB"/>
        </w:rPr>
        <w:t xml:space="preserve">that </w:t>
      </w:r>
      <w:r w:rsidRPr="00AB7B0F">
        <w:rPr>
          <w:rFonts w:ascii="Times New Roman" w:eastAsia="Times New Roman" w:hAnsi="Times New Roman" w:cs="Times New Roman"/>
          <w:color w:val="000000"/>
          <w:sz w:val="24"/>
          <w:szCs w:val="24"/>
          <w:lang w:eastAsia="en-GB"/>
        </w:rPr>
        <w:t>involv</w:t>
      </w:r>
      <w:r w:rsidR="001359F4">
        <w:rPr>
          <w:rFonts w:ascii="Times New Roman" w:eastAsia="Times New Roman" w:hAnsi="Times New Roman" w:cs="Times New Roman"/>
          <w:color w:val="000000"/>
          <w:sz w:val="24"/>
          <w:szCs w:val="24"/>
          <w:lang w:eastAsia="en-GB"/>
        </w:rPr>
        <w:t>e the</w:t>
      </w:r>
      <w:r w:rsidR="003A0EB1">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significantly altered proteins</w:t>
      </w:r>
      <w:del w:id="53" w:author="Susan Steinbusch-Coort" w:date="2020-06-22T16:49:00Z">
        <w:r w:rsidRPr="00AB7B0F" w:rsidDel="00C053E4">
          <w:rPr>
            <w:rFonts w:ascii="Times New Roman" w:eastAsia="Times New Roman" w:hAnsi="Times New Roman" w:cs="Times New Roman"/>
            <w:color w:val="000000"/>
            <w:sz w:val="24"/>
            <w:szCs w:val="24"/>
            <w:lang w:eastAsia="en-GB"/>
          </w:rPr>
          <w:delText xml:space="preserve"> </w:delText>
        </w:r>
        <w:r w:rsidR="001359F4" w:rsidDel="00C053E4">
          <w:rPr>
            <w:rFonts w:ascii="Times New Roman" w:eastAsia="Times New Roman" w:hAnsi="Times New Roman" w:cs="Times New Roman"/>
            <w:color w:val="000000"/>
            <w:sz w:val="24"/>
            <w:szCs w:val="24"/>
            <w:lang w:eastAsia="en-GB"/>
          </w:rPr>
          <w:delText xml:space="preserve">and </w:delText>
        </w:r>
        <w:r w:rsidR="003A0EB1" w:rsidDel="00C053E4">
          <w:rPr>
            <w:rFonts w:ascii="Times New Roman" w:eastAsia="Times New Roman" w:hAnsi="Times New Roman" w:cs="Times New Roman"/>
            <w:color w:val="000000"/>
            <w:sz w:val="24"/>
            <w:szCs w:val="24"/>
            <w:lang w:eastAsia="en-GB"/>
          </w:rPr>
          <w:delText xml:space="preserve">that may have been </w:delText>
        </w:r>
      </w:del>
      <w:del w:id="54" w:author="Susan Steinbusch-Coort" w:date="2020-06-22T16:48:00Z">
        <w:r w:rsidR="003A0EB1" w:rsidDel="00C053E4">
          <w:rPr>
            <w:rFonts w:ascii="Times New Roman" w:eastAsia="Times New Roman" w:hAnsi="Times New Roman" w:cs="Times New Roman"/>
            <w:color w:val="000000"/>
            <w:sz w:val="24"/>
            <w:szCs w:val="24"/>
            <w:lang w:eastAsia="en-GB"/>
          </w:rPr>
          <w:delText xml:space="preserve">lost </w:delText>
        </w:r>
      </w:del>
      <w:del w:id="55" w:author="Susan Steinbusch-Coort" w:date="2020-06-22T16:49:00Z">
        <w:r w:rsidR="003A0EB1" w:rsidDel="00C053E4">
          <w:rPr>
            <w:rFonts w:ascii="Times New Roman" w:eastAsia="Times New Roman" w:hAnsi="Times New Roman" w:cs="Times New Roman"/>
            <w:color w:val="000000"/>
            <w:sz w:val="24"/>
            <w:szCs w:val="24"/>
            <w:lang w:eastAsia="en-GB"/>
          </w:rPr>
          <w:delText>by the overrepresentation analysis</w:delText>
        </w:r>
      </w:del>
      <w:ins w:id="56" w:author="Susan Steinbusch-Coort" w:date="2020-06-22T16:49:00Z">
        <w:r w:rsidR="00C053E4">
          <w:rPr>
            <w:rFonts w:ascii="Times New Roman" w:eastAsia="Times New Roman" w:hAnsi="Times New Roman" w:cs="Times New Roman"/>
            <w:color w:val="000000"/>
            <w:sz w:val="24"/>
            <w:szCs w:val="24"/>
            <w:lang w:eastAsia="en-GB"/>
          </w:rPr>
          <w:t xml:space="preserve"> </w:t>
        </w:r>
      </w:ins>
      <w:del w:id="57" w:author="Susan Steinbusch-Coort" w:date="2020-06-22T16:49:00Z">
        <w:r w:rsidRPr="00AB7B0F" w:rsidDel="00C053E4">
          <w:rPr>
            <w:rFonts w:ascii="Times New Roman" w:eastAsia="Times New Roman" w:hAnsi="Times New Roman" w:cs="Times New Roman"/>
            <w:color w:val="000000"/>
            <w:sz w:val="24"/>
            <w:szCs w:val="24"/>
            <w:lang w:eastAsia="en-GB"/>
          </w:rPr>
          <w:delText xml:space="preserve">, </w:delText>
        </w:r>
      </w:del>
      <w:r w:rsidR="001359F4">
        <w:rPr>
          <w:rFonts w:ascii="Times New Roman" w:eastAsia="Times New Roman" w:hAnsi="Times New Roman" w:cs="Times New Roman"/>
          <w:color w:val="000000"/>
          <w:sz w:val="24"/>
          <w:szCs w:val="24"/>
          <w:lang w:eastAsia="en-GB"/>
        </w:rPr>
        <w:t xml:space="preserve">a </w:t>
      </w:r>
      <w:r w:rsidR="00AF483F">
        <w:rPr>
          <w:rFonts w:ascii="Times New Roman" w:eastAsia="Times New Roman" w:hAnsi="Times New Roman" w:cs="Times New Roman"/>
          <w:color w:val="000000"/>
          <w:sz w:val="24"/>
          <w:szCs w:val="24"/>
          <w:lang w:eastAsia="en-GB"/>
        </w:rPr>
        <w:t>network analysis of the proteomic data using</w:t>
      </w:r>
      <w:r w:rsidRPr="00AB7B0F">
        <w:rPr>
          <w:rFonts w:ascii="Times New Roman" w:eastAsia="Times New Roman" w:hAnsi="Times New Roman" w:cs="Times New Roman"/>
          <w:color w:val="000000"/>
          <w:sz w:val="24"/>
          <w:szCs w:val="24"/>
          <w:lang w:eastAsia="en-GB"/>
        </w:rPr>
        <w:t xml:space="preserve"> Cytoscape </w:t>
      </w:r>
      <w:r>
        <w:rPr>
          <w:rFonts w:ascii="Times New Roman" w:eastAsia="Times New Roman" w:hAnsi="Times New Roman" w:cs="Times New Roman"/>
          <w:color w:val="000000"/>
          <w:sz w:val="24"/>
          <w:szCs w:val="24"/>
          <w:lang w:eastAsia="en-GB"/>
        </w:rPr>
        <w:t>v.</w:t>
      </w:r>
      <w:r w:rsidRPr="00CA0A24">
        <w:t xml:space="preserve"> </w:t>
      </w:r>
      <w:r w:rsidRPr="00CA0A24">
        <w:rPr>
          <w:rFonts w:ascii="Times New Roman" w:eastAsia="Times New Roman" w:hAnsi="Times New Roman" w:cs="Times New Roman"/>
          <w:sz w:val="24"/>
          <w:szCs w:val="24"/>
          <w:lang w:eastAsia="en-GB"/>
        </w:rPr>
        <w:t>3.7.2</w:t>
      </w:r>
      <w:r w:rsidRPr="00AB7B0F">
        <w:rPr>
          <w:rFonts w:ascii="Times New Roman" w:eastAsia="Times New Roman" w:hAnsi="Times New Roman" w:cs="Times New Roman"/>
          <w:color w:val="000000"/>
          <w:sz w:val="24"/>
          <w:szCs w:val="24"/>
          <w:lang w:eastAsia="en-GB"/>
        </w:rPr>
        <w:t xml:space="preserve"> (</w:t>
      </w:r>
      <w:hyperlink r:id="rId38" w:anchor=":~:text=Cytoscape%20is%20an%20open%20source,into%20a%20unified%20conceptual%20framework." w:history="1">
        <w:r>
          <w:rPr>
            <w:rStyle w:val="Hyperlink"/>
          </w:rPr>
          <w:t>https://www.ncbi.nlm.nih.gov/pmc/articles/PMC403769/#:~:text=Cytoscape%20is%20an%20open%20source,into%20a%20unified%20conceptual%20framework.</w:t>
        </w:r>
      </w:hyperlink>
      <w:r w:rsidRPr="00AB7B0F">
        <w:rPr>
          <w:rFonts w:ascii="Times New Roman" w:eastAsia="Times New Roman" w:hAnsi="Times New Roman" w:cs="Times New Roman"/>
          <w:color w:val="000000"/>
          <w:sz w:val="24"/>
          <w:szCs w:val="24"/>
          <w:lang w:eastAsia="en-GB"/>
        </w:rPr>
        <w:t>)</w:t>
      </w:r>
      <w:r w:rsidR="00AF483F">
        <w:rPr>
          <w:rFonts w:ascii="Times New Roman" w:eastAsia="Times New Roman" w:hAnsi="Times New Roman" w:cs="Times New Roman"/>
          <w:color w:val="000000"/>
          <w:sz w:val="24"/>
          <w:szCs w:val="24"/>
          <w:lang w:eastAsia="en-GB"/>
        </w:rPr>
        <w:t xml:space="preserve"> was </w:t>
      </w:r>
      <w:del w:id="58" w:author="Susan Steinbusch-Coort" w:date="2020-06-22T16:49:00Z">
        <w:r w:rsidR="00AF483F" w:rsidDel="00C053E4">
          <w:rPr>
            <w:rFonts w:ascii="Times New Roman" w:eastAsia="Times New Roman" w:hAnsi="Times New Roman" w:cs="Times New Roman"/>
            <w:color w:val="000000"/>
            <w:sz w:val="24"/>
            <w:szCs w:val="24"/>
            <w:lang w:eastAsia="en-GB"/>
          </w:rPr>
          <w:delText>executed</w:delText>
        </w:r>
      </w:del>
      <w:ins w:id="59" w:author="Susan Steinbusch-Coort" w:date="2020-06-22T16:49:00Z">
        <w:r w:rsidR="00C053E4">
          <w:rPr>
            <w:rFonts w:ascii="Times New Roman" w:eastAsia="Times New Roman" w:hAnsi="Times New Roman" w:cs="Times New Roman"/>
            <w:color w:val="000000"/>
            <w:sz w:val="24"/>
            <w:szCs w:val="24"/>
            <w:lang w:eastAsia="en-GB"/>
          </w:rPr>
          <w:t>performed</w:t>
        </w:r>
      </w:ins>
      <w:r w:rsidRPr="00AB7B0F">
        <w:rPr>
          <w:rFonts w:ascii="Times New Roman" w:eastAsia="Times New Roman" w:hAnsi="Times New Roman" w:cs="Times New Roman"/>
          <w:color w:val="000000"/>
          <w:sz w:val="24"/>
          <w:szCs w:val="24"/>
          <w:lang w:eastAsia="en-GB"/>
        </w:rPr>
        <w:t xml:space="preserve">. This was done by </w:t>
      </w:r>
      <w:commentRangeStart w:id="60"/>
      <w:r w:rsidRPr="00AB7B0F">
        <w:rPr>
          <w:rFonts w:ascii="Times New Roman" w:eastAsia="Times New Roman" w:hAnsi="Times New Roman" w:cs="Times New Roman"/>
          <w:color w:val="000000"/>
          <w:sz w:val="24"/>
          <w:szCs w:val="24"/>
          <w:lang w:eastAsia="en-GB"/>
        </w:rPr>
        <w:t xml:space="preserve">first </w:t>
      </w:r>
      <w:r w:rsidR="00CE768E">
        <w:rPr>
          <w:rFonts w:ascii="Times New Roman" w:eastAsia="Times New Roman" w:hAnsi="Times New Roman" w:cs="Times New Roman"/>
          <w:color w:val="000000"/>
          <w:sz w:val="24"/>
          <w:szCs w:val="24"/>
          <w:lang w:eastAsia="en-GB"/>
        </w:rPr>
        <w:t xml:space="preserve">running the significantly altered proteins </w:t>
      </w:r>
      <w:r w:rsidR="0005587E">
        <w:rPr>
          <w:rFonts w:ascii="Times New Roman" w:eastAsia="Times New Roman" w:hAnsi="Times New Roman" w:cs="Times New Roman"/>
          <w:color w:val="000000"/>
          <w:sz w:val="24"/>
          <w:szCs w:val="24"/>
          <w:lang w:eastAsia="en-GB"/>
        </w:rPr>
        <w:t xml:space="preserve">(p &lt; 0.05) </w:t>
      </w:r>
      <w:r w:rsidR="00AC0F49">
        <w:rPr>
          <w:rFonts w:ascii="Times New Roman" w:eastAsia="Times New Roman" w:hAnsi="Times New Roman" w:cs="Times New Roman"/>
          <w:color w:val="000000"/>
          <w:sz w:val="24"/>
          <w:szCs w:val="24"/>
          <w:lang w:eastAsia="en-GB"/>
        </w:rPr>
        <w:t xml:space="preserve">generated by the DA </w:t>
      </w:r>
      <w:r w:rsidR="0005587E">
        <w:rPr>
          <w:rFonts w:ascii="Times New Roman" w:eastAsia="Times New Roman" w:hAnsi="Times New Roman" w:cs="Times New Roman"/>
          <w:color w:val="000000"/>
          <w:sz w:val="24"/>
          <w:szCs w:val="24"/>
          <w:lang w:eastAsia="en-GB"/>
        </w:rPr>
        <w:t xml:space="preserve">through </w:t>
      </w:r>
      <w:commentRangeEnd w:id="60"/>
      <w:r w:rsidR="00C053E4">
        <w:rPr>
          <w:rStyle w:val="CommentReference"/>
        </w:rPr>
        <w:commentReference w:id="60"/>
      </w:r>
      <w:r w:rsidRPr="00AB7B0F">
        <w:rPr>
          <w:rFonts w:ascii="Times New Roman" w:eastAsia="Times New Roman" w:hAnsi="Times New Roman" w:cs="Times New Roman"/>
          <w:color w:val="000000"/>
          <w:sz w:val="24"/>
          <w:szCs w:val="24"/>
          <w:lang w:eastAsia="en-GB"/>
        </w:rPr>
        <w:t>stringApp (</w:t>
      </w:r>
      <w:hyperlink r:id="rId39" w:history="1">
        <w:r>
          <w:rPr>
            <w:rStyle w:val="Hyperlink"/>
          </w:rPr>
          <w:t>https://pubs.acs.org/doi/abs/10.1021/acs.jproteome.8b00702?casa_token=USD2zPrA-5QAAAAA%3AYyafljBu-Nc16fPtSZTe6iUPJs-9Osr3IunM7yHnmRqfAMPsnYE-</w:t>
        </w:r>
        <w:r>
          <w:rPr>
            <w:rStyle w:val="Hyperlink"/>
          </w:rPr>
          <w:lastRenderedPageBreak/>
          <w:t>OCnVtE63ZJN9MbDSHO4XSTxDSww-&amp;</w:t>
        </w:r>
      </w:hyperlink>
      <w:r w:rsidRPr="00AB7B0F">
        <w:rPr>
          <w:rFonts w:ascii="Times New Roman" w:eastAsia="Times New Roman" w:hAnsi="Times New Roman" w:cs="Times New Roman"/>
          <w:color w:val="000000"/>
          <w:sz w:val="24"/>
          <w:szCs w:val="24"/>
          <w:lang w:eastAsia="en-GB"/>
        </w:rPr>
        <w:t xml:space="preserve">) </w:t>
      </w:r>
      <w:r w:rsidR="00F76FC0">
        <w:rPr>
          <w:rFonts w:ascii="Times New Roman" w:eastAsia="Times New Roman" w:hAnsi="Times New Roman" w:cs="Times New Roman"/>
          <w:color w:val="000000"/>
          <w:sz w:val="24"/>
          <w:szCs w:val="24"/>
          <w:lang w:eastAsia="en-GB"/>
        </w:rPr>
        <w:t>(</w:t>
      </w:r>
      <w:r w:rsidRPr="00AB7B0F">
        <w:rPr>
          <w:rFonts w:ascii="Times New Roman" w:eastAsia="Times New Roman" w:hAnsi="Times New Roman" w:cs="Times New Roman"/>
          <w:color w:val="000000"/>
          <w:sz w:val="24"/>
          <w:szCs w:val="24"/>
          <w:lang w:eastAsia="en-GB"/>
        </w:rPr>
        <w:t xml:space="preserve">confidence score </w:t>
      </w:r>
      <w:r w:rsidR="00F76FC0">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0.4</w:t>
      </w:r>
      <w:r w:rsidR="00F76FC0">
        <w:rPr>
          <w:rFonts w:ascii="Times New Roman" w:eastAsia="Times New Roman" w:hAnsi="Times New Roman" w:cs="Times New Roman"/>
          <w:color w:val="000000"/>
          <w:sz w:val="24"/>
          <w:szCs w:val="24"/>
          <w:lang w:eastAsia="en-GB"/>
        </w:rPr>
        <w:t>)</w:t>
      </w:r>
      <w:r w:rsidR="0005587E">
        <w:rPr>
          <w:rFonts w:ascii="Times New Roman" w:eastAsia="Times New Roman" w:hAnsi="Times New Roman" w:cs="Times New Roman"/>
          <w:color w:val="000000"/>
          <w:sz w:val="24"/>
          <w:szCs w:val="24"/>
          <w:lang w:eastAsia="en-GB"/>
        </w:rPr>
        <w:t xml:space="preserve"> to </w:t>
      </w:r>
      <w:r w:rsidR="0005587E" w:rsidRPr="00AB7B0F">
        <w:rPr>
          <w:rFonts w:ascii="Times New Roman" w:eastAsia="Times New Roman" w:hAnsi="Times New Roman" w:cs="Times New Roman"/>
          <w:color w:val="000000"/>
          <w:sz w:val="24"/>
          <w:szCs w:val="24"/>
          <w:lang w:eastAsia="en-GB"/>
        </w:rPr>
        <w:t>creat</w:t>
      </w:r>
      <w:r w:rsidR="0005587E">
        <w:rPr>
          <w:rFonts w:ascii="Times New Roman" w:eastAsia="Times New Roman" w:hAnsi="Times New Roman" w:cs="Times New Roman"/>
          <w:color w:val="000000"/>
          <w:sz w:val="24"/>
          <w:szCs w:val="24"/>
          <w:lang w:eastAsia="en-GB"/>
        </w:rPr>
        <w:t>e</w:t>
      </w:r>
      <w:r w:rsidR="0005587E" w:rsidRPr="00AB7B0F">
        <w:rPr>
          <w:rFonts w:ascii="Times New Roman" w:eastAsia="Times New Roman" w:hAnsi="Times New Roman" w:cs="Times New Roman"/>
          <w:color w:val="000000"/>
          <w:sz w:val="24"/>
          <w:szCs w:val="24"/>
          <w:lang w:eastAsia="en-GB"/>
        </w:rPr>
        <w:t xml:space="preserve"> a </w:t>
      </w:r>
      <w:r w:rsidR="0005587E">
        <w:rPr>
          <w:rFonts w:ascii="Times New Roman" w:eastAsia="Times New Roman" w:hAnsi="Times New Roman" w:cs="Times New Roman"/>
          <w:color w:val="000000"/>
          <w:sz w:val="24"/>
          <w:szCs w:val="24"/>
          <w:lang w:eastAsia="en-GB"/>
        </w:rPr>
        <w:t xml:space="preserve">protein-protein interaction network. </w:t>
      </w:r>
      <w:r w:rsidRPr="00AB7B0F">
        <w:rPr>
          <w:rFonts w:ascii="Times New Roman" w:eastAsia="Times New Roman" w:hAnsi="Times New Roman" w:cs="Times New Roman"/>
          <w:color w:val="000000"/>
          <w:sz w:val="24"/>
          <w:szCs w:val="24"/>
          <w:lang w:eastAsia="en-GB"/>
        </w:rPr>
        <w:t xml:space="preserve">The resulting network was then extended </w:t>
      </w:r>
      <w:del w:id="61" w:author="Susan Steinbusch-Coort" w:date="2020-06-22T16:47:00Z">
        <w:r w:rsidRPr="00AB7B0F" w:rsidDel="00C053E4">
          <w:rPr>
            <w:rFonts w:ascii="Times New Roman" w:eastAsia="Times New Roman" w:hAnsi="Times New Roman" w:cs="Times New Roman"/>
            <w:color w:val="000000"/>
            <w:sz w:val="24"/>
            <w:szCs w:val="24"/>
            <w:lang w:eastAsia="en-GB"/>
          </w:rPr>
          <w:delText>to include the corresponding altered biological pathways by applying the</w:delText>
        </w:r>
      </w:del>
      <w:ins w:id="62" w:author="Susan Steinbusch-Coort" w:date="2020-06-22T16:47:00Z">
        <w:r w:rsidR="00C053E4">
          <w:rPr>
            <w:rFonts w:ascii="Times New Roman" w:eastAsia="Times New Roman" w:hAnsi="Times New Roman" w:cs="Times New Roman"/>
            <w:color w:val="000000"/>
            <w:sz w:val="24"/>
            <w:szCs w:val="24"/>
            <w:lang w:eastAsia="en-GB"/>
          </w:rPr>
          <w:t xml:space="preserve">with protein-pathway interactions using the </w:t>
        </w:r>
      </w:ins>
      <w:r w:rsidRPr="00AB7B0F">
        <w:rPr>
          <w:rFonts w:ascii="Times New Roman" w:eastAsia="Times New Roman" w:hAnsi="Times New Roman" w:cs="Times New Roman"/>
          <w:color w:val="000000"/>
          <w:sz w:val="24"/>
          <w:szCs w:val="24"/>
          <w:lang w:eastAsia="en-GB"/>
        </w:rPr>
        <w:t xml:space="preserve"> </w:t>
      </w:r>
      <w:proofErr w:type="spellStart"/>
      <w:r w:rsidRPr="00AB7B0F">
        <w:rPr>
          <w:rFonts w:ascii="Times New Roman" w:eastAsia="Times New Roman" w:hAnsi="Times New Roman" w:cs="Times New Roman"/>
          <w:color w:val="000000"/>
          <w:sz w:val="24"/>
          <w:szCs w:val="24"/>
          <w:lang w:eastAsia="en-GB"/>
        </w:rPr>
        <w:t>WikiPathways</w:t>
      </w:r>
      <w:proofErr w:type="spellEnd"/>
      <w:r w:rsidRPr="00AB7B0F">
        <w:rPr>
          <w:rFonts w:ascii="Times New Roman" w:eastAsia="Times New Roman" w:hAnsi="Times New Roman" w:cs="Times New Roman"/>
          <w:color w:val="000000"/>
          <w:sz w:val="24"/>
          <w:szCs w:val="24"/>
          <w:lang w:eastAsia="en-GB"/>
        </w:rPr>
        <w:t xml:space="preserve"> </w:t>
      </w:r>
      <w:proofErr w:type="spellStart"/>
      <w:r w:rsidRPr="00AB7B0F">
        <w:rPr>
          <w:rFonts w:ascii="Times New Roman" w:eastAsia="Times New Roman" w:hAnsi="Times New Roman" w:cs="Times New Roman"/>
          <w:color w:val="000000"/>
          <w:sz w:val="24"/>
          <w:szCs w:val="24"/>
          <w:lang w:eastAsia="en-GB"/>
        </w:rPr>
        <w:t>link</w:t>
      </w:r>
      <w:del w:id="63" w:author="Susan Steinbusch-Coort" w:date="2020-06-22T16:47:00Z">
        <w:r w:rsidRPr="00AB7B0F" w:rsidDel="00C053E4">
          <w:rPr>
            <w:rFonts w:ascii="Times New Roman" w:eastAsia="Times New Roman" w:hAnsi="Times New Roman" w:cs="Times New Roman"/>
            <w:color w:val="000000"/>
            <w:sz w:val="24"/>
            <w:szCs w:val="24"/>
            <w:lang w:eastAsia="en-GB"/>
          </w:rPr>
          <w:delText xml:space="preserve"> </w:delText>
        </w:r>
      </w:del>
      <w:r w:rsidRPr="00AB7B0F">
        <w:rPr>
          <w:rFonts w:ascii="Times New Roman" w:eastAsia="Times New Roman" w:hAnsi="Times New Roman" w:cs="Times New Roman"/>
          <w:color w:val="000000"/>
          <w:sz w:val="24"/>
          <w:szCs w:val="24"/>
          <w:lang w:eastAsia="en-GB"/>
        </w:rPr>
        <w:t>set</w:t>
      </w:r>
      <w:proofErr w:type="spellEnd"/>
      <w:r w:rsidRPr="00AB7B0F">
        <w:rPr>
          <w:rFonts w:ascii="Times New Roman" w:eastAsia="Times New Roman" w:hAnsi="Times New Roman" w:cs="Times New Roman"/>
          <w:color w:val="000000"/>
          <w:sz w:val="24"/>
          <w:szCs w:val="24"/>
          <w:lang w:eastAsia="en-GB"/>
        </w:rPr>
        <w:t xml:space="preserve"> </w:t>
      </w:r>
      <w:ins w:id="64" w:author="Susan Steinbusch-Coort" w:date="2020-06-22T16:47:00Z">
        <w:r w:rsidR="00C053E4">
          <w:rPr>
            <w:rFonts w:ascii="Times New Roman" w:eastAsia="Times New Roman" w:hAnsi="Times New Roman" w:cs="Times New Roman"/>
            <w:color w:val="000000"/>
            <w:sz w:val="24"/>
            <w:szCs w:val="24"/>
            <w:lang w:eastAsia="en-GB"/>
          </w:rPr>
          <w:t xml:space="preserve">in the </w:t>
        </w:r>
      </w:ins>
      <w:del w:id="65" w:author="Susan Steinbusch-Coort" w:date="2020-06-22T16:47:00Z">
        <w:r w:rsidRPr="00AB7B0F" w:rsidDel="00C053E4">
          <w:rPr>
            <w:rFonts w:ascii="Times New Roman" w:eastAsia="Times New Roman" w:hAnsi="Times New Roman" w:cs="Times New Roman"/>
            <w:color w:val="000000"/>
            <w:sz w:val="24"/>
            <w:szCs w:val="24"/>
            <w:lang w:eastAsia="en-GB"/>
          </w:rPr>
          <w:delText xml:space="preserve">using </w:delText>
        </w:r>
      </w:del>
      <w:ins w:id="66" w:author="Susan Steinbusch-Coort" w:date="2020-06-22T16:47:00Z">
        <w:r w:rsidR="00C053E4">
          <w:rPr>
            <w:rFonts w:ascii="Times New Roman" w:eastAsia="Times New Roman" w:hAnsi="Times New Roman" w:cs="Times New Roman"/>
            <w:color w:val="000000"/>
            <w:sz w:val="24"/>
            <w:szCs w:val="24"/>
            <w:lang w:eastAsia="en-GB"/>
          </w:rPr>
          <w:t xml:space="preserve">Cytoscape </w:t>
        </w:r>
      </w:ins>
      <w:proofErr w:type="spellStart"/>
      <w:r w:rsidRPr="00AB7B0F">
        <w:rPr>
          <w:rFonts w:ascii="Times New Roman" w:eastAsia="Times New Roman" w:hAnsi="Times New Roman" w:cs="Times New Roman"/>
          <w:color w:val="000000"/>
          <w:sz w:val="24"/>
          <w:szCs w:val="24"/>
          <w:lang w:eastAsia="en-GB"/>
        </w:rPr>
        <w:t>CyTargetLinker</w:t>
      </w:r>
      <w:proofErr w:type="spellEnd"/>
      <w:ins w:id="67" w:author="Susan Steinbusch-Coort" w:date="2020-06-22T16:47:00Z">
        <w:r w:rsidR="00C053E4">
          <w:rPr>
            <w:rFonts w:ascii="Times New Roman" w:eastAsia="Times New Roman" w:hAnsi="Times New Roman" w:cs="Times New Roman"/>
            <w:color w:val="000000"/>
            <w:sz w:val="24"/>
            <w:szCs w:val="24"/>
            <w:lang w:eastAsia="en-GB"/>
          </w:rPr>
          <w:t xml:space="preserve"> app</w:t>
        </w:r>
      </w:ins>
      <w:r w:rsidRPr="00AB7B0F">
        <w:rPr>
          <w:rFonts w:ascii="Times New Roman" w:eastAsia="Times New Roman" w:hAnsi="Times New Roman" w:cs="Times New Roman"/>
          <w:color w:val="000000"/>
          <w:sz w:val="24"/>
          <w:szCs w:val="24"/>
          <w:lang w:eastAsia="en-GB"/>
        </w:rPr>
        <w:t xml:space="preserve"> (</w:t>
      </w:r>
      <w:hyperlink r:id="rId40" w:history="1">
        <w:r>
          <w:rPr>
            <w:rStyle w:val="Hyperlink"/>
          </w:rPr>
          <w:t>https://f1000research.com/articles/7-743</w:t>
        </w:r>
      </w:hyperlink>
      <w:r w:rsidRPr="00AB7B0F">
        <w:rPr>
          <w:rFonts w:ascii="Times New Roman" w:eastAsia="Times New Roman" w:hAnsi="Times New Roman" w:cs="Times New Roman"/>
          <w:color w:val="000000"/>
          <w:sz w:val="24"/>
          <w:szCs w:val="24"/>
          <w:lang w:eastAsia="en-GB"/>
        </w:rPr>
        <w:t>). </w:t>
      </w:r>
    </w:p>
    <w:p w14:paraId="760F64C7" w14:textId="27C50927" w:rsidR="00F1275B" w:rsidRDefault="00B63025" w:rsidP="00F1275B">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This extended network was then analysed </w:t>
      </w:r>
      <w:r w:rsidR="00F1275B" w:rsidRPr="00AB7B0F">
        <w:rPr>
          <w:rFonts w:ascii="Times New Roman" w:eastAsia="Times New Roman" w:hAnsi="Times New Roman" w:cs="Times New Roman"/>
          <w:color w:val="000000"/>
          <w:sz w:val="24"/>
          <w:szCs w:val="24"/>
          <w:lang w:eastAsia="en-GB"/>
        </w:rPr>
        <w:t xml:space="preserve">to determine the out-degree per pathway node. The pathways with the highest out-degree were of interest as they involved the most significantly altered proteins. </w:t>
      </w:r>
      <w:commentRangeStart w:id="68"/>
      <w:commentRangeStart w:id="69"/>
      <w:r w:rsidR="00F1275B" w:rsidRPr="00AB7B0F">
        <w:rPr>
          <w:rFonts w:ascii="Times New Roman" w:eastAsia="Times New Roman" w:hAnsi="Times New Roman" w:cs="Times New Roman"/>
          <w:color w:val="000000"/>
          <w:sz w:val="24"/>
          <w:szCs w:val="24"/>
          <w:lang w:eastAsia="en-GB"/>
        </w:rPr>
        <w:t>To more easily visualize the relevancy of the altered pathways, out-degree was linked to the size of the corresponding pathway node. </w:t>
      </w:r>
      <w:commentRangeEnd w:id="68"/>
      <w:r w:rsidR="000164DC">
        <w:rPr>
          <w:rStyle w:val="CommentReference"/>
        </w:rPr>
        <w:commentReference w:id="68"/>
      </w:r>
      <w:commentRangeEnd w:id="69"/>
      <w:r w:rsidR="008D2E71">
        <w:rPr>
          <w:rStyle w:val="CommentReference"/>
        </w:rPr>
        <w:commentReference w:id="69"/>
      </w:r>
    </w:p>
    <w:p w14:paraId="5A4D06FD" w14:textId="55D64EA3" w:rsidR="00AC225F" w:rsidRDefault="00AC225F" w:rsidP="009F688A">
      <w:pPr>
        <w:rPr>
          <w:rFonts w:ascii="Times New Roman" w:hAnsi="Times New Roman" w:cs="Times New Roman"/>
          <w:color w:val="000000"/>
          <w:sz w:val="24"/>
          <w:szCs w:val="24"/>
        </w:rPr>
      </w:pPr>
    </w:p>
    <w:p w14:paraId="19939916" w14:textId="4D8308B5" w:rsidR="00F76FC0" w:rsidRPr="00D23B46" w:rsidRDefault="00C402FD" w:rsidP="00D23B46">
      <w:pPr>
        <w:pStyle w:val="Heading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t>Integrative analysis of the metabolic and metagenomic data</w:t>
      </w:r>
    </w:p>
    <w:p w14:paraId="77E9DB94" w14:textId="0AE99910" w:rsidR="00C402FD" w:rsidRPr="00AB7B0F" w:rsidRDefault="00C402FD" w:rsidP="00C402FD">
      <w:pPr>
        <w:pStyle w:val="Heading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Data pre-processing of the metabolomic data</w:t>
      </w:r>
    </w:p>
    <w:p w14:paraId="72D7AB65" w14:textId="78B9E0A1" w:rsidR="007564D5" w:rsidRDefault="00B51D7E" w:rsidP="007C60A4">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No further filtering of the metagenomic data was performed in order to carry out the integrative analysis of the metabolomic and metagenomic data, however, the metabolomic data </w:t>
      </w:r>
      <w:r w:rsidR="007E17C9">
        <w:rPr>
          <w:rFonts w:ascii="Times New Roman" w:hAnsi="Times New Roman" w:cs="Times New Roman"/>
          <w:color w:val="000000"/>
          <w:sz w:val="24"/>
          <w:szCs w:val="24"/>
        </w:rPr>
        <w:t xml:space="preserve">needed slight adjustments in order to be suitable. </w:t>
      </w:r>
    </w:p>
    <w:p w14:paraId="42A41F5E" w14:textId="336C7C65" w:rsidR="006C5EBA" w:rsidRDefault="004E36D3" w:rsidP="007C60A4">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Like with the metagenomic datafile, </w:t>
      </w:r>
      <w:r w:rsidR="006C5EBA">
        <w:rPr>
          <w:rFonts w:ascii="Times New Roman" w:hAnsi="Times New Roman" w:cs="Times New Roman"/>
          <w:color w:val="000000"/>
          <w:sz w:val="24"/>
          <w:szCs w:val="24"/>
        </w:rPr>
        <w:t xml:space="preserve">samples were excluded based on the </w:t>
      </w:r>
      <w:del w:id="70" w:author="Susan Steinbusch-Coort" w:date="2020-06-22T18:08:00Z">
        <w:r w:rsidR="006C5EBA" w:rsidDel="00570746">
          <w:rPr>
            <w:rFonts w:ascii="Times New Roman" w:hAnsi="Times New Roman" w:cs="Times New Roman"/>
            <w:color w:val="000000"/>
            <w:sz w:val="24"/>
            <w:szCs w:val="24"/>
          </w:rPr>
          <w:delText>aforementioned PCA</w:delText>
        </w:r>
      </w:del>
      <w:ins w:id="71" w:author="Susan Steinbusch-Coort" w:date="2020-06-22T18:08:00Z">
        <w:r w:rsidR="00570746">
          <w:rPr>
            <w:rFonts w:ascii="Times New Roman" w:hAnsi="Times New Roman" w:cs="Times New Roman"/>
            <w:color w:val="000000"/>
            <w:sz w:val="24"/>
            <w:szCs w:val="24"/>
          </w:rPr>
          <w:t>PCA</w:t>
        </w:r>
      </w:ins>
      <w:r w:rsidR="006C5EBA">
        <w:rPr>
          <w:rFonts w:ascii="Times New Roman" w:hAnsi="Times New Roman" w:cs="Times New Roman"/>
          <w:color w:val="000000"/>
          <w:sz w:val="24"/>
          <w:szCs w:val="24"/>
        </w:rPr>
        <w:t xml:space="preserve"> </w:t>
      </w:r>
      <w:r w:rsidR="005E3E5F">
        <w:rPr>
          <w:rFonts w:ascii="Times New Roman" w:hAnsi="Times New Roman" w:cs="Times New Roman"/>
          <w:color w:val="000000"/>
          <w:sz w:val="24"/>
          <w:szCs w:val="24"/>
        </w:rPr>
        <w:t>(</w:t>
      </w:r>
      <w:r w:rsidR="00226E3C">
        <w:rPr>
          <w:rFonts w:ascii="Times New Roman" w:hAnsi="Times New Roman" w:cs="Times New Roman"/>
          <w:color w:val="000000"/>
          <w:sz w:val="24"/>
          <w:szCs w:val="24"/>
        </w:rPr>
        <w:t>Appendix 2</w:t>
      </w:r>
      <w:r w:rsidR="005E3E5F">
        <w:rPr>
          <w:rFonts w:ascii="Times New Roman" w:hAnsi="Times New Roman" w:cs="Times New Roman"/>
          <w:color w:val="000000"/>
          <w:sz w:val="24"/>
          <w:szCs w:val="24"/>
        </w:rPr>
        <w:t xml:space="preserve">) </w:t>
      </w:r>
      <w:r w:rsidR="006C5EBA">
        <w:rPr>
          <w:rFonts w:ascii="Times New Roman" w:hAnsi="Times New Roman" w:cs="Times New Roman"/>
          <w:color w:val="000000"/>
          <w:sz w:val="24"/>
          <w:szCs w:val="24"/>
        </w:rPr>
        <w:t>with only those corresponding to an Axis1 value &gt;</w:t>
      </w:r>
      <w:r w:rsidR="005E3E5F">
        <w:rPr>
          <w:rFonts w:ascii="Times New Roman" w:hAnsi="Times New Roman" w:cs="Times New Roman"/>
          <w:color w:val="000000"/>
          <w:sz w:val="24"/>
          <w:szCs w:val="24"/>
        </w:rPr>
        <w:t xml:space="preserve"> </w:t>
      </w:r>
      <w:r w:rsidR="006C5EBA">
        <w:rPr>
          <w:rFonts w:ascii="Times New Roman" w:hAnsi="Times New Roman" w:cs="Times New Roman"/>
          <w:color w:val="000000"/>
          <w:sz w:val="24"/>
          <w:szCs w:val="24"/>
        </w:rPr>
        <w:t xml:space="preserve">-2.8 </w:t>
      </w:r>
      <w:r w:rsidR="0092080B">
        <w:rPr>
          <w:rFonts w:ascii="Times New Roman" w:hAnsi="Times New Roman" w:cs="Times New Roman"/>
          <w:color w:val="000000"/>
          <w:sz w:val="24"/>
          <w:szCs w:val="24"/>
        </w:rPr>
        <w:t>being included</w:t>
      </w:r>
      <w:ins w:id="72" w:author="Susan Steinbusch-Coort" w:date="2020-06-22T18:09:00Z">
        <w:r w:rsidR="00570746">
          <w:rPr>
            <w:rFonts w:ascii="Times New Roman" w:hAnsi="Times New Roman" w:cs="Times New Roman"/>
            <w:color w:val="000000"/>
            <w:sz w:val="24"/>
            <w:szCs w:val="24"/>
          </w:rPr>
          <w:t>, as explained before</w:t>
        </w:r>
      </w:ins>
      <w:r w:rsidR="0092080B">
        <w:rPr>
          <w:rFonts w:ascii="Times New Roman" w:hAnsi="Times New Roman" w:cs="Times New Roman"/>
          <w:color w:val="000000"/>
          <w:sz w:val="24"/>
          <w:szCs w:val="24"/>
        </w:rPr>
        <w:t xml:space="preserve">. </w:t>
      </w:r>
      <w:r w:rsidR="001564C7">
        <w:rPr>
          <w:rFonts w:ascii="Times New Roman" w:hAnsi="Times New Roman" w:cs="Times New Roman"/>
          <w:color w:val="000000"/>
          <w:sz w:val="24"/>
          <w:szCs w:val="24"/>
        </w:rPr>
        <w:t xml:space="preserve">Furthermore, </w:t>
      </w:r>
      <w:r w:rsidR="00992B3D">
        <w:rPr>
          <w:rFonts w:ascii="Times New Roman" w:hAnsi="Times New Roman" w:cs="Times New Roman"/>
          <w:color w:val="000000"/>
          <w:sz w:val="24"/>
          <w:szCs w:val="24"/>
        </w:rPr>
        <w:t xml:space="preserve">the </w:t>
      </w:r>
      <w:r w:rsidR="001564C7">
        <w:rPr>
          <w:rFonts w:ascii="Times New Roman" w:hAnsi="Times New Roman" w:cs="Times New Roman"/>
          <w:color w:val="000000"/>
          <w:sz w:val="24"/>
          <w:szCs w:val="24"/>
        </w:rPr>
        <w:t xml:space="preserve">metabolites </w:t>
      </w:r>
      <w:r w:rsidR="00992B3D">
        <w:rPr>
          <w:rFonts w:ascii="Times New Roman" w:hAnsi="Times New Roman" w:cs="Times New Roman"/>
          <w:color w:val="000000"/>
          <w:sz w:val="24"/>
          <w:szCs w:val="24"/>
        </w:rPr>
        <w:t xml:space="preserve">were filtered to only include those </w:t>
      </w:r>
      <w:r w:rsidR="001564C7">
        <w:rPr>
          <w:rFonts w:ascii="Times New Roman" w:hAnsi="Times New Roman" w:cs="Times New Roman"/>
          <w:color w:val="000000"/>
          <w:sz w:val="24"/>
          <w:szCs w:val="24"/>
        </w:rPr>
        <w:t xml:space="preserve">that had an abundance of 0 in no more than </w:t>
      </w:r>
      <w:r w:rsidR="003D0378">
        <w:rPr>
          <w:rFonts w:ascii="Times New Roman" w:hAnsi="Times New Roman" w:cs="Times New Roman"/>
          <w:color w:val="000000"/>
          <w:sz w:val="24"/>
          <w:szCs w:val="24"/>
        </w:rPr>
        <w:t xml:space="preserve">3 samples. </w:t>
      </w:r>
      <w:r w:rsidR="00426529">
        <w:rPr>
          <w:rFonts w:ascii="Times New Roman" w:hAnsi="Times New Roman" w:cs="Times New Roman"/>
          <w:color w:val="000000"/>
          <w:sz w:val="24"/>
          <w:szCs w:val="24"/>
        </w:rPr>
        <w:t xml:space="preserve">The final </w:t>
      </w:r>
      <w:r w:rsidR="00952CFD">
        <w:rPr>
          <w:rFonts w:ascii="Times New Roman" w:hAnsi="Times New Roman" w:cs="Times New Roman"/>
          <w:color w:val="000000"/>
          <w:sz w:val="24"/>
          <w:szCs w:val="24"/>
        </w:rPr>
        <w:t xml:space="preserve">abundances in the </w:t>
      </w:r>
      <w:r w:rsidR="00426529">
        <w:rPr>
          <w:rFonts w:ascii="Times New Roman" w:hAnsi="Times New Roman" w:cs="Times New Roman"/>
          <w:color w:val="000000"/>
          <w:sz w:val="24"/>
          <w:szCs w:val="24"/>
        </w:rPr>
        <w:t>metabolomic datafile w</w:t>
      </w:r>
      <w:r w:rsidR="00952CFD">
        <w:rPr>
          <w:rFonts w:ascii="Times New Roman" w:hAnsi="Times New Roman" w:cs="Times New Roman"/>
          <w:color w:val="000000"/>
          <w:sz w:val="24"/>
          <w:szCs w:val="24"/>
        </w:rPr>
        <w:t>ere</w:t>
      </w:r>
      <w:r w:rsidR="00426529">
        <w:rPr>
          <w:rFonts w:ascii="Times New Roman" w:hAnsi="Times New Roman" w:cs="Times New Roman"/>
          <w:color w:val="000000"/>
          <w:sz w:val="24"/>
          <w:szCs w:val="24"/>
        </w:rPr>
        <w:t xml:space="preserve"> then log(x+1) transformed </w:t>
      </w:r>
      <w:r w:rsidR="00952CFD">
        <w:rPr>
          <w:rFonts w:ascii="Times New Roman" w:hAnsi="Times New Roman" w:cs="Times New Roman"/>
          <w:color w:val="000000"/>
          <w:sz w:val="24"/>
          <w:szCs w:val="24"/>
        </w:rPr>
        <w:t xml:space="preserve">to weaken the heavy tails and </w:t>
      </w:r>
      <w:r w:rsidR="007E0299">
        <w:rPr>
          <w:rFonts w:ascii="Times New Roman" w:hAnsi="Times New Roman" w:cs="Times New Roman"/>
          <w:color w:val="000000"/>
          <w:sz w:val="24"/>
          <w:szCs w:val="24"/>
        </w:rPr>
        <w:t xml:space="preserve">so </w:t>
      </w:r>
      <w:r w:rsidR="00952CFD">
        <w:rPr>
          <w:rFonts w:ascii="Times New Roman" w:hAnsi="Times New Roman" w:cs="Times New Roman"/>
          <w:color w:val="000000"/>
          <w:sz w:val="24"/>
          <w:szCs w:val="24"/>
        </w:rPr>
        <w:t xml:space="preserve">allow for a </w:t>
      </w:r>
      <w:del w:id="73" w:author="Susan Steinbusch-Coort" w:date="2020-06-22T18:09:00Z">
        <w:r w:rsidR="00952CFD" w:rsidDel="00570746">
          <w:rPr>
            <w:rFonts w:ascii="Times New Roman" w:hAnsi="Times New Roman" w:cs="Times New Roman"/>
            <w:color w:val="000000"/>
            <w:sz w:val="24"/>
            <w:szCs w:val="24"/>
          </w:rPr>
          <w:delText xml:space="preserve">more </w:delText>
        </w:r>
        <w:r w:rsidR="008E1A68" w:rsidDel="00570746">
          <w:rPr>
            <w:rFonts w:ascii="Times New Roman" w:hAnsi="Times New Roman" w:cs="Times New Roman"/>
            <w:color w:val="000000"/>
            <w:sz w:val="24"/>
            <w:szCs w:val="24"/>
          </w:rPr>
          <w:delText>sound</w:delText>
        </w:r>
      </w:del>
      <w:ins w:id="74" w:author="Susan Steinbusch-Coort" w:date="2020-06-22T18:09:00Z">
        <w:r w:rsidR="00570746">
          <w:rPr>
            <w:rFonts w:ascii="Times New Roman" w:hAnsi="Times New Roman" w:cs="Times New Roman"/>
            <w:color w:val="000000"/>
            <w:sz w:val="24"/>
            <w:szCs w:val="24"/>
          </w:rPr>
          <w:t>sounder</w:t>
        </w:r>
      </w:ins>
      <w:r w:rsidR="008E1A68">
        <w:rPr>
          <w:rFonts w:ascii="Times New Roman" w:hAnsi="Times New Roman" w:cs="Times New Roman"/>
          <w:color w:val="000000"/>
          <w:sz w:val="24"/>
          <w:szCs w:val="24"/>
        </w:rPr>
        <w:t xml:space="preserve"> </w:t>
      </w:r>
      <w:r w:rsidR="007C60A4">
        <w:rPr>
          <w:rFonts w:ascii="Times New Roman" w:hAnsi="Times New Roman" w:cs="Times New Roman"/>
          <w:color w:val="000000"/>
          <w:sz w:val="24"/>
          <w:szCs w:val="24"/>
        </w:rPr>
        <w:t xml:space="preserve">statistical analysis. </w:t>
      </w:r>
    </w:p>
    <w:p w14:paraId="245599AF" w14:textId="14F4653D" w:rsidR="00BB0566" w:rsidRPr="00901BB0" w:rsidRDefault="00524835" w:rsidP="00901BB0">
      <w:pPr>
        <w:pStyle w:val="Heading4"/>
        <w:spacing w:line="360" w:lineRule="auto"/>
        <w:rPr>
          <w:rFonts w:ascii="Times New Roman" w:eastAsia="Times New Roman" w:hAnsi="Times New Roman" w:cs="Times New Roman"/>
          <w:color w:val="auto"/>
          <w:sz w:val="24"/>
          <w:szCs w:val="24"/>
          <w:lang w:eastAsia="en-GB"/>
        </w:rPr>
      </w:pPr>
      <w:r w:rsidRPr="00901BB0">
        <w:rPr>
          <w:rFonts w:ascii="Times New Roman" w:eastAsia="Times New Roman" w:hAnsi="Times New Roman" w:cs="Times New Roman"/>
          <w:color w:val="auto"/>
          <w:sz w:val="24"/>
          <w:szCs w:val="24"/>
          <w:lang w:eastAsia="en-GB"/>
        </w:rPr>
        <w:t xml:space="preserve">Sparse </w:t>
      </w:r>
      <w:r w:rsidR="008B06F6" w:rsidRPr="00901BB0">
        <w:rPr>
          <w:rFonts w:ascii="Times New Roman" w:eastAsia="Times New Roman" w:hAnsi="Times New Roman" w:cs="Times New Roman"/>
          <w:color w:val="auto"/>
          <w:sz w:val="24"/>
          <w:szCs w:val="24"/>
          <w:lang w:eastAsia="en-GB"/>
        </w:rPr>
        <w:t xml:space="preserve">Canonical Correlation Analysis </w:t>
      </w:r>
      <w:r w:rsidR="00BB0566" w:rsidRPr="00901BB0">
        <w:rPr>
          <w:rFonts w:ascii="Times New Roman" w:eastAsia="Times New Roman" w:hAnsi="Times New Roman" w:cs="Times New Roman"/>
          <w:color w:val="auto"/>
          <w:sz w:val="24"/>
          <w:szCs w:val="24"/>
          <w:lang w:eastAsia="en-GB"/>
        </w:rPr>
        <w:t>of the metabolomic and metagenomic data</w:t>
      </w:r>
    </w:p>
    <w:p w14:paraId="72A847C1" w14:textId="1C31F180" w:rsidR="007C60A4" w:rsidRDefault="00E41F47" w:rsidP="00901BB0">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w:t>
      </w:r>
      <w:r w:rsidR="002D1094" w:rsidRPr="00AB7B0F">
        <w:rPr>
          <w:rFonts w:ascii="Times New Roman" w:hAnsi="Times New Roman" w:cs="Times New Roman"/>
          <w:color w:val="000000"/>
          <w:sz w:val="24"/>
          <w:szCs w:val="24"/>
        </w:rPr>
        <w:t xml:space="preserve">he filtered </w:t>
      </w:r>
      <w:proofErr w:type="spellStart"/>
      <w:r w:rsidR="002D1094" w:rsidRPr="00AB7B0F">
        <w:rPr>
          <w:rFonts w:ascii="Times New Roman" w:hAnsi="Times New Roman" w:cs="Times New Roman"/>
          <w:color w:val="000000"/>
          <w:sz w:val="24"/>
          <w:szCs w:val="24"/>
        </w:rPr>
        <w:t>phyloseq</w:t>
      </w:r>
      <w:proofErr w:type="spellEnd"/>
      <w:r w:rsidR="002D1094" w:rsidRPr="00AB7B0F">
        <w:rPr>
          <w:rFonts w:ascii="Times New Roman" w:hAnsi="Times New Roman" w:cs="Times New Roman"/>
          <w:color w:val="000000"/>
          <w:sz w:val="24"/>
          <w:szCs w:val="24"/>
        </w:rPr>
        <w:t xml:space="preserve"> object and matching metabol</w:t>
      </w:r>
      <w:r w:rsidR="002D1094">
        <w:rPr>
          <w:rFonts w:ascii="Times New Roman" w:hAnsi="Times New Roman" w:cs="Times New Roman"/>
          <w:color w:val="000000"/>
          <w:sz w:val="24"/>
          <w:szCs w:val="24"/>
        </w:rPr>
        <w:t>om</w:t>
      </w:r>
      <w:r w:rsidR="002D1094" w:rsidRPr="00AB7B0F">
        <w:rPr>
          <w:rFonts w:ascii="Times New Roman" w:hAnsi="Times New Roman" w:cs="Times New Roman"/>
          <w:color w:val="000000"/>
          <w:sz w:val="24"/>
          <w:szCs w:val="24"/>
        </w:rPr>
        <w:t xml:space="preserve">ic datafile were used to perform a sparse Canonical Correlation Analysis (sparse CCA) </w:t>
      </w:r>
      <w:r w:rsidR="00F54B3C">
        <w:rPr>
          <w:rFonts w:ascii="Times New Roman" w:hAnsi="Times New Roman" w:cs="Times New Roman"/>
          <w:color w:val="FF9900"/>
          <w:sz w:val="24"/>
          <w:szCs w:val="24"/>
        </w:rPr>
        <w:t>which</w:t>
      </w:r>
      <w:r w:rsidR="002D1094">
        <w:rPr>
          <w:rFonts w:ascii="Times New Roman" w:hAnsi="Times New Roman" w:cs="Times New Roman"/>
          <w:color w:val="FF9900"/>
          <w:sz w:val="24"/>
          <w:szCs w:val="24"/>
        </w:rPr>
        <w:t xml:space="preserve"> allowed</w:t>
      </w:r>
      <w:r w:rsidR="002D1094" w:rsidRPr="00AB7B0F">
        <w:rPr>
          <w:rFonts w:ascii="Times New Roman" w:hAnsi="Times New Roman" w:cs="Times New Roman"/>
          <w:color w:val="FF9900"/>
          <w:sz w:val="24"/>
          <w:szCs w:val="24"/>
        </w:rPr>
        <w:t xml:space="preserve"> for recognition of the corresponding features linking the 2 datasets</w:t>
      </w:r>
      <w:r w:rsidR="002D1094" w:rsidRPr="00AB7B0F">
        <w:rPr>
          <w:rFonts w:ascii="Times New Roman" w:hAnsi="Times New Roman" w:cs="Times New Roman"/>
          <w:color w:val="000000"/>
          <w:sz w:val="24"/>
          <w:szCs w:val="24"/>
        </w:rPr>
        <w:t>. The PMA</w:t>
      </w:r>
      <w:ins w:id="75" w:author="Susan Steinbusch-Coort" w:date="2020-06-22T18:10:00Z">
        <w:r w:rsidR="00570746">
          <w:rPr>
            <w:rFonts w:ascii="Times New Roman" w:hAnsi="Times New Roman" w:cs="Times New Roman"/>
            <w:color w:val="000000"/>
            <w:sz w:val="24"/>
            <w:szCs w:val="24"/>
          </w:rPr>
          <w:t xml:space="preserve"> (</w:t>
        </w:r>
        <w:proofErr w:type="spellStart"/>
        <w:r w:rsidR="00570746">
          <w:rPr>
            <w:rFonts w:ascii="Times New Roman" w:hAnsi="Times New Roman" w:cs="Times New Roman"/>
            <w:color w:val="000000"/>
            <w:sz w:val="24"/>
            <w:szCs w:val="24"/>
          </w:rPr>
          <w:t>penalyzed</w:t>
        </w:r>
        <w:proofErr w:type="spellEnd"/>
        <w:r w:rsidR="00570746">
          <w:rPr>
            <w:rFonts w:ascii="Times New Roman" w:hAnsi="Times New Roman" w:cs="Times New Roman"/>
            <w:color w:val="000000"/>
            <w:sz w:val="24"/>
            <w:szCs w:val="24"/>
          </w:rPr>
          <w:t xml:space="preserve"> multivariate analysis)</w:t>
        </w:r>
      </w:ins>
      <w:r w:rsidR="002D1094" w:rsidRPr="00AB7B0F">
        <w:rPr>
          <w:rFonts w:ascii="Times New Roman" w:hAnsi="Times New Roman" w:cs="Times New Roman"/>
          <w:color w:val="000000"/>
          <w:sz w:val="24"/>
          <w:szCs w:val="24"/>
        </w:rPr>
        <w:t xml:space="preserve"> package</w:t>
      </w:r>
      <w:r w:rsidR="002D1094">
        <w:rPr>
          <w:rFonts w:ascii="Times New Roman" w:hAnsi="Times New Roman" w:cs="Times New Roman"/>
          <w:color w:val="000000"/>
          <w:sz w:val="24"/>
          <w:szCs w:val="24"/>
        </w:rPr>
        <w:t xml:space="preserve"> (</w:t>
      </w:r>
      <w:r w:rsidR="002D1094" w:rsidRPr="00DD02AB">
        <w:rPr>
          <w:rStyle w:val="gd15mcfceub"/>
          <w:rFonts w:ascii="Times New Roman" w:hAnsi="Times New Roman" w:cs="Times New Roman"/>
          <w:sz w:val="24"/>
          <w:szCs w:val="24"/>
          <w:bdr w:val="none" w:sz="0" w:space="0" w:color="auto" w:frame="1"/>
        </w:rPr>
        <w:t xml:space="preserve">Daniela Witten and Rob </w:t>
      </w:r>
      <w:proofErr w:type="spellStart"/>
      <w:r w:rsidR="002D1094" w:rsidRPr="00DD02AB">
        <w:rPr>
          <w:rStyle w:val="gd15mcfceub"/>
          <w:rFonts w:ascii="Times New Roman" w:hAnsi="Times New Roman" w:cs="Times New Roman"/>
          <w:sz w:val="24"/>
          <w:szCs w:val="24"/>
          <w:bdr w:val="none" w:sz="0" w:space="0" w:color="auto" w:frame="1"/>
        </w:rPr>
        <w:t>Tibshirani</w:t>
      </w:r>
      <w:proofErr w:type="spellEnd"/>
      <w:r w:rsidR="002D1094" w:rsidRPr="00DD02AB">
        <w:rPr>
          <w:rStyle w:val="gd15mcfceub"/>
          <w:rFonts w:ascii="Times New Roman" w:hAnsi="Times New Roman" w:cs="Times New Roman"/>
          <w:sz w:val="24"/>
          <w:szCs w:val="24"/>
          <w:bdr w:val="none" w:sz="0" w:space="0" w:color="auto" w:frame="1"/>
        </w:rPr>
        <w:t xml:space="preserve"> (2020). PMA: Penalized Multivariate Analysis. R package version 1.2.1. https://CRAN.R-project.org/package=PMA</w:t>
      </w:r>
      <w:r w:rsidR="002D1094" w:rsidRPr="00DD02AB">
        <w:rPr>
          <w:rFonts w:ascii="Times New Roman" w:hAnsi="Times New Roman" w:cs="Times New Roman"/>
          <w:sz w:val="24"/>
          <w:szCs w:val="24"/>
        </w:rPr>
        <w:t xml:space="preserve">) in R was </w:t>
      </w:r>
      <w:r w:rsidR="002D1094" w:rsidRPr="00AB7B0F">
        <w:rPr>
          <w:rFonts w:ascii="Times New Roman" w:hAnsi="Times New Roman" w:cs="Times New Roman"/>
          <w:color w:val="000000"/>
          <w:sz w:val="24"/>
          <w:szCs w:val="24"/>
        </w:rPr>
        <w:t>used to execute this analysis and a penalty of 0.15 was app</w:t>
      </w:r>
      <w:r w:rsidR="002D1094">
        <w:rPr>
          <w:rFonts w:ascii="Times New Roman" w:hAnsi="Times New Roman" w:cs="Times New Roman"/>
          <w:color w:val="000000"/>
          <w:sz w:val="24"/>
          <w:szCs w:val="24"/>
        </w:rPr>
        <w:t>l</w:t>
      </w:r>
      <w:r w:rsidR="002D1094" w:rsidRPr="00AB7B0F">
        <w:rPr>
          <w:rFonts w:ascii="Times New Roman" w:hAnsi="Times New Roman" w:cs="Times New Roman"/>
          <w:color w:val="000000"/>
          <w:sz w:val="24"/>
          <w:szCs w:val="24"/>
        </w:rPr>
        <w:t>ied to both the metagenome and metabolome matrices. </w:t>
      </w:r>
    </w:p>
    <w:p w14:paraId="6BEC86EE" w14:textId="77777777" w:rsidR="007C60A4" w:rsidRDefault="007C60A4" w:rsidP="00672A52">
      <w:pPr>
        <w:spacing w:line="360" w:lineRule="auto"/>
        <w:rPr>
          <w:rFonts w:ascii="Times New Roman" w:hAnsi="Times New Roman" w:cs="Times New Roman"/>
          <w:color w:val="000000"/>
          <w:sz w:val="24"/>
          <w:szCs w:val="24"/>
        </w:rPr>
      </w:pPr>
    </w:p>
    <w:p w14:paraId="013A760D" w14:textId="60BAB064" w:rsidR="00AC225F" w:rsidRDefault="004479D2" w:rsidP="00672A52">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AC225F">
        <w:rPr>
          <w:rFonts w:ascii="Times New Roman" w:hAnsi="Times New Roman" w:cs="Times New Roman"/>
          <w:color w:val="000000"/>
          <w:sz w:val="24"/>
          <w:szCs w:val="24"/>
        </w:rPr>
        <w:t>R scripts</w:t>
      </w:r>
      <w:r>
        <w:rPr>
          <w:rFonts w:ascii="Times New Roman" w:hAnsi="Times New Roman" w:cs="Times New Roman"/>
          <w:color w:val="000000"/>
          <w:sz w:val="24"/>
          <w:szCs w:val="24"/>
        </w:rPr>
        <w:t xml:space="preserve"> </w:t>
      </w:r>
      <w:r w:rsidR="009B59B5">
        <w:rPr>
          <w:rFonts w:ascii="Times New Roman" w:hAnsi="Times New Roman" w:cs="Times New Roman"/>
          <w:color w:val="000000"/>
          <w:sz w:val="24"/>
          <w:szCs w:val="24"/>
        </w:rPr>
        <w:t>used to run</w:t>
      </w:r>
      <w:r w:rsidR="00AC225F">
        <w:rPr>
          <w:rFonts w:ascii="Times New Roman" w:hAnsi="Times New Roman" w:cs="Times New Roman"/>
          <w:color w:val="000000"/>
          <w:sz w:val="24"/>
          <w:szCs w:val="24"/>
        </w:rPr>
        <w:t xml:space="preserve"> the metagenomic analyses, the DAs and the integrative analysis of the metabolomic and metage</w:t>
      </w:r>
      <w:r>
        <w:rPr>
          <w:rFonts w:ascii="Times New Roman" w:hAnsi="Times New Roman" w:cs="Times New Roman"/>
          <w:color w:val="000000"/>
          <w:sz w:val="24"/>
          <w:szCs w:val="24"/>
        </w:rPr>
        <w:t xml:space="preserve">nomic </w:t>
      </w:r>
      <w:r w:rsidR="009B59B5">
        <w:rPr>
          <w:rFonts w:ascii="Times New Roman" w:hAnsi="Times New Roman" w:cs="Times New Roman"/>
          <w:color w:val="000000"/>
          <w:sz w:val="24"/>
          <w:szCs w:val="24"/>
        </w:rPr>
        <w:t xml:space="preserve">data can all be downloaded from </w:t>
      </w:r>
      <w:r w:rsidR="00901BB0">
        <w:rPr>
          <w:rFonts w:ascii="Times New Roman" w:hAnsi="Times New Roman" w:cs="Times New Roman"/>
          <w:color w:val="000000"/>
          <w:sz w:val="24"/>
          <w:szCs w:val="24"/>
        </w:rPr>
        <w:t>… (</w:t>
      </w:r>
      <w:proofErr w:type="spellStart"/>
      <w:r w:rsidR="00901BB0">
        <w:rPr>
          <w:rFonts w:ascii="Times New Roman" w:hAnsi="Times New Roman" w:cs="Times New Roman"/>
          <w:color w:val="000000"/>
          <w:sz w:val="24"/>
          <w:szCs w:val="24"/>
        </w:rPr>
        <w:t>github</w:t>
      </w:r>
      <w:proofErr w:type="spellEnd"/>
      <w:r w:rsidR="00901BB0">
        <w:rPr>
          <w:rFonts w:ascii="Times New Roman" w:hAnsi="Times New Roman" w:cs="Times New Roman"/>
          <w:color w:val="000000"/>
          <w:sz w:val="24"/>
          <w:szCs w:val="24"/>
        </w:rPr>
        <w:t xml:space="preserve"> link).</w:t>
      </w:r>
    </w:p>
    <w:p w14:paraId="750DD2C1" w14:textId="2E5B1B91" w:rsidR="008716E4" w:rsidRDefault="008716E4" w:rsidP="00672A52">
      <w:pPr>
        <w:spacing w:line="360" w:lineRule="auto"/>
        <w:rPr>
          <w:rFonts w:ascii="Times New Roman" w:hAnsi="Times New Roman" w:cs="Times New Roman"/>
          <w:color w:val="000000"/>
          <w:sz w:val="24"/>
          <w:szCs w:val="24"/>
        </w:rPr>
      </w:pPr>
    </w:p>
    <w:p w14:paraId="49A21307" w14:textId="77777777" w:rsidR="008716E4" w:rsidRDefault="008716E4" w:rsidP="008716E4">
      <w:pPr>
        <w:pStyle w:val="Heading2"/>
        <w:spacing w:before="0" w:beforeAutospacing="0" w:after="160" w:afterAutospacing="0"/>
        <w:jc w:val="both"/>
        <w:rPr>
          <w:b w:val="0"/>
          <w:bCs w:val="0"/>
          <w:sz w:val="24"/>
          <w:szCs w:val="24"/>
        </w:rPr>
      </w:pPr>
      <w:r>
        <w:rPr>
          <w:sz w:val="24"/>
          <w:szCs w:val="24"/>
          <w:u w:val="single"/>
        </w:rPr>
        <w:t>Results</w:t>
      </w:r>
      <w:r>
        <w:rPr>
          <w:b w:val="0"/>
          <w:bCs w:val="0"/>
          <w:sz w:val="24"/>
          <w:szCs w:val="24"/>
        </w:rPr>
        <w:t xml:space="preserve"> (1343 words without figures/tables + their descriptions)</w:t>
      </w:r>
    </w:p>
    <w:p w14:paraId="69C0DD6A" w14:textId="77777777" w:rsidR="008716E4" w:rsidRDefault="008716E4" w:rsidP="008716E4">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lastRenderedPageBreak/>
        <w:t xml:space="preserve">From the pre-processing of the subject datafile, 60 subjects remained of which 32 were IR and 28 were IS. The corresponding subject IDs were used to filter the proteome and metabolome data for the DAs, combined pathway analysis and network analysis. </w:t>
      </w:r>
      <w:commentRangeStart w:id="76"/>
      <w:r>
        <w:rPr>
          <w:rFonts w:ascii="Times New Roman" w:eastAsia="Times New Roman" w:hAnsi="Times New Roman" w:cs="Times New Roman"/>
          <w:color w:val="000000"/>
          <w:sz w:val="24"/>
          <w:szCs w:val="24"/>
          <w:lang w:eastAsia="en-GB"/>
        </w:rPr>
        <w:t xml:space="preserve">This resulted in 686 samples (316 IR and 370 IS) being included in the proteome data and 726 samples (425 IR and 302 IS) in the metabolome data. </w:t>
      </w:r>
      <w:commentRangeEnd w:id="76"/>
      <w:r w:rsidR="00570746">
        <w:rPr>
          <w:rStyle w:val="CommentReference"/>
        </w:rPr>
        <w:commentReference w:id="76"/>
      </w:r>
      <w:r>
        <w:rPr>
          <w:rFonts w:ascii="Times New Roman" w:eastAsia="Times New Roman" w:hAnsi="Times New Roman" w:cs="Times New Roman"/>
          <w:color w:val="000000"/>
          <w:sz w:val="24"/>
          <w:szCs w:val="24"/>
          <w:lang w:eastAsia="en-GB"/>
        </w:rPr>
        <w:t>Moreover, the proteome data included 302 proteins annotated with HGNC symbols while the metabolome data was reduced from 724 metabolites to 323 metabolites after excluding those with no HMDB identifier specified.</w:t>
      </w:r>
    </w:p>
    <w:p w14:paraId="26FB1E99" w14:textId="77777777" w:rsidR="008716E4" w:rsidRDefault="008716E4" w:rsidP="008716E4">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After making the metagenomic and metabolomic datafiles consistent in order to run the integrative analysis, both datasets contained 49 subjects (26 IR and 23 IS) and 441 samples. This number of samples was reduced to 402 (200 IR and 202 IS) after excluding those with a PCA Axis1 value of less than -2.8. Despite excluding metabolites that had an abundance of 0 across many samples, the number of metabolites used in this integrative analysis remained the same (323 metabolites). Finally, filtering of the metagenomic data to only include sufficiently classified and abundant taxa, resulted in the </w:t>
      </w:r>
      <w:proofErr w:type="spellStart"/>
      <w:r>
        <w:rPr>
          <w:rFonts w:ascii="Times New Roman" w:eastAsia="Times New Roman" w:hAnsi="Times New Roman" w:cs="Times New Roman"/>
          <w:color w:val="000000"/>
          <w:sz w:val="24"/>
          <w:szCs w:val="24"/>
          <w:lang w:eastAsia="en-GB"/>
        </w:rPr>
        <w:t>phyloseq</w:t>
      </w:r>
      <w:proofErr w:type="spellEnd"/>
      <w:r>
        <w:rPr>
          <w:rFonts w:ascii="Times New Roman" w:eastAsia="Times New Roman" w:hAnsi="Times New Roman" w:cs="Times New Roman"/>
          <w:color w:val="000000"/>
          <w:sz w:val="24"/>
          <w:szCs w:val="24"/>
          <w:lang w:eastAsia="en-GB"/>
        </w:rPr>
        <w:t xml:space="preserve"> object containing 362 taxa. </w:t>
      </w:r>
    </w:p>
    <w:p w14:paraId="0AD1AD6D" w14:textId="77777777" w:rsidR="008716E4" w:rsidRDefault="008716E4" w:rsidP="008716E4">
      <w:pPr>
        <w:spacing w:after="0" w:line="360" w:lineRule="auto"/>
        <w:jc w:val="both"/>
        <w:rPr>
          <w:rFonts w:ascii="Times New Roman" w:eastAsia="Times New Roman" w:hAnsi="Times New Roman" w:cs="Times New Roman"/>
          <w:sz w:val="24"/>
          <w:szCs w:val="24"/>
          <w:lang w:eastAsia="en-GB"/>
        </w:rPr>
      </w:pPr>
    </w:p>
    <w:p w14:paraId="28F6D9E8" w14:textId="77777777" w:rsidR="008716E4" w:rsidRDefault="008716E4" w:rsidP="008716E4">
      <w:pPr>
        <w:pStyle w:val="Heading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t>Identification of differences in the gut microbiome of IR and IS subjects</w:t>
      </w:r>
    </w:p>
    <w:p w14:paraId="211272AC" w14:textId="77777777" w:rsidR="008716E4" w:rsidRDefault="008716E4" w:rsidP="008716E4">
      <w:pPr>
        <w:spacing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To determine whether differences in microbiome composition exist between the 2 groups, Bray-Curtis dissimilarities were illustrated using a </w:t>
      </w:r>
      <w:proofErr w:type="spellStart"/>
      <w:r>
        <w:rPr>
          <w:rFonts w:ascii="Times New Roman" w:eastAsia="Times New Roman" w:hAnsi="Times New Roman" w:cs="Times New Roman"/>
          <w:color w:val="000000"/>
          <w:sz w:val="24"/>
          <w:szCs w:val="24"/>
          <w:lang w:eastAsia="en-GB"/>
        </w:rPr>
        <w:t>PCoA</w:t>
      </w:r>
      <w:proofErr w:type="spellEnd"/>
      <w:r>
        <w:rPr>
          <w:rFonts w:ascii="Times New Roman" w:eastAsia="Times New Roman" w:hAnsi="Times New Roman" w:cs="Times New Roman"/>
          <w:color w:val="000000"/>
          <w:sz w:val="24"/>
          <w:szCs w:val="24"/>
          <w:lang w:eastAsia="en-GB"/>
        </w:rPr>
        <w:t xml:space="preserve">. This </w:t>
      </w:r>
      <w:proofErr w:type="spellStart"/>
      <w:r>
        <w:rPr>
          <w:rFonts w:ascii="Times New Roman" w:eastAsia="Times New Roman" w:hAnsi="Times New Roman" w:cs="Times New Roman"/>
          <w:color w:val="000000"/>
          <w:sz w:val="24"/>
          <w:szCs w:val="24"/>
          <w:lang w:eastAsia="en-GB"/>
        </w:rPr>
        <w:t>PCoA</w:t>
      </w:r>
      <w:proofErr w:type="spellEnd"/>
      <w:r>
        <w:rPr>
          <w:rFonts w:ascii="Times New Roman" w:eastAsia="Times New Roman" w:hAnsi="Times New Roman" w:cs="Times New Roman"/>
          <w:color w:val="000000"/>
          <w:sz w:val="24"/>
          <w:szCs w:val="24"/>
          <w:lang w:eastAsia="en-GB"/>
        </w:rPr>
        <w:t xml:space="preserve"> demonstrated some clustering of the 2 groups, with 2 clusters being able to be distinguished per group (Figure 2). The separation seen in this plot was deemed to be significant by the PERMANOVA (p = 0.010) and was found to likely not be due to a significant difference in the variance of the groups by the </w:t>
      </w:r>
      <w:r>
        <w:rPr>
          <w:rFonts w:ascii="Times New Roman" w:eastAsia="Times New Roman" w:hAnsi="Times New Roman" w:cs="Times New Roman"/>
          <w:color w:val="FF9900"/>
          <w:sz w:val="24"/>
          <w:szCs w:val="24"/>
          <w:lang w:eastAsia="en-GB"/>
        </w:rPr>
        <w:t>multivariate analysis of the group dispersion homogeneity</w:t>
      </w:r>
      <w:r>
        <w:rPr>
          <w:rFonts w:ascii="Times New Roman" w:eastAsia="Times New Roman" w:hAnsi="Times New Roman" w:cs="Times New Roman"/>
          <w:color w:val="000000"/>
          <w:sz w:val="24"/>
          <w:szCs w:val="24"/>
          <w:lang w:eastAsia="en-GB"/>
        </w:rPr>
        <w:t xml:space="preserve"> (p = 0.171). Nevertheless, there did exist a large variation in the absolute microbial abundances and absolute phyla abundances across both the IR and IS samples (Figure 3).</w:t>
      </w:r>
    </w:p>
    <w:p w14:paraId="5BC5FEB5" w14:textId="2C677D13" w:rsidR="008716E4" w:rsidRDefault="008716E4" w:rsidP="008716E4">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00"/>
          <w:sz w:val="24"/>
          <w:szCs w:val="24"/>
          <w:bdr w:val="none" w:sz="0" w:space="0" w:color="auto" w:frame="1"/>
          <w:lang w:eastAsia="en-GB"/>
        </w:rPr>
        <w:lastRenderedPageBreak/>
        <w:drawing>
          <wp:inline distT="0" distB="0" distL="0" distR="0" wp14:anchorId="40473DDA" wp14:editId="08908C6A">
            <wp:extent cx="5060315" cy="389001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060315" cy="3890010"/>
                    </a:xfrm>
                    <a:prstGeom prst="rect">
                      <a:avLst/>
                    </a:prstGeom>
                    <a:noFill/>
                    <a:ln>
                      <a:noFill/>
                    </a:ln>
                  </pic:spPr>
                </pic:pic>
              </a:graphicData>
            </a:graphic>
          </wp:inline>
        </w:drawing>
      </w:r>
    </w:p>
    <w:p w14:paraId="55C957DE" w14:textId="77777777" w:rsidR="008716E4" w:rsidRDefault="008716E4" w:rsidP="008716E4">
      <w:pPr>
        <w:spacing w:line="240" w:lineRule="auto"/>
        <w:jc w:val="both"/>
        <w:rPr>
          <w:rFonts w:ascii="Times New Roman" w:eastAsia="Times New Roman" w:hAnsi="Times New Roman" w:cs="Times New Roman"/>
          <w:i/>
          <w:iCs/>
          <w:color w:val="000000"/>
          <w:sz w:val="24"/>
          <w:szCs w:val="24"/>
          <w:lang w:eastAsia="en-GB"/>
        </w:rPr>
      </w:pPr>
      <w:r>
        <w:rPr>
          <w:rFonts w:ascii="Times New Roman" w:eastAsia="Times New Roman" w:hAnsi="Times New Roman" w:cs="Times New Roman"/>
          <w:i/>
          <w:iCs/>
          <w:color w:val="000000"/>
          <w:sz w:val="24"/>
          <w:szCs w:val="24"/>
          <w:lang w:eastAsia="en-GB"/>
        </w:rPr>
        <w:t>Figure 2: Principal Coordinate Analysis (</w:t>
      </w:r>
      <w:proofErr w:type="spellStart"/>
      <w:r>
        <w:rPr>
          <w:rFonts w:ascii="Times New Roman" w:eastAsia="Times New Roman" w:hAnsi="Times New Roman" w:cs="Times New Roman"/>
          <w:i/>
          <w:iCs/>
          <w:color w:val="000000"/>
          <w:sz w:val="24"/>
          <w:szCs w:val="24"/>
          <w:lang w:eastAsia="en-GB"/>
        </w:rPr>
        <w:t>PCoA</w:t>
      </w:r>
      <w:proofErr w:type="spellEnd"/>
      <w:r>
        <w:rPr>
          <w:rFonts w:ascii="Times New Roman" w:eastAsia="Times New Roman" w:hAnsi="Times New Roman" w:cs="Times New Roman"/>
          <w:i/>
          <w:iCs/>
          <w:color w:val="000000"/>
          <w:sz w:val="24"/>
          <w:szCs w:val="24"/>
          <w:lang w:eastAsia="en-GB"/>
        </w:rPr>
        <w:t>) based on Bray-Curtis dissimilarity illustrating the separation in the microbial composition of the insulin resistant (IR) and insulin sensitive (IS) samples. Variation explained by the corresponding principal coordinates are given in %. </w:t>
      </w:r>
    </w:p>
    <w:p w14:paraId="283CD1FE" w14:textId="77777777" w:rsidR="008716E4" w:rsidRDefault="008716E4" w:rsidP="008716E4">
      <w:pPr>
        <w:spacing w:line="240" w:lineRule="auto"/>
        <w:jc w:val="both"/>
        <w:rPr>
          <w:rFonts w:ascii="Times New Roman" w:eastAsia="Times New Roman" w:hAnsi="Times New Roman" w:cs="Times New Roman"/>
          <w:sz w:val="24"/>
          <w:szCs w:val="24"/>
          <w:lang w:eastAsia="en-GB"/>
        </w:rPr>
      </w:pPr>
    </w:p>
    <w:p w14:paraId="4050B7CB" w14:textId="15590E25" w:rsidR="008716E4" w:rsidRDefault="008716E4" w:rsidP="008716E4">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00"/>
          <w:sz w:val="24"/>
          <w:szCs w:val="24"/>
          <w:bdr w:val="none" w:sz="0" w:space="0" w:color="auto" w:frame="1"/>
          <w:lang w:eastAsia="en-GB"/>
        </w:rPr>
        <w:drawing>
          <wp:inline distT="0" distB="0" distL="0" distR="0" wp14:anchorId="081C99CF" wp14:editId="72648541">
            <wp:extent cx="5726430" cy="293687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26430" cy="2936875"/>
                    </a:xfrm>
                    <a:prstGeom prst="rect">
                      <a:avLst/>
                    </a:prstGeom>
                    <a:noFill/>
                    <a:ln>
                      <a:noFill/>
                    </a:ln>
                  </pic:spPr>
                </pic:pic>
              </a:graphicData>
            </a:graphic>
          </wp:inline>
        </w:drawing>
      </w:r>
    </w:p>
    <w:p w14:paraId="73A7BB43" w14:textId="77777777" w:rsidR="008716E4" w:rsidRDefault="008716E4" w:rsidP="008716E4">
      <w:pPr>
        <w:spacing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i/>
          <w:iCs/>
          <w:color w:val="000000"/>
          <w:sz w:val="24"/>
          <w:szCs w:val="24"/>
          <w:lang w:eastAsia="en-GB"/>
        </w:rPr>
        <w:t>Figure 3: bar plots depicting the variation in the absolute microbial abundance and in the absolute phyla abundances across the A) insulin resistant (IR) samples and B) the insulin sensitive (IS) samples. </w:t>
      </w:r>
    </w:p>
    <w:p w14:paraId="04C7F55A" w14:textId="77777777" w:rsidR="008716E4" w:rsidRDefault="008716E4" w:rsidP="008716E4">
      <w:pPr>
        <w:spacing w:after="0" w:line="240" w:lineRule="auto"/>
        <w:jc w:val="both"/>
        <w:rPr>
          <w:rFonts w:ascii="Times New Roman" w:eastAsia="Times New Roman" w:hAnsi="Times New Roman" w:cs="Times New Roman"/>
          <w:sz w:val="24"/>
          <w:szCs w:val="24"/>
          <w:lang w:eastAsia="en-GB"/>
        </w:rPr>
      </w:pPr>
    </w:p>
    <w:p w14:paraId="061C227D" w14:textId="77777777" w:rsidR="008716E4" w:rsidRDefault="008716E4" w:rsidP="008716E4">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lastRenderedPageBreak/>
        <w:t>The mean abundance of each phyla in the different groups was investigated to determine which phyla were most likely to contribute to the distinction between the IR and IS metagenomes. Small differences in mean abundance between the 2 conditions were observed for the Actinobacteria, Firmicutes and Proteobacteria phyla, with the Firmicutes (Figure 4</w:t>
      </w:r>
      <w:del w:id="77" w:author="Susan Steinbusch-Coort" w:date="2020-06-22T18:13:00Z">
        <w:r w:rsidDel="00570746">
          <w:rPr>
            <w:rFonts w:ascii="Times New Roman" w:eastAsia="Times New Roman" w:hAnsi="Times New Roman" w:cs="Times New Roman"/>
            <w:color w:val="000000"/>
            <w:sz w:val="24"/>
            <w:szCs w:val="24"/>
            <w:lang w:eastAsia="en-GB"/>
          </w:rPr>
          <w:delText>.</w:delText>
        </w:r>
      </w:del>
      <w:r>
        <w:rPr>
          <w:rFonts w:ascii="Times New Roman" w:eastAsia="Times New Roman" w:hAnsi="Times New Roman" w:cs="Times New Roman"/>
          <w:color w:val="000000"/>
          <w:sz w:val="24"/>
          <w:szCs w:val="24"/>
          <w:lang w:eastAsia="en-GB"/>
        </w:rPr>
        <w:t>C) and Proteobacteria (Figure 4</w:t>
      </w:r>
      <w:del w:id="78" w:author="Susan Steinbusch-Coort" w:date="2020-06-22T18:13:00Z">
        <w:r w:rsidDel="00570746">
          <w:rPr>
            <w:rFonts w:ascii="Times New Roman" w:eastAsia="Times New Roman" w:hAnsi="Times New Roman" w:cs="Times New Roman"/>
            <w:color w:val="000000"/>
            <w:sz w:val="24"/>
            <w:szCs w:val="24"/>
            <w:lang w:eastAsia="en-GB"/>
          </w:rPr>
          <w:delText>.</w:delText>
        </w:r>
      </w:del>
      <w:r>
        <w:rPr>
          <w:rFonts w:ascii="Times New Roman" w:eastAsia="Times New Roman" w:hAnsi="Times New Roman" w:cs="Times New Roman"/>
          <w:color w:val="000000"/>
          <w:sz w:val="24"/>
          <w:szCs w:val="24"/>
          <w:lang w:eastAsia="en-GB"/>
        </w:rPr>
        <w:t>D) both being slightly less abundant and the Actinobacteria (Figure 4</w:t>
      </w:r>
      <w:del w:id="79" w:author="Susan Steinbusch-Coort" w:date="2020-06-22T18:13:00Z">
        <w:r w:rsidDel="00570746">
          <w:rPr>
            <w:rFonts w:ascii="Times New Roman" w:eastAsia="Times New Roman" w:hAnsi="Times New Roman" w:cs="Times New Roman"/>
            <w:color w:val="000000"/>
            <w:sz w:val="24"/>
            <w:szCs w:val="24"/>
            <w:lang w:eastAsia="en-GB"/>
          </w:rPr>
          <w:delText>.</w:delText>
        </w:r>
      </w:del>
      <w:r>
        <w:rPr>
          <w:rFonts w:ascii="Times New Roman" w:eastAsia="Times New Roman" w:hAnsi="Times New Roman" w:cs="Times New Roman"/>
          <w:color w:val="000000"/>
          <w:sz w:val="24"/>
          <w:szCs w:val="24"/>
          <w:lang w:eastAsia="en-GB"/>
        </w:rPr>
        <w:t>A) slightly more abundant in the IR condition. However, only the differences in the Firmicutes and Proteobacteria phyla were significant (p&lt; 0.0001 and p = 0.009, respectively). </w:t>
      </w:r>
    </w:p>
    <w:p w14:paraId="0063D002" w14:textId="77777777" w:rsidR="008716E4" w:rsidRDefault="008716E4" w:rsidP="008716E4">
      <w:pPr>
        <w:spacing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More notable differences were seen for the remaining phyla. The Bacteroidetes were less abundant in the IR samples compared to the IS samples (Figure 4.B) while the </w:t>
      </w:r>
      <w:proofErr w:type="spellStart"/>
      <w:r>
        <w:rPr>
          <w:rFonts w:ascii="Times New Roman" w:eastAsia="Times New Roman" w:hAnsi="Times New Roman" w:cs="Times New Roman"/>
          <w:color w:val="000000"/>
          <w:sz w:val="24"/>
          <w:szCs w:val="24"/>
          <w:lang w:eastAsia="en-GB"/>
        </w:rPr>
        <w:t>Verrucomicrobia</w:t>
      </w:r>
      <w:proofErr w:type="spellEnd"/>
      <w:r>
        <w:rPr>
          <w:rFonts w:ascii="Times New Roman" w:eastAsia="Times New Roman" w:hAnsi="Times New Roman" w:cs="Times New Roman"/>
          <w:color w:val="000000"/>
          <w:sz w:val="24"/>
          <w:szCs w:val="24"/>
          <w:lang w:eastAsia="en-GB"/>
        </w:rPr>
        <w:t xml:space="preserve"> were more abundant in the IR samples (Figure 4.E). However, only the difference in Bacteroidetes was significant (p &lt; 0.0001).</w:t>
      </w:r>
    </w:p>
    <w:p w14:paraId="102F91DB" w14:textId="2163D448" w:rsidR="008716E4" w:rsidRDefault="008716E4" w:rsidP="008716E4">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b/>
          <w:noProof/>
          <w:color w:val="000000"/>
          <w:sz w:val="24"/>
          <w:szCs w:val="24"/>
          <w:bdr w:val="none" w:sz="0" w:space="0" w:color="auto" w:frame="1"/>
          <w:lang w:eastAsia="en-GB"/>
        </w:rPr>
        <w:drawing>
          <wp:inline distT="0" distB="0" distL="0" distR="0" wp14:anchorId="4C4543DC" wp14:editId="6AA6F076">
            <wp:extent cx="5726430" cy="293687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26430" cy="2936875"/>
                    </a:xfrm>
                    <a:prstGeom prst="rect">
                      <a:avLst/>
                    </a:prstGeom>
                    <a:noFill/>
                    <a:ln>
                      <a:noFill/>
                    </a:ln>
                  </pic:spPr>
                </pic:pic>
              </a:graphicData>
            </a:graphic>
          </wp:inline>
        </w:drawing>
      </w:r>
    </w:p>
    <w:p w14:paraId="0BFB29B9" w14:textId="77777777" w:rsidR="008716E4" w:rsidRDefault="008716E4" w:rsidP="008716E4">
      <w:pPr>
        <w:spacing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i/>
          <w:iCs/>
          <w:color w:val="000000"/>
          <w:sz w:val="24"/>
          <w:szCs w:val="24"/>
          <w:lang w:eastAsia="en-GB"/>
        </w:rPr>
        <w:t>Figure 4: box plots representing the differences in mean phylum abundance between the insulin resistant (IR) and insulin sensitive (IS) group. Significant p-values (p &lt; 0.05) are indicated by *** = p &lt; 0.0001, ** = p &lt; 0.001 or * = p &lt; 0.01. </w:t>
      </w:r>
    </w:p>
    <w:p w14:paraId="3D7C51AA" w14:textId="42B0D0B1" w:rsidR="008716E4" w:rsidRDefault="008716E4" w:rsidP="008716E4">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To further investigate the taxa separating the groups, the top 20 taxa generated by the PERMANOVA were investigated in order to </w:t>
      </w:r>
      <w:del w:id="80" w:author="Susan Steinbusch-Coort" w:date="2020-06-22T18:14:00Z">
        <w:r w:rsidDel="00570746">
          <w:rPr>
            <w:rFonts w:ascii="Times New Roman" w:eastAsia="Times New Roman" w:hAnsi="Times New Roman" w:cs="Times New Roman"/>
            <w:color w:val="000000"/>
            <w:sz w:val="24"/>
            <w:szCs w:val="24"/>
            <w:lang w:eastAsia="en-GB"/>
          </w:rPr>
          <w:delText xml:space="preserve">try </w:delText>
        </w:r>
      </w:del>
      <w:del w:id="81" w:author="Susan Steinbusch-Coort" w:date="2020-06-22T18:13:00Z">
        <w:r w:rsidDel="00570746">
          <w:rPr>
            <w:rFonts w:ascii="Times New Roman" w:eastAsia="Times New Roman" w:hAnsi="Times New Roman" w:cs="Times New Roman"/>
            <w:color w:val="000000"/>
            <w:sz w:val="24"/>
            <w:szCs w:val="24"/>
            <w:lang w:eastAsia="en-GB"/>
          </w:rPr>
          <w:delText>identify</w:delText>
        </w:r>
      </w:del>
      <w:ins w:id="82" w:author="Susan Steinbusch-Coort" w:date="2020-06-22T18:14:00Z">
        <w:r w:rsidR="00570746">
          <w:rPr>
            <w:rFonts w:ascii="Times New Roman" w:eastAsia="Times New Roman" w:hAnsi="Times New Roman" w:cs="Times New Roman"/>
            <w:color w:val="000000"/>
            <w:sz w:val="24"/>
            <w:szCs w:val="24"/>
            <w:lang w:eastAsia="en-GB"/>
          </w:rPr>
          <w:t>identify</w:t>
        </w:r>
      </w:ins>
      <w:r>
        <w:rPr>
          <w:rFonts w:ascii="Times New Roman" w:eastAsia="Times New Roman" w:hAnsi="Times New Roman" w:cs="Times New Roman"/>
          <w:color w:val="000000"/>
          <w:sz w:val="24"/>
          <w:szCs w:val="24"/>
          <w:lang w:eastAsia="en-GB"/>
        </w:rPr>
        <w:t xml:space="preserve"> the microbes contributing the most to the metagenomic differences between the 2 groups. The majority (70%) of these microbes belonged to the Firmicutes phylum. </w:t>
      </w:r>
    </w:p>
    <w:p w14:paraId="6555C047" w14:textId="77777777" w:rsidR="008716E4" w:rsidRDefault="008716E4" w:rsidP="008716E4">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Consistent with the Bacteroidetes mean abundance being lower in the IR group (Figure 4</w:t>
      </w:r>
      <w:del w:id="83" w:author="Susan Steinbusch-Coort" w:date="2020-06-22T18:14:00Z">
        <w:r w:rsidDel="00570746">
          <w:rPr>
            <w:rFonts w:ascii="Times New Roman" w:eastAsia="Times New Roman" w:hAnsi="Times New Roman" w:cs="Times New Roman"/>
            <w:color w:val="000000"/>
            <w:sz w:val="24"/>
            <w:szCs w:val="24"/>
            <w:lang w:eastAsia="en-GB"/>
          </w:rPr>
          <w:delText>.</w:delText>
        </w:r>
      </w:del>
      <w:r>
        <w:rPr>
          <w:rFonts w:ascii="Times New Roman" w:eastAsia="Times New Roman" w:hAnsi="Times New Roman" w:cs="Times New Roman"/>
          <w:color w:val="000000"/>
          <w:sz w:val="24"/>
          <w:szCs w:val="24"/>
          <w:lang w:eastAsia="en-GB"/>
        </w:rPr>
        <w:t>B), the microbe least abundant in the IR condition compared to the IS condition was of the Bacteroidetes phylum (Figure 5). However, the microbe most abundant in the IR samples was found to belong to the Firmicutes phylum (Figure 5). This contradicted the observation of a lower Firmicutes mean abundance in the IR group (Figure 4</w:t>
      </w:r>
      <w:del w:id="84" w:author="Susan Steinbusch-Coort" w:date="2020-06-22T18:15:00Z">
        <w:r w:rsidDel="00570746">
          <w:rPr>
            <w:rFonts w:ascii="Times New Roman" w:eastAsia="Times New Roman" w:hAnsi="Times New Roman" w:cs="Times New Roman"/>
            <w:color w:val="000000"/>
            <w:sz w:val="24"/>
            <w:szCs w:val="24"/>
            <w:lang w:eastAsia="en-GB"/>
          </w:rPr>
          <w:delText>.</w:delText>
        </w:r>
      </w:del>
      <w:r>
        <w:rPr>
          <w:rFonts w:ascii="Times New Roman" w:eastAsia="Times New Roman" w:hAnsi="Times New Roman" w:cs="Times New Roman"/>
          <w:color w:val="000000"/>
          <w:sz w:val="24"/>
          <w:szCs w:val="24"/>
          <w:lang w:eastAsia="en-GB"/>
        </w:rPr>
        <w:t xml:space="preserve">C). </w:t>
      </w:r>
    </w:p>
    <w:p w14:paraId="25BE47D3" w14:textId="6FFB6442" w:rsidR="008716E4" w:rsidRDefault="008716E4" w:rsidP="008716E4">
      <w:pPr>
        <w:spacing w:after="0" w:line="360" w:lineRule="auto"/>
        <w:jc w:val="both"/>
        <w:rPr>
          <w:rFonts w:ascii="Times New Roman" w:eastAsia="Times New Roman" w:hAnsi="Times New Roman" w:cs="Times New Roman"/>
          <w:sz w:val="24"/>
          <w:szCs w:val="24"/>
          <w:lang w:eastAsia="en-GB"/>
        </w:rPr>
      </w:pPr>
      <w:del w:id="85" w:author="Susan Steinbusch-Coort" w:date="2020-06-22T18:15:00Z">
        <w:r w:rsidDel="00570746">
          <w:rPr>
            <w:rFonts w:ascii="Times New Roman" w:eastAsia="Times New Roman" w:hAnsi="Times New Roman" w:cs="Times New Roman"/>
            <w:color w:val="000000"/>
            <w:sz w:val="24"/>
            <w:szCs w:val="24"/>
            <w:lang w:eastAsia="en-GB"/>
          </w:rPr>
          <w:lastRenderedPageBreak/>
          <w:delText xml:space="preserve">3 </w:delText>
        </w:r>
      </w:del>
      <w:ins w:id="86" w:author="Susan Steinbusch-Coort" w:date="2020-06-22T18:15:00Z">
        <w:r w:rsidR="00570746">
          <w:rPr>
            <w:rFonts w:ascii="Times New Roman" w:eastAsia="Times New Roman" w:hAnsi="Times New Roman" w:cs="Times New Roman"/>
            <w:color w:val="000000"/>
            <w:sz w:val="24"/>
            <w:szCs w:val="24"/>
            <w:lang w:eastAsia="en-GB"/>
          </w:rPr>
          <w:t xml:space="preserve">Three </w:t>
        </w:r>
      </w:ins>
      <w:r>
        <w:rPr>
          <w:rFonts w:ascii="Times New Roman" w:eastAsia="Times New Roman" w:hAnsi="Times New Roman" w:cs="Times New Roman"/>
          <w:color w:val="000000"/>
          <w:sz w:val="24"/>
          <w:szCs w:val="24"/>
          <w:lang w:eastAsia="en-GB"/>
        </w:rPr>
        <w:t xml:space="preserve">of the 10 microbes more abundant in IR and none of those less abundant in IR were Ruminococcus. On the other hand, 2 out of the 10 microbes less abundant in IR and none of those more abundant in IR were </w:t>
      </w:r>
      <w:proofErr w:type="spellStart"/>
      <w:r>
        <w:rPr>
          <w:rFonts w:ascii="Times New Roman" w:eastAsia="Times New Roman" w:hAnsi="Times New Roman" w:cs="Times New Roman"/>
          <w:color w:val="000000"/>
          <w:sz w:val="24"/>
          <w:szCs w:val="24"/>
          <w:lang w:eastAsia="en-GB"/>
        </w:rPr>
        <w:t>Lachnospira</w:t>
      </w:r>
      <w:proofErr w:type="spellEnd"/>
      <w:r>
        <w:rPr>
          <w:rFonts w:ascii="Times New Roman" w:eastAsia="Times New Roman" w:hAnsi="Times New Roman" w:cs="Times New Roman"/>
          <w:color w:val="000000"/>
          <w:sz w:val="24"/>
          <w:szCs w:val="24"/>
          <w:lang w:eastAsia="en-GB"/>
        </w:rPr>
        <w:t>. (Figure 5)</w:t>
      </w:r>
    </w:p>
    <w:p w14:paraId="0FD62FF0" w14:textId="507D310E" w:rsidR="008716E4" w:rsidRDefault="008716E4" w:rsidP="008716E4">
      <w:pPr>
        <w:spacing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00"/>
          <w:sz w:val="24"/>
          <w:szCs w:val="24"/>
          <w:bdr w:val="none" w:sz="0" w:space="0" w:color="auto" w:frame="1"/>
          <w:lang w:eastAsia="en-GB"/>
        </w:rPr>
        <w:drawing>
          <wp:inline distT="0" distB="0" distL="0" distR="0" wp14:anchorId="18492877" wp14:editId="4BDF4C41">
            <wp:extent cx="5731510" cy="35547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3554730"/>
                    </a:xfrm>
                    <a:prstGeom prst="rect">
                      <a:avLst/>
                    </a:prstGeom>
                    <a:noFill/>
                    <a:ln>
                      <a:noFill/>
                    </a:ln>
                  </pic:spPr>
                </pic:pic>
              </a:graphicData>
            </a:graphic>
          </wp:inline>
        </w:drawing>
      </w:r>
    </w:p>
    <w:p w14:paraId="26F9CC34" w14:textId="6178BF9B" w:rsidR="008716E4" w:rsidRDefault="008716E4" w:rsidP="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i/>
          <w:iCs/>
          <w:color w:val="000000"/>
          <w:sz w:val="24"/>
          <w:szCs w:val="24"/>
          <w:lang w:eastAsia="en-GB"/>
        </w:rPr>
        <w:t>Figure 5: bar plot of the taxa generated by the multivariate ANOVA with permutations (PERMANOVA) deemed to contribute the most to the separation between the insulin resistant and insulin sensitive groups. Taxa with negative values are less abundant in the IR condition and taxa with positive values are more abundant in the IS condition. Blue bars represent taxa belonging to the Bacteroidetes phylum, orange bars represent taxa belonging to the Firmicutes phylum and green bars represent taxa belonging to the Proteobacteria phylum. </w:t>
      </w:r>
    </w:p>
    <w:p w14:paraId="581B9B57" w14:textId="77777777" w:rsidR="008716E4" w:rsidRDefault="008716E4" w:rsidP="008716E4">
      <w:pPr>
        <w:spacing w:after="0" w:line="240" w:lineRule="auto"/>
        <w:jc w:val="both"/>
        <w:rPr>
          <w:rFonts w:ascii="Times New Roman" w:eastAsia="Times New Roman" w:hAnsi="Times New Roman" w:cs="Times New Roman"/>
          <w:sz w:val="24"/>
          <w:szCs w:val="24"/>
          <w:lang w:eastAsia="en-GB"/>
        </w:rPr>
      </w:pPr>
    </w:p>
    <w:p w14:paraId="36233824" w14:textId="0D40B6A8" w:rsidR="008716E4" w:rsidRDefault="008716E4" w:rsidP="008716E4">
      <w:pPr>
        <w:pStyle w:val="Heading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t>Identification of differences in metabolome of IR and IS subjects</w:t>
      </w:r>
    </w:p>
    <w:p w14:paraId="6DAAC212" w14:textId="37557B24" w:rsidR="008716E4" w:rsidRDefault="00927A13" w:rsidP="008716E4">
      <w:pPr>
        <w:spacing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The</w:t>
      </w:r>
      <w:r w:rsidR="008716E4">
        <w:rPr>
          <w:rFonts w:ascii="Times New Roman" w:eastAsia="Times New Roman" w:hAnsi="Times New Roman" w:cs="Times New Roman"/>
          <w:color w:val="000000"/>
          <w:sz w:val="24"/>
          <w:szCs w:val="24"/>
          <w:lang w:eastAsia="en-GB"/>
        </w:rPr>
        <w:t xml:space="preserve"> DA using MetaboDiff generated 40 metabolites whose abundances were significantly altered (p &lt; 0.05) in the IR group compared to the IS group: 21 were less abundant (</w:t>
      </w:r>
      <w:proofErr w:type="spellStart"/>
      <w:r w:rsidR="008716E4">
        <w:rPr>
          <w:rFonts w:ascii="Times New Roman" w:eastAsia="Times New Roman" w:hAnsi="Times New Roman" w:cs="Times New Roman"/>
          <w:color w:val="000000"/>
          <w:sz w:val="24"/>
          <w:szCs w:val="24"/>
          <w:lang w:eastAsia="en-GB"/>
        </w:rPr>
        <w:t>logFC</w:t>
      </w:r>
      <w:proofErr w:type="spellEnd"/>
      <w:r w:rsidR="008716E4">
        <w:rPr>
          <w:rFonts w:ascii="Times New Roman" w:eastAsia="Times New Roman" w:hAnsi="Times New Roman" w:cs="Times New Roman"/>
          <w:color w:val="000000"/>
          <w:sz w:val="24"/>
          <w:szCs w:val="24"/>
          <w:lang w:eastAsia="en-GB"/>
        </w:rPr>
        <w:t xml:space="preserve"> &lt; 0) and 19 more abundant in the IR condition (</w:t>
      </w:r>
      <w:proofErr w:type="spellStart"/>
      <w:r w:rsidR="008716E4">
        <w:rPr>
          <w:rFonts w:ascii="Times New Roman" w:eastAsia="Times New Roman" w:hAnsi="Times New Roman" w:cs="Times New Roman"/>
          <w:color w:val="000000"/>
          <w:sz w:val="24"/>
          <w:szCs w:val="24"/>
          <w:lang w:eastAsia="en-GB"/>
        </w:rPr>
        <w:t>logFC</w:t>
      </w:r>
      <w:proofErr w:type="spellEnd"/>
      <w:r w:rsidR="008716E4">
        <w:rPr>
          <w:rFonts w:ascii="Times New Roman" w:eastAsia="Times New Roman" w:hAnsi="Times New Roman" w:cs="Times New Roman"/>
          <w:color w:val="000000"/>
          <w:sz w:val="24"/>
          <w:szCs w:val="24"/>
          <w:lang w:eastAsia="en-GB"/>
        </w:rPr>
        <w:t xml:space="preserve"> &gt; 0) </w:t>
      </w:r>
      <w:r w:rsidR="00A4746A">
        <w:rPr>
          <w:rFonts w:ascii="Times New Roman" w:eastAsia="Times New Roman" w:hAnsi="Times New Roman" w:cs="Times New Roman"/>
          <w:color w:val="000000"/>
          <w:sz w:val="24"/>
          <w:szCs w:val="24"/>
          <w:lang w:eastAsia="en-GB"/>
        </w:rPr>
        <w:t>(Appendix 5).</w:t>
      </w:r>
      <w:r w:rsidR="008716E4">
        <w:rPr>
          <w:rFonts w:ascii="Times New Roman" w:eastAsia="Times New Roman" w:hAnsi="Times New Roman" w:cs="Times New Roman"/>
          <w:color w:val="000000"/>
          <w:sz w:val="24"/>
          <w:szCs w:val="24"/>
          <w:lang w:eastAsia="en-GB"/>
        </w:rPr>
        <w:t xml:space="preserve"> Based on </w:t>
      </w:r>
      <w:commentRangeStart w:id="87"/>
      <w:r w:rsidR="008716E4">
        <w:rPr>
          <w:rFonts w:ascii="Times New Roman" w:eastAsia="Times New Roman" w:hAnsi="Times New Roman" w:cs="Times New Roman"/>
          <w:color w:val="000000"/>
          <w:sz w:val="24"/>
          <w:szCs w:val="24"/>
          <w:lang w:eastAsia="en-GB"/>
        </w:rPr>
        <w:t xml:space="preserve">a </w:t>
      </w:r>
      <w:proofErr w:type="spellStart"/>
      <w:r w:rsidR="008716E4">
        <w:rPr>
          <w:rFonts w:ascii="Times New Roman" w:eastAsia="Times New Roman" w:hAnsi="Times New Roman" w:cs="Times New Roman"/>
          <w:color w:val="000000"/>
          <w:sz w:val="24"/>
          <w:szCs w:val="24"/>
          <w:lang w:eastAsia="en-GB"/>
        </w:rPr>
        <w:t>logFC</w:t>
      </w:r>
      <w:proofErr w:type="spellEnd"/>
      <w:r w:rsidR="008716E4">
        <w:rPr>
          <w:rFonts w:ascii="Times New Roman" w:eastAsia="Times New Roman" w:hAnsi="Times New Roman" w:cs="Times New Roman"/>
          <w:color w:val="000000"/>
          <w:sz w:val="24"/>
          <w:szCs w:val="24"/>
          <w:lang w:eastAsia="en-GB"/>
        </w:rPr>
        <w:t xml:space="preserve"> &gt; 0.05 or &lt; -0.05</w:t>
      </w:r>
      <w:commentRangeEnd w:id="87"/>
      <w:r w:rsidR="00236CB4">
        <w:rPr>
          <w:rStyle w:val="CommentReference"/>
        </w:rPr>
        <w:commentReference w:id="87"/>
      </w:r>
      <w:r w:rsidR="008716E4">
        <w:rPr>
          <w:rFonts w:ascii="Times New Roman" w:eastAsia="Times New Roman" w:hAnsi="Times New Roman" w:cs="Times New Roman"/>
          <w:color w:val="000000"/>
          <w:sz w:val="24"/>
          <w:szCs w:val="24"/>
          <w:lang w:eastAsia="en-GB"/>
        </w:rPr>
        <w:t xml:space="preserve">, 9 out of the 21 less abundant metabolites and 3 out of the 19 more abundant metabolites were sufficiently changed (Table 1). </w:t>
      </w:r>
      <w:commentRangeStart w:id="88"/>
      <w:r w:rsidR="008716E4">
        <w:rPr>
          <w:rFonts w:ascii="Times New Roman" w:eastAsia="Times New Roman" w:hAnsi="Times New Roman" w:cs="Times New Roman"/>
          <w:color w:val="000000"/>
          <w:sz w:val="24"/>
          <w:szCs w:val="24"/>
          <w:lang w:eastAsia="en-GB"/>
        </w:rPr>
        <w:t>11</w:t>
      </w:r>
      <w:commentRangeEnd w:id="88"/>
      <w:r w:rsidR="00236CB4">
        <w:rPr>
          <w:rStyle w:val="CommentReference"/>
        </w:rPr>
        <w:commentReference w:id="88"/>
      </w:r>
      <w:r w:rsidR="008716E4">
        <w:rPr>
          <w:rFonts w:ascii="Times New Roman" w:eastAsia="Times New Roman" w:hAnsi="Times New Roman" w:cs="Times New Roman"/>
          <w:color w:val="000000"/>
          <w:sz w:val="24"/>
          <w:szCs w:val="24"/>
          <w:lang w:eastAsia="en-GB"/>
        </w:rPr>
        <w:t xml:space="preserve"> of these 12 sufficiently changed metabolites were lipids/lipid-like molecules with the only exception being glutaric acid. 7 metabolites possessed a significant adjusted p-value with 5 also having a </w:t>
      </w:r>
      <w:proofErr w:type="spellStart"/>
      <w:r w:rsidR="008716E4">
        <w:rPr>
          <w:rFonts w:ascii="Times New Roman" w:eastAsia="Times New Roman" w:hAnsi="Times New Roman" w:cs="Times New Roman"/>
          <w:color w:val="000000"/>
          <w:sz w:val="24"/>
          <w:szCs w:val="24"/>
          <w:lang w:eastAsia="en-GB"/>
        </w:rPr>
        <w:t>logFC</w:t>
      </w:r>
      <w:proofErr w:type="spellEnd"/>
      <w:r w:rsidR="008716E4">
        <w:rPr>
          <w:rFonts w:ascii="Times New Roman" w:eastAsia="Times New Roman" w:hAnsi="Times New Roman" w:cs="Times New Roman"/>
          <w:color w:val="000000"/>
          <w:sz w:val="24"/>
          <w:szCs w:val="24"/>
          <w:lang w:eastAsia="en-GB"/>
        </w:rPr>
        <w:t xml:space="preserve"> suggesting a sufficient change in abundance (Table 1). </w:t>
      </w:r>
      <w:commentRangeStart w:id="89"/>
      <w:commentRangeStart w:id="90"/>
      <w:commentRangeStart w:id="91"/>
      <w:commentRangeStart w:id="92"/>
      <w:r w:rsidR="008716E4">
        <w:rPr>
          <w:rFonts w:ascii="Times New Roman" w:eastAsia="Times New Roman" w:hAnsi="Times New Roman" w:cs="Times New Roman"/>
          <w:color w:val="ED7D31" w:themeColor="accent2"/>
          <w:sz w:val="24"/>
          <w:szCs w:val="24"/>
          <w:lang w:eastAsia="en-GB"/>
        </w:rPr>
        <w:t xml:space="preserve">The remaining 2 metabolites with a </w:t>
      </w:r>
      <w:proofErr w:type="spellStart"/>
      <w:r w:rsidR="008716E4">
        <w:rPr>
          <w:rFonts w:ascii="Times New Roman" w:eastAsia="Times New Roman" w:hAnsi="Times New Roman" w:cs="Times New Roman"/>
          <w:color w:val="ED7D31" w:themeColor="accent2"/>
          <w:sz w:val="24"/>
          <w:szCs w:val="24"/>
          <w:lang w:eastAsia="en-GB"/>
        </w:rPr>
        <w:t>logFC</w:t>
      </w:r>
      <w:proofErr w:type="spellEnd"/>
      <w:r w:rsidR="008716E4">
        <w:rPr>
          <w:rFonts w:ascii="Times New Roman" w:eastAsia="Times New Roman" w:hAnsi="Times New Roman" w:cs="Times New Roman"/>
          <w:color w:val="ED7D31" w:themeColor="accent2"/>
          <w:sz w:val="24"/>
          <w:szCs w:val="24"/>
          <w:lang w:eastAsia="en-GB"/>
        </w:rPr>
        <w:t xml:space="preserve"> &gt; 0.05 or &lt; -0.05 but a non-significant adjusted p-value were </w:t>
      </w:r>
      <w:r w:rsidR="008716E4">
        <w:rPr>
          <w:rFonts w:ascii="Times New Roman" w:hAnsi="Times New Roman" w:cs="Times New Roman"/>
          <w:color w:val="ED7D31" w:themeColor="accent2"/>
          <w:sz w:val="24"/>
          <w:szCs w:val="24"/>
          <w:shd w:val="clear" w:color="auto" w:fill="FFFFFF"/>
        </w:rPr>
        <w:t>androsterone sulphate</w:t>
      </w:r>
      <w:r w:rsidR="008716E4">
        <w:rPr>
          <w:rFonts w:ascii="Times New Roman" w:eastAsia="Times New Roman" w:hAnsi="Times New Roman" w:cs="Times New Roman"/>
          <w:color w:val="ED7D31" w:themeColor="accent2"/>
          <w:sz w:val="24"/>
          <w:szCs w:val="24"/>
          <w:lang w:eastAsia="en-GB"/>
        </w:rPr>
        <w:t xml:space="preserve"> (</w:t>
      </w:r>
      <w:proofErr w:type="spellStart"/>
      <w:r w:rsidR="008716E4">
        <w:rPr>
          <w:rFonts w:ascii="Times New Roman" w:eastAsia="Times New Roman" w:hAnsi="Times New Roman" w:cs="Times New Roman"/>
          <w:color w:val="ED7D31" w:themeColor="accent2"/>
          <w:sz w:val="24"/>
          <w:szCs w:val="24"/>
          <w:lang w:eastAsia="en-GB"/>
        </w:rPr>
        <w:t>logFC</w:t>
      </w:r>
      <w:proofErr w:type="spellEnd"/>
      <w:r w:rsidR="008716E4">
        <w:rPr>
          <w:rFonts w:ascii="Times New Roman" w:eastAsia="Times New Roman" w:hAnsi="Times New Roman" w:cs="Times New Roman"/>
          <w:color w:val="ED7D31" w:themeColor="accent2"/>
          <w:sz w:val="24"/>
          <w:szCs w:val="24"/>
          <w:lang w:eastAsia="en-GB"/>
        </w:rPr>
        <w:t xml:space="preserve"> = -0.327) and </w:t>
      </w:r>
      <w:proofErr w:type="spellStart"/>
      <w:r w:rsidR="008716E4">
        <w:rPr>
          <w:rFonts w:ascii="Times New Roman" w:hAnsi="Times New Roman" w:cs="Times New Roman"/>
          <w:color w:val="ED7D31" w:themeColor="accent2"/>
          <w:sz w:val="24"/>
          <w:szCs w:val="24"/>
          <w:shd w:val="clear" w:color="auto" w:fill="FFFFFF"/>
        </w:rPr>
        <w:t>hexanoylcarnitine</w:t>
      </w:r>
      <w:proofErr w:type="spellEnd"/>
      <w:r w:rsidR="008716E4">
        <w:rPr>
          <w:rFonts w:ascii="Times New Roman" w:eastAsia="Times New Roman" w:hAnsi="Times New Roman" w:cs="Times New Roman"/>
          <w:color w:val="ED7D31" w:themeColor="accent2"/>
          <w:sz w:val="24"/>
          <w:szCs w:val="24"/>
          <w:lang w:eastAsia="en-GB"/>
        </w:rPr>
        <w:t xml:space="preserve"> (</w:t>
      </w:r>
      <w:proofErr w:type="spellStart"/>
      <w:r w:rsidR="008716E4">
        <w:rPr>
          <w:rFonts w:ascii="Times New Roman" w:eastAsia="Times New Roman" w:hAnsi="Times New Roman" w:cs="Times New Roman"/>
          <w:color w:val="ED7D31" w:themeColor="accent2"/>
          <w:sz w:val="24"/>
          <w:szCs w:val="24"/>
          <w:lang w:eastAsia="en-GB"/>
        </w:rPr>
        <w:t>logFC</w:t>
      </w:r>
      <w:proofErr w:type="spellEnd"/>
      <w:r w:rsidR="008716E4">
        <w:rPr>
          <w:rFonts w:ascii="Times New Roman" w:eastAsia="Times New Roman" w:hAnsi="Times New Roman" w:cs="Times New Roman"/>
          <w:color w:val="ED7D31" w:themeColor="accent2"/>
          <w:sz w:val="24"/>
          <w:szCs w:val="24"/>
          <w:lang w:eastAsia="en-GB"/>
        </w:rPr>
        <w:t xml:space="preserve"> = 0.212)</w:t>
      </w:r>
      <w:commentRangeEnd w:id="89"/>
      <w:r w:rsidR="008716E4">
        <w:rPr>
          <w:rStyle w:val="CommentReference"/>
        </w:rPr>
        <w:commentReference w:id="89"/>
      </w:r>
      <w:commentRangeEnd w:id="90"/>
      <w:r w:rsidR="00A4746A">
        <w:rPr>
          <w:rStyle w:val="CommentReference"/>
        </w:rPr>
        <w:commentReference w:id="90"/>
      </w:r>
      <w:r w:rsidR="008716E4">
        <w:rPr>
          <w:rFonts w:ascii="Times New Roman" w:eastAsia="Times New Roman" w:hAnsi="Times New Roman" w:cs="Times New Roman"/>
          <w:color w:val="000000"/>
          <w:sz w:val="24"/>
          <w:szCs w:val="24"/>
          <w:lang w:eastAsia="en-GB"/>
        </w:rPr>
        <w:t>. </w:t>
      </w:r>
      <w:commentRangeEnd w:id="91"/>
      <w:r w:rsidR="00236CB4">
        <w:rPr>
          <w:rStyle w:val="CommentReference"/>
        </w:rPr>
        <w:commentReference w:id="91"/>
      </w:r>
      <w:commentRangeEnd w:id="92"/>
      <w:r w:rsidR="00BD4E70">
        <w:rPr>
          <w:rStyle w:val="CommentReference"/>
        </w:rPr>
        <w:commentReference w:id="92"/>
      </w:r>
    </w:p>
    <w:p w14:paraId="4AE4173D" w14:textId="522956EF" w:rsidR="008716E4" w:rsidRDefault="008716E4" w:rsidP="008716E4">
      <w:pPr>
        <w:spacing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i/>
          <w:iCs/>
          <w:color w:val="000000"/>
          <w:sz w:val="24"/>
          <w:szCs w:val="24"/>
          <w:lang w:eastAsia="en-GB"/>
        </w:rPr>
        <w:lastRenderedPageBreak/>
        <w:t>Table 1: table specifying the sufficiently less abundant (</w:t>
      </w:r>
      <w:proofErr w:type="spellStart"/>
      <w:r>
        <w:rPr>
          <w:rFonts w:ascii="Times New Roman" w:eastAsia="Times New Roman" w:hAnsi="Times New Roman" w:cs="Times New Roman"/>
          <w:i/>
          <w:iCs/>
          <w:color w:val="000000"/>
          <w:sz w:val="24"/>
          <w:szCs w:val="24"/>
          <w:lang w:eastAsia="en-GB"/>
        </w:rPr>
        <w:t>logFC</w:t>
      </w:r>
      <w:proofErr w:type="spellEnd"/>
      <w:r>
        <w:rPr>
          <w:rFonts w:ascii="Times New Roman" w:eastAsia="Times New Roman" w:hAnsi="Times New Roman" w:cs="Times New Roman"/>
          <w:i/>
          <w:iCs/>
          <w:color w:val="000000"/>
          <w:sz w:val="24"/>
          <w:szCs w:val="24"/>
          <w:lang w:eastAsia="en-GB"/>
        </w:rPr>
        <w:t xml:space="preserve"> &lt; -0.50, blue cells) and sufficiently more abundant (</w:t>
      </w:r>
      <w:proofErr w:type="spellStart"/>
      <w:r>
        <w:rPr>
          <w:rFonts w:ascii="Times New Roman" w:eastAsia="Times New Roman" w:hAnsi="Times New Roman" w:cs="Times New Roman"/>
          <w:i/>
          <w:iCs/>
          <w:color w:val="000000"/>
          <w:sz w:val="24"/>
          <w:szCs w:val="24"/>
          <w:lang w:eastAsia="en-GB"/>
        </w:rPr>
        <w:t>logFC</w:t>
      </w:r>
      <w:proofErr w:type="spellEnd"/>
      <w:r>
        <w:rPr>
          <w:rFonts w:ascii="Times New Roman" w:eastAsia="Times New Roman" w:hAnsi="Times New Roman" w:cs="Times New Roman"/>
          <w:i/>
          <w:iCs/>
          <w:color w:val="000000"/>
          <w:sz w:val="24"/>
          <w:szCs w:val="24"/>
          <w:lang w:eastAsia="en-GB"/>
        </w:rPr>
        <w:t xml:space="preserve"> &gt; 0.05, red cells) metabolites in insulin resistance (IR</w:t>
      </w:r>
      <w:r w:rsidR="00001B10">
        <w:rPr>
          <w:rFonts w:ascii="Times New Roman" w:eastAsia="Times New Roman" w:hAnsi="Times New Roman" w:cs="Times New Roman"/>
          <w:i/>
          <w:iCs/>
          <w:color w:val="000000"/>
          <w:sz w:val="24"/>
          <w:szCs w:val="24"/>
          <w:lang w:eastAsia="en-GB"/>
        </w:rPr>
        <w:t>).</w:t>
      </w:r>
    </w:p>
    <w:tbl>
      <w:tblPr>
        <w:tblW w:w="9062" w:type="dxa"/>
        <w:tblLook w:val="04A0" w:firstRow="1" w:lastRow="0" w:firstColumn="1" w:lastColumn="0" w:noHBand="0" w:noVBand="1"/>
      </w:tblPr>
      <w:tblGrid>
        <w:gridCol w:w="6653"/>
        <w:gridCol w:w="1134"/>
        <w:gridCol w:w="1275"/>
      </w:tblGrid>
      <w:tr w:rsidR="008716E4" w14:paraId="6447FBD8" w14:textId="77777777" w:rsidTr="008716E4">
        <w:trPr>
          <w:trHeight w:val="485"/>
        </w:trPr>
        <w:tc>
          <w:tcPr>
            <w:tcW w:w="66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C5A33" w14:textId="77777777" w:rsidR="008716E4" w:rsidRDefault="008716E4">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u w:val="single"/>
                <w:lang w:eastAsia="en-GB"/>
              </w:rPr>
              <w:t>Metabolite</w:t>
            </w:r>
            <w:r>
              <w:rPr>
                <w:rFonts w:ascii="Times New Roman" w:eastAsia="Times New Roman" w:hAnsi="Times New Roman" w:cs="Times New Roman"/>
                <w:color w:val="000000"/>
                <w:sz w:val="24"/>
                <w:szCs w:val="24"/>
                <w:lang w:eastAsia="en-GB"/>
              </w:rPr>
              <w:t xml:space="preserve"> (metabolite type)</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D249B" w14:textId="77777777" w:rsidR="008716E4" w:rsidRDefault="008716E4">
            <w:pPr>
              <w:spacing w:after="0" w:line="240" w:lineRule="auto"/>
              <w:jc w:val="both"/>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color w:val="000000"/>
                <w:sz w:val="24"/>
                <w:szCs w:val="24"/>
                <w:u w:val="single"/>
                <w:lang w:eastAsia="en-GB"/>
              </w:rPr>
              <w:t>logFC</w:t>
            </w:r>
            <w:proofErr w:type="spellEnd"/>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20C20"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u w:val="single"/>
                <w:lang w:eastAsia="en-GB"/>
              </w:rPr>
              <w:t>Adjusted p-value</w:t>
            </w:r>
          </w:p>
        </w:tc>
      </w:tr>
      <w:tr w:rsidR="008716E4" w14:paraId="18F5492E" w14:textId="77777777" w:rsidTr="008716E4">
        <w:trPr>
          <w:trHeight w:val="16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8956D9A" w14:textId="77777777" w:rsidR="008716E4" w:rsidRDefault="008716E4">
            <w:pPr>
              <w:spacing w:after="0" w:line="240" w:lineRule="auto"/>
              <w:jc w:val="both"/>
              <w:rPr>
                <w:rFonts w:ascii="Times New Roman" w:eastAsia="Times New Roman" w:hAnsi="Times New Roman" w:cs="Times New Roman"/>
                <w:color w:val="000000"/>
                <w:sz w:val="24"/>
                <w:szCs w:val="24"/>
                <w:lang w:eastAsia="en-GB"/>
              </w:rPr>
            </w:pPr>
            <w:proofErr w:type="spellStart"/>
            <w:r>
              <w:rPr>
                <w:rFonts w:ascii="Times New Roman" w:eastAsia="Times New Roman" w:hAnsi="Times New Roman" w:cs="Times New Roman"/>
                <w:color w:val="000000"/>
                <w:sz w:val="24"/>
                <w:szCs w:val="24"/>
                <w:lang w:eastAsia="en-GB"/>
              </w:rPr>
              <w:t>LysoPE</w:t>
            </w:r>
            <w:proofErr w:type="spellEnd"/>
            <w:r>
              <w:rPr>
                <w:rFonts w:ascii="Times New Roman" w:eastAsia="Times New Roman" w:hAnsi="Times New Roman" w:cs="Times New Roman"/>
                <w:color w:val="000000"/>
                <w:sz w:val="24"/>
                <w:szCs w:val="24"/>
                <w:lang w:eastAsia="en-GB"/>
              </w:rPr>
              <w:t>(0:0/22:6(4Z,7Z,10Z,13Z,16Z,19Z)) (</w:t>
            </w:r>
            <w:proofErr w:type="spellStart"/>
            <w:r>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79A8882"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-1.336</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E73BBB7"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0.005</w:t>
            </w:r>
          </w:p>
        </w:tc>
      </w:tr>
      <w:tr w:rsidR="008716E4" w14:paraId="08B7C581" w14:textId="77777777" w:rsidTr="008716E4">
        <w:trPr>
          <w:trHeight w:val="36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5051A31" w14:textId="77777777" w:rsidR="008716E4" w:rsidRDefault="008716E4">
            <w:pPr>
              <w:spacing w:after="0" w:line="240" w:lineRule="auto"/>
              <w:jc w:val="both"/>
              <w:rPr>
                <w:rFonts w:ascii="Times New Roman" w:eastAsia="Times New Roman" w:hAnsi="Times New Roman" w:cs="Times New Roman"/>
                <w:color w:val="000000"/>
                <w:sz w:val="24"/>
                <w:szCs w:val="24"/>
                <w:lang w:eastAsia="en-GB"/>
              </w:rPr>
            </w:pPr>
            <w:proofErr w:type="spellStart"/>
            <w:r>
              <w:rPr>
                <w:rFonts w:ascii="Times New Roman" w:eastAsia="Times New Roman" w:hAnsi="Times New Roman" w:cs="Times New Roman"/>
                <w:color w:val="000000"/>
                <w:sz w:val="24"/>
                <w:szCs w:val="24"/>
                <w:lang w:eastAsia="en-GB"/>
              </w:rPr>
              <w:t>LysoPE</w:t>
            </w:r>
            <w:proofErr w:type="spellEnd"/>
            <w:r>
              <w:rPr>
                <w:rFonts w:ascii="Times New Roman" w:eastAsia="Times New Roman" w:hAnsi="Times New Roman" w:cs="Times New Roman"/>
                <w:color w:val="000000"/>
                <w:sz w:val="24"/>
                <w:szCs w:val="24"/>
                <w:lang w:eastAsia="en-GB"/>
              </w:rPr>
              <w:t>(0:0/16:0) (</w:t>
            </w:r>
            <w:proofErr w:type="spellStart"/>
            <w:r>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FCA9147"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-1.010</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9345BF0"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0.281</w:t>
            </w:r>
          </w:p>
        </w:tc>
      </w:tr>
      <w:tr w:rsidR="008716E4" w14:paraId="3B8B34CA" w14:textId="77777777" w:rsidTr="008716E4">
        <w:trPr>
          <w:trHeight w:val="207"/>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D20AC00" w14:textId="77777777" w:rsidR="008716E4" w:rsidRDefault="008716E4">
            <w:pPr>
              <w:spacing w:after="0" w:line="240" w:lineRule="auto"/>
              <w:jc w:val="both"/>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color w:val="000000"/>
                <w:sz w:val="24"/>
                <w:szCs w:val="24"/>
                <w:lang w:eastAsia="en-GB"/>
              </w:rPr>
              <w:t>LysoPE</w:t>
            </w:r>
            <w:proofErr w:type="spellEnd"/>
            <w:r>
              <w:rPr>
                <w:rFonts w:ascii="Times New Roman" w:eastAsia="Times New Roman" w:hAnsi="Times New Roman" w:cs="Times New Roman"/>
                <w:color w:val="000000"/>
                <w:sz w:val="24"/>
                <w:szCs w:val="24"/>
                <w:lang w:eastAsia="en-GB"/>
              </w:rPr>
              <w:t>(P-16:0/0:0) (Phospho-ether lipid)</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9733013"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-1.089</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3082BF6"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0.042</w:t>
            </w:r>
          </w:p>
        </w:tc>
      </w:tr>
      <w:tr w:rsidR="008716E4" w14:paraId="19ADCC66" w14:textId="77777777" w:rsidTr="008716E4">
        <w:trPr>
          <w:trHeight w:val="32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674FA9A"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Ethylmalonic acid</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0BEE241"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-0.795</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5FA9834"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0.040</w:t>
            </w:r>
          </w:p>
        </w:tc>
      </w:tr>
      <w:tr w:rsidR="008716E4" w14:paraId="62FD59EC" w14:textId="77777777" w:rsidTr="008716E4">
        <w:trPr>
          <w:trHeight w:val="318"/>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B871FCD"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2-arachidonoylglycerol</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9DBBE89"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-0.758</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E29570E"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0.005</w:t>
            </w:r>
          </w:p>
        </w:tc>
      </w:tr>
      <w:tr w:rsidR="008716E4" w14:paraId="6987AE1A" w14:textId="77777777" w:rsidTr="008716E4">
        <w:trPr>
          <w:trHeight w:val="32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C6FA886"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5-dodecenoic acid</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2A0E4D6"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-0.720</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177BC83"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0.162</w:t>
            </w:r>
          </w:p>
        </w:tc>
      </w:tr>
      <w:tr w:rsidR="008716E4" w14:paraId="05E4500F" w14:textId="77777777" w:rsidTr="008716E4">
        <w:trPr>
          <w:trHeight w:val="351"/>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52F0459" w14:textId="77777777" w:rsidR="008716E4" w:rsidRDefault="008716E4">
            <w:pPr>
              <w:spacing w:after="0" w:line="24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MG(0:0/14:1(9Z)/0:0) (</w:t>
            </w:r>
            <w:r>
              <w:rPr>
                <w:rFonts w:ascii="Times New Roman" w:eastAsia="Times New Roman" w:hAnsi="Times New Roman" w:cs="Times New Roman"/>
                <w:color w:val="000000"/>
                <w:sz w:val="24"/>
                <w:szCs w:val="24"/>
                <w:shd w:val="clear" w:color="auto" w:fill="D9E2F3" w:themeFill="accent1" w:themeFillTint="33"/>
                <w:lang w:eastAsia="en-GB"/>
              </w:rPr>
              <w:t>M</w:t>
            </w:r>
            <w:r>
              <w:rPr>
                <w:rFonts w:ascii="Times New Roman" w:hAnsi="Times New Roman" w:cs="Times New Roman"/>
                <w:sz w:val="24"/>
                <w:szCs w:val="24"/>
                <w:shd w:val="clear" w:color="auto" w:fill="D9E2F3" w:themeFill="accent1" w:themeFillTint="33"/>
              </w:rPr>
              <w:t>onoacylglycerol</w:t>
            </w:r>
            <w:r>
              <w:rPr>
                <w:rFonts w:ascii="Times New Roman" w:eastAsia="Times New Roman" w:hAnsi="Times New Roman" w:cs="Times New Roman"/>
                <w:sz w:val="24"/>
                <w:szCs w:val="24"/>
                <w:shd w:val="clear" w:color="auto" w:fill="D9E2F3" w:themeFill="accent1" w:themeFillTint="33"/>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7C694A9"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-0.683</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841F86E"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0.026</w:t>
            </w:r>
          </w:p>
        </w:tc>
      </w:tr>
      <w:tr w:rsidR="008716E4" w14:paraId="68B17091" w14:textId="77777777" w:rsidTr="008716E4">
        <w:trPr>
          <w:trHeight w:val="20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2DFF67D" w14:textId="77777777" w:rsidR="008716E4" w:rsidRDefault="008716E4">
            <w:pPr>
              <w:spacing w:after="0" w:line="240" w:lineRule="auto"/>
              <w:jc w:val="both"/>
              <w:rPr>
                <w:rFonts w:ascii="Times New Roman" w:eastAsia="Times New Roman" w:hAnsi="Times New Roman" w:cs="Times New Roman"/>
                <w:color w:val="000000"/>
                <w:sz w:val="24"/>
                <w:szCs w:val="24"/>
                <w:lang w:eastAsia="en-GB"/>
              </w:rPr>
            </w:pPr>
            <w:proofErr w:type="spellStart"/>
            <w:r>
              <w:rPr>
                <w:rFonts w:ascii="Times New Roman" w:eastAsia="Times New Roman" w:hAnsi="Times New Roman" w:cs="Times New Roman"/>
                <w:color w:val="000000"/>
                <w:sz w:val="24"/>
                <w:szCs w:val="24"/>
                <w:lang w:eastAsia="en-GB"/>
              </w:rPr>
              <w:t>LysoPE</w:t>
            </w:r>
            <w:proofErr w:type="spellEnd"/>
            <w:r>
              <w:rPr>
                <w:rFonts w:ascii="Times New Roman" w:eastAsia="Times New Roman" w:hAnsi="Times New Roman" w:cs="Times New Roman"/>
                <w:color w:val="000000"/>
                <w:sz w:val="24"/>
                <w:szCs w:val="24"/>
                <w:lang w:eastAsia="en-GB"/>
              </w:rPr>
              <w:t>(0:0/20:3(11Z,14Z,17Z)) (</w:t>
            </w:r>
            <w:proofErr w:type="spellStart"/>
            <w:r>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4FFE53E"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-0.591</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80A281B"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0.158</w:t>
            </w:r>
          </w:p>
        </w:tc>
      </w:tr>
      <w:tr w:rsidR="008716E4" w14:paraId="168D6C9D" w14:textId="77777777" w:rsidTr="008716E4">
        <w:trPr>
          <w:trHeight w:val="13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A3865EE" w14:textId="77777777" w:rsidR="008716E4" w:rsidRDefault="008716E4">
            <w:pPr>
              <w:spacing w:after="0" w:line="240" w:lineRule="auto"/>
              <w:jc w:val="both"/>
              <w:rPr>
                <w:rFonts w:ascii="Times New Roman" w:eastAsia="Times New Roman" w:hAnsi="Times New Roman" w:cs="Times New Roman"/>
                <w:color w:val="000000"/>
                <w:sz w:val="24"/>
                <w:szCs w:val="24"/>
                <w:lang w:eastAsia="en-GB"/>
              </w:rPr>
            </w:pPr>
            <w:proofErr w:type="spellStart"/>
            <w:r>
              <w:rPr>
                <w:rFonts w:ascii="Times New Roman" w:eastAsia="Times New Roman" w:hAnsi="Times New Roman" w:cs="Times New Roman"/>
                <w:color w:val="000000"/>
                <w:sz w:val="24"/>
                <w:szCs w:val="24"/>
                <w:lang w:eastAsia="en-GB"/>
              </w:rPr>
              <w:t>LysoPE</w:t>
            </w:r>
            <w:proofErr w:type="spellEnd"/>
            <w:r>
              <w:rPr>
                <w:rFonts w:ascii="Times New Roman" w:eastAsia="Times New Roman" w:hAnsi="Times New Roman" w:cs="Times New Roman"/>
                <w:color w:val="000000"/>
                <w:sz w:val="24"/>
                <w:szCs w:val="24"/>
                <w:lang w:eastAsia="en-GB"/>
              </w:rPr>
              <w:t>(0:0/22:0) (</w:t>
            </w:r>
            <w:proofErr w:type="spellStart"/>
            <w:r>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0AB53F2"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-0.553</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7C047C1"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0.326</w:t>
            </w:r>
          </w:p>
        </w:tc>
      </w:tr>
      <w:tr w:rsidR="008716E4" w14:paraId="6901CBF0" w14:textId="77777777" w:rsidTr="008716E4">
        <w:trPr>
          <w:trHeight w:val="287"/>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4A8C9109"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Glutaric acid</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0DA4E37C"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0.556</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09B7BE07"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0.326</w:t>
            </w:r>
          </w:p>
        </w:tc>
      </w:tr>
      <w:tr w:rsidR="008716E4" w14:paraId="58357201" w14:textId="77777777" w:rsidTr="008716E4">
        <w:trPr>
          <w:trHeight w:val="20"/>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04F99547" w14:textId="77777777" w:rsidR="008716E4" w:rsidRDefault="008716E4">
            <w:pPr>
              <w:spacing w:after="0" w:line="24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2-trans,4-cis-Decadienoylcarnitine (Fatty acid ester)</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75E06529"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0.604</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3C95C1B8"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0.106</w:t>
            </w:r>
          </w:p>
        </w:tc>
      </w:tr>
      <w:tr w:rsidR="008716E4" w14:paraId="754546F7" w14:textId="77777777" w:rsidTr="008716E4">
        <w:trPr>
          <w:trHeight w:val="20"/>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1563791E" w14:textId="77777777" w:rsidR="008716E4" w:rsidRDefault="008716E4">
            <w:pPr>
              <w:spacing w:after="0" w:line="240" w:lineRule="auto"/>
              <w:jc w:val="both"/>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color w:val="000000"/>
                <w:sz w:val="24"/>
                <w:szCs w:val="24"/>
                <w:lang w:eastAsia="en-GB"/>
              </w:rPr>
              <w:t>LysoPC</w:t>
            </w:r>
            <w:proofErr w:type="spellEnd"/>
            <w:r>
              <w:rPr>
                <w:rFonts w:ascii="Times New Roman" w:eastAsia="Times New Roman" w:hAnsi="Times New Roman" w:cs="Times New Roman"/>
                <w:color w:val="000000"/>
                <w:sz w:val="24"/>
                <w:szCs w:val="24"/>
                <w:lang w:eastAsia="en-GB"/>
              </w:rPr>
              <w:t>(20:0/0:0) (</w:t>
            </w:r>
            <w:proofErr w:type="spellStart"/>
            <w:r>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242A24D4"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0.867</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7FD3A3F1"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0.326</w:t>
            </w:r>
          </w:p>
        </w:tc>
      </w:tr>
    </w:tbl>
    <w:p w14:paraId="7DC059A7" w14:textId="704E0096" w:rsidR="008716E4" w:rsidRDefault="004D2EE9" w:rsidP="004D2EE9">
      <w:pPr>
        <w:spacing w:before="240"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i/>
          <w:iCs/>
          <w:color w:val="000000"/>
          <w:sz w:val="24"/>
          <w:szCs w:val="24"/>
          <w:lang w:eastAsia="en-GB"/>
        </w:rPr>
        <w:t xml:space="preserve">Data was generated from a </w:t>
      </w:r>
      <w:r w:rsidR="00001B10">
        <w:rPr>
          <w:rFonts w:ascii="Times New Roman" w:eastAsia="Times New Roman" w:hAnsi="Times New Roman" w:cs="Times New Roman"/>
          <w:i/>
          <w:iCs/>
          <w:color w:val="000000"/>
          <w:sz w:val="24"/>
          <w:szCs w:val="24"/>
          <w:lang w:eastAsia="en-GB"/>
        </w:rPr>
        <w:t>differential analysis (DA) using MetaboDiff</w:t>
      </w:r>
      <w:r w:rsidR="00080AF7">
        <w:rPr>
          <w:rFonts w:ascii="Times New Roman" w:eastAsia="Times New Roman" w:hAnsi="Times New Roman" w:cs="Times New Roman"/>
          <w:i/>
          <w:iCs/>
          <w:color w:val="000000"/>
          <w:sz w:val="24"/>
          <w:szCs w:val="24"/>
          <w:lang w:eastAsia="en-GB"/>
        </w:rPr>
        <w:t>. All listed metabolites listed were significantly changed in the IR condition compared to the IS condition based on p value (p &lt; 0.05).</w:t>
      </w:r>
      <w:r w:rsidR="00001B10">
        <w:rPr>
          <w:rFonts w:ascii="Times New Roman" w:eastAsia="Times New Roman" w:hAnsi="Times New Roman" w:cs="Times New Roman"/>
          <w:i/>
          <w:iCs/>
          <w:color w:val="000000"/>
          <w:sz w:val="24"/>
          <w:szCs w:val="24"/>
          <w:lang w:eastAsia="en-GB"/>
        </w:rPr>
        <w:t xml:space="preserve"> The </w:t>
      </w:r>
      <w:r w:rsidR="00080AF7">
        <w:rPr>
          <w:rFonts w:ascii="Times New Roman" w:eastAsia="Times New Roman" w:hAnsi="Times New Roman" w:cs="Times New Roman"/>
          <w:i/>
          <w:iCs/>
          <w:color w:val="000000"/>
          <w:sz w:val="24"/>
          <w:szCs w:val="24"/>
          <w:lang w:eastAsia="en-GB"/>
        </w:rPr>
        <w:t xml:space="preserve">common name, </w:t>
      </w:r>
      <w:proofErr w:type="spellStart"/>
      <w:r w:rsidR="00001B10">
        <w:rPr>
          <w:rFonts w:ascii="Times New Roman" w:eastAsia="Times New Roman" w:hAnsi="Times New Roman" w:cs="Times New Roman"/>
          <w:i/>
          <w:iCs/>
          <w:color w:val="000000"/>
          <w:sz w:val="24"/>
          <w:szCs w:val="24"/>
          <w:lang w:eastAsia="en-GB"/>
        </w:rPr>
        <w:t>logFC</w:t>
      </w:r>
      <w:proofErr w:type="spellEnd"/>
      <w:r w:rsidR="00001B10">
        <w:rPr>
          <w:rFonts w:ascii="Times New Roman" w:eastAsia="Times New Roman" w:hAnsi="Times New Roman" w:cs="Times New Roman"/>
          <w:i/>
          <w:iCs/>
          <w:color w:val="000000"/>
          <w:sz w:val="24"/>
          <w:szCs w:val="24"/>
          <w:lang w:eastAsia="en-GB"/>
        </w:rPr>
        <w:t xml:space="preserve"> and adjusted p-value are given for each metabolite. </w:t>
      </w:r>
    </w:p>
    <w:p w14:paraId="65675A69" w14:textId="77777777" w:rsidR="00001B10" w:rsidRDefault="00001B10" w:rsidP="008716E4">
      <w:pPr>
        <w:spacing w:after="0" w:line="240" w:lineRule="auto"/>
        <w:jc w:val="both"/>
        <w:rPr>
          <w:rFonts w:ascii="Times New Roman" w:eastAsia="Times New Roman" w:hAnsi="Times New Roman" w:cs="Times New Roman"/>
          <w:sz w:val="24"/>
          <w:szCs w:val="24"/>
          <w:lang w:eastAsia="en-GB"/>
        </w:rPr>
      </w:pPr>
    </w:p>
    <w:p w14:paraId="3656A686" w14:textId="2E6D01F3" w:rsidR="00927A13" w:rsidRPr="00927A13" w:rsidRDefault="00927A13" w:rsidP="00927A13">
      <w:pPr>
        <w:pStyle w:val="Heading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t>Identification of differences in proteome of IR and IS subjects</w:t>
      </w:r>
    </w:p>
    <w:p w14:paraId="29914B32" w14:textId="206BB2C1" w:rsidR="00927A13" w:rsidRPr="007C21A5" w:rsidRDefault="00927A13" w:rsidP="007C21A5">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From the DA using </w:t>
      </w:r>
      <w:proofErr w:type="spellStart"/>
      <w:r>
        <w:rPr>
          <w:rFonts w:ascii="Times New Roman" w:eastAsia="Times New Roman" w:hAnsi="Times New Roman" w:cs="Times New Roman"/>
          <w:color w:val="000000"/>
          <w:sz w:val="24"/>
          <w:szCs w:val="24"/>
          <w:lang w:eastAsia="en-GB"/>
        </w:rPr>
        <w:t>limma</w:t>
      </w:r>
      <w:proofErr w:type="spellEnd"/>
      <w:r>
        <w:rPr>
          <w:rFonts w:ascii="Times New Roman" w:eastAsia="Times New Roman" w:hAnsi="Times New Roman" w:cs="Times New Roman"/>
          <w:color w:val="000000"/>
          <w:sz w:val="24"/>
          <w:szCs w:val="24"/>
          <w:lang w:eastAsia="en-GB"/>
        </w:rPr>
        <w:t xml:space="preserve">, 23 proteins were </w:t>
      </w:r>
      <w:del w:id="93" w:author="Susan Steinbusch-Coort" w:date="2020-06-22T18:26:00Z">
        <w:r w:rsidDel="00236CB4">
          <w:rPr>
            <w:rFonts w:ascii="Times New Roman" w:eastAsia="Times New Roman" w:hAnsi="Times New Roman" w:cs="Times New Roman"/>
            <w:color w:val="000000"/>
            <w:sz w:val="24"/>
            <w:szCs w:val="24"/>
            <w:lang w:eastAsia="en-GB"/>
          </w:rPr>
          <w:delText xml:space="preserve">deemed to be </w:delText>
        </w:r>
      </w:del>
      <w:r>
        <w:rPr>
          <w:rFonts w:ascii="Times New Roman" w:eastAsia="Times New Roman" w:hAnsi="Times New Roman" w:cs="Times New Roman"/>
          <w:color w:val="000000"/>
          <w:sz w:val="24"/>
          <w:szCs w:val="24"/>
          <w:lang w:eastAsia="en-GB"/>
        </w:rPr>
        <w:t>significantly altered in the IR condition compared to the IS condition based on p-value</w:t>
      </w:r>
      <w:ins w:id="94" w:author="Susan Steinbusch-Coort" w:date="2020-06-22T18:26:00Z">
        <w:r w:rsidR="00236CB4">
          <w:rPr>
            <w:rFonts w:ascii="Times New Roman" w:eastAsia="Times New Roman" w:hAnsi="Times New Roman" w:cs="Times New Roman"/>
            <w:color w:val="000000"/>
            <w:sz w:val="24"/>
            <w:szCs w:val="24"/>
            <w:lang w:eastAsia="en-GB"/>
          </w:rPr>
          <w:t xml:space="preserve"> &lt;0.05</w:t>
        </w:r>
      </w:ins>
      <w:r>
        <w:rPr>
          <w:rFonts w:ascii="Times New Roman" w:eastAsia="Times New Roman" w:hAnsi="Times New Roman" w:cs="Times New Roman"/>
          <w:color w:val="000000"/>
          <w:sz w:val="24"/>
          <w:szCs w:val="24"/>
          <w:lang w:eastAsia="en-GB"/>
        </w:rPr>
        <w:t>. 13 of these proteins were more abundant in the IR subjects (</w:t>
      </w:r>
      <w:proofErr w:type="spellStart"/>
      <w:r>
        <w:rPr>
          <w:rFonts w:ascii="Times New Roman" w:eastAsia="Times New Roman" w:hAnsi="Times New Roman" w:cs="Times New Roman"/>
          <w:color w:val="000000"/>
          <w:sz w:val="24"/>
          <w:szCs w:val="24"/>
          <w:lang w:eastAsia="en-GB"/>
        </w:rPr>
        <w:t>logFC</w:t>
      </w:r>
      <w:proofErr w:type="spellEnd"/>
      <w:r>
        <w:rPr>
          <w:rFonts w:ascii="Times New Roman" w:eastAsia="Times New Roman" w:hAnsi="Times New Roman" w:cs="Times New Roman"/>
          <w:color w:val="000000"/>
          <w:sz w:val="24"/>
          <w:szCs w:val="24"/>
          <w:lang w:eastAsia="en-GB"/>
        </w:rPr>
        <w:t xml:space="preserve"> &gt; 0) and 10, less abundant (</w:t>
      </w:r>
      <w:proofErr w:type="spellStart"/>
      <w:r>
        <w:rPr>
          <w:rFonts w:ascii="Times New Roman" w:eastAsia="Times New Roman" w:hAnsi="Times New Roman" w:cs="Times New Roman"/>
          <w:color w:val="000000"/>
          <w:sz w:val="24"/>
          <w:szCs w:val="24"/>
          <w:lang w:eastAsia="en-GB"/>
        </w:rPr>
        <w:t>logFC</w:t>
      </w:r>
      <w:proofErr w:type="spellEnd"/>
      <w:r>
        <w:rPr>
          <w:rFonts w:ascii="Times New Roman" w:eastAsia="Times New Roman" w:hAnsi="Times New Roman" w:cs="Times New Roman"/>
          <w:color w:val="000000"/>
          <w:sz w:val="24"/>
          <w:szCs w:val="24"/>
          <w:lang w:eastAsia="en-GB"/>
        </w:rPr>
        <w:t xml:space="preserve"> &lt; 0) </w:t>
      </w:r>
      <w:r w:rsidR="00A4746A">
        <w:rPr>
          <w:rFonts w:ascii="Times New Roman" w:eastAsia="Times New Roman" w:hAnsi="Times New Roman" w:cs="Times New Roman"/>
          <w:color w:val="000000"/>
          <w:sz w:val="24"/>
          <w:szCs w:val="24"/>
          <w:lang w:eastAsia="en-GB"/>
        </w:rPr>
        <w:t xml:space="preserve">(Appendix 6). </w:t>
      </w:r>
      <w:r>
        <w:rPr>
          <w:rFonts w:ascii="Times New Roman" w:eastAsia="Times New Roman" w:hAnsi="Times New Roman" w:cs="Times New Roman"/>
          <w:color w:val="000000"/>
          <w:sz w:val="24"/>
          <w:szCs w:val="24"/>
          <w:lang w:eastAsia="en-GB"/>
        </w:rPr>
        <w:t xml:space="preserve">When a sufficient change was deemed to be a </w:t>
      </w:r>
      <w:proofErr w:type="spellStart"/>
      <w:r>
        <w:rPr>
          <w:rFonts w:ascii="Times New Roman" w:eastAsia="Times New Roman" w:hAnsi="Times New Roman" w:cs="Times New Roman"/>
          <w:color w:val="000000"/>
          <w:sz w:val="24"/>
          <w:szCs w:val="24"/>
          <w:lang w:eastAsia="en-GB"/>
        </w:rPr>
        <w:t>logFC</w:t>
      </w:r>
      <w:proofErr w:type="spellEnd"/>
      <w:r>
        <w:rPr>
          <w:rFonts w:ascii="Times New Roman" w:eastAsia="Times New Roman" w:hAnsi="Times New Roman" w:cs="Times New Roman"/>
          <w:color w:val="000000"/>
          <w:sz w:val="24"/>
          <w:szCs w:val="24"/>
          <w:lang w:eastAsia="en-GB"/>
        </w:rPr>
        <w:t xml:space="preserve"> &gt; 0.50 or &lt; -0.50, 3 of the significantly altered proteins remained: LPA and SHBG were both less abundant in the IR condition (</w:t>
      </w:r>
      <w:proofErr w:type="spellStart"/>
      <w:r>
        <w:rPr>
          <w:rFonts w:ascii="Times New Roman" w:eastAsia="Times New Roman" w:hAnsi="Times New Roman" w:cs="Times New Roman"/>
          <w:color w:val="000000"/>
          <w:sz w:val="24"/>
          <w:szCs w:val="24"/>
          <w:lang w:eastAsia="en-GB"/>
        </w:rPr>
        <w:t>logFC</w:t>
      </w:r>
      <w:proofErr w:type="spellEnd"/>
      <w:r>
        <w:rPr>
          <w:rFonts w:ascii="Times New Roman" w:eastAsia="Times New Roman" w:hAnsi="Times New Roman" w:cs="Times New Roman"/>
          <w:color w:val="000000"/>
          <w:sz w:val="24"/>
          <w:szCs w:val="24"/>
          <w:lang w:eastAsia="en-GB"/>
        </w:rPr>
        <w:t xml:space="preserve"> = -1.074 and -0.522, respectively) while APOC4 was more abundant in the IR condition (</w:t>
      </w:r>
      <w:proofErr w:type="spellStart"/>
      <w:r>
        <w:rPr>
          <w:rFonts w:ascii="Times New Roman" w:eastAsia="Times New Roman" w:hAnsi="Times New Roman" w:cs="Times New Roman"/>
          <w:color w:val="000000"/>
          <w:sz w:val="24"/>
          <w:szCs w:val="24"/>
          <w:lang w:eastAsia="en-GB"/>
        </w:rPr>
        <w:t>logFC</w:t>
      </w:r>
      <w:proofErr w:type="spellEnd"/>
      <w:r>
        <w:rPr>
          <w:rFonts w:ascii="Times New Roman" w:eastAsia="Times New Roman" w:hAnsi="Times New Roman" w:cs="Times New Roman"/>
          <w:color w:val="000000"/>
          <w:sz w:val="24"/>
          <w:szCs w:val="24"/>
          <w:lang w:eastAsia="en-GB"/>
        </w:rPr>
        <w:t xml:space="preserve"> = 0.624). Despite these proteins having significant p-values, it should be noted that none possessed a significant adjusted p-value.</w:t>
      </w:r>
    </w:p>
    <w:p w14:paraId="573C5979" w14:textId="6F083976" w:rsidR="008716E4" w:rsidRDefault="008716E4" w:rsidP="008716E4">
      <w:pPr>
        <w:pStyle w:val="Heading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lastRenderedPageBreak/>
        <w:t>Identification of altered biological pathways involving these metabolomic and proteomic changes </w:t>
      </w:r>
    </w:p>
    <w:p w14:paraId="41414FE6" w14:textId="77777777" w:rsidR="008716E4" w:rsidRDefault="008716E4" w:rsidP="008716E4">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Combined pathway analysis of the proteome and metabolome data was done using PathVisio and </w:t>
      </w:r>
      <w:proofErr w:type="spellStart"/>
      <w:r>
        <w:rPr>
          <w:rFonts w:ascii="Times New Roman" w:eastAsia="Times New Roman" w:hAnsi="Times New Roman" w:cs="Times New Roman"/>
          <w:color w:val="000000"/>
          <w:sz w:val="24"/>
          <w:szCs w:val="24"/>
          <w:lang w:eastAsia="en-GB"/>
        </w:rPr>
        <w:t>MetaboAnalyst</w:t>
      </w:r>
      <w:proofErr w:type="spellEnd"/>
      <w:r>
        <w:rPr>
          <w:rFonts w:ascii="Times New Roman" w:eastAsia="Times New Roman" w:hAnsi="Times New Roman" w:cs="Times New Roman"/>
          <w:color w:val="000000"/>
          <w:sz w:val="24"/>
          <w:szCs w:val="24"/>
          <w:lang w:eastAsia="en-GB"/>
        </w:rPr>
        <w:t>. </w:t>
      </w:r>
    </w:p>
    <w:p w14:paraId="01A2F556" w14:textId="1387C884" w:rsidR="008716E4" w:rsidRDefault="008716E4" w:rsidP="008716E4">
      <w:pPr>
        <w:spacing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Out of all the 323 metabolites and 302 proteins </w:t>
      </w:r>
      <w:del w:id="95" w:author="Susan Steinbusch-Coort" w:date="2020-06-22T18:28:00Z">
        <w:r w:rsidDel="00236CB4">
          <w:rPr>
            <w:rFonts w:ascii="Times New Roman" w:eastAsia="Times New Roman" w:hAnsi="Times New Roman" w:cs="Times New Roman"/>
            <w:color w:val="000000"/>
            <w:sz w:val="24"/>
            <w:szCs w:val="24"/>
            <w:lang w:eastAsia="en-GB"/>
          </w:rPr>
          <w:delText>run through</w:delText>
        </w:r>
      </w:del>
      <w:ins w:id="96" w:author="Susan Steinbusch-Coort" w:date="2020-06-22T18:28:00Z">
        <w:r w:rsidR="00236CB4">
          <w:rPr>
            <w:rFonts w:ascii="Times New Roman" w:eastAsia="Times New Roman" w:hAnsi="Times New Roman" w:cs="Times New Roman"/>
            <w:color w:val="000000"/>
            <w:sz w:val="24"/>
            <w:szCs w:val="24"/>
            <w:lang w:eastAsia="en-GB"/>
          </w:rPr>
          <w:t xml:space="preserve"> analysed in </w:t>
        </w:r>
      </w:ins>
      <w:del w:id="97" w:author="Susan Steinbusch-Coort" w:date="2020-06-22T18:28:00Z">
        <w:r w:rsidDel="00236CB4">
          <w:rPr>
            <w:rFonts w:ascii="Times New Roman" w:eastAsia="Times New Roman" w:hAnsi="Times New Roman" w:cs="Times New Roman"/>
            <w:color w:val="000000"/>
            <w:sz w:val="24"/>
            <w:szCs w:val="24"/>
            <w:lang w:eastAsia="en-GB"/>
          </w:rPr>
          <w:delText xml:space="preserve"> </w:delText>
        </w:r>
      </w:del>
      <w:r>
        <w:rPr>
          <w:rFonts w:ascii="Times New Roman" w:eastAsia="Times New Roman" w:hAnsi="Times New Roman" w:cs="Times New Roman"/>
          <w:color w:val="000000"/>
          <w:sz w:val="24"/>
          <w:szCs w:val="24"/>
          <w:lang w:eastAsia="en-GB"/>
        </w:rPr>
        <w:t xml:space="preserve">PathVisio, only 15 metabolites and 25 proteins met the expression criterion (p &lt; 0.05). The overrepresentation analysis of these compounds found 18 pathways to contain significantly more changed compounds than expected (Z-score &gt; 1.96). All these pathways possessed 1-2 compounds that had significantly different levels in the IR subjects compared to in the IS subjects (p &lt; 0.05). The majority of the significantly altered pathways involved metabolites that met the expression </w:t>
      </w:r>
      <w:del w:id="98" w:author="Susan Steinbusch-Coort" w:date="2020-06-22T18:29:00Z">
        <w:r w:rsidDel="00236CB4">
          <w:rPr>
            <w:rFonts w:ascii="Times New Roman" w:eastAsia="Times New Roman" w:hAnsi="Times New Roman" w:cs="Times New Roman"/>
            <w:color w:val="000000"/>
            <w:sz w:val="24"/>
            <w:szCs w:val="24"/>
            <w:lang w:eastAsia="en-GB"/>
          </w:rPr>
          <w:delText>criteria</w:delText>
        </w:r>
      </w:del>
      <w:ins w:id="99" w:author="Susan Steinbusch-Coort" w:date="2020-06-22T18:29:00Z">
        <w:r w:rsidR="00236CB4">
          <w:rPr>
            <w:rFonts w:ascii="Times New Roman" w:eastAsia="Times New Roman" w:hAnsi="Times New Roman" w:cs="Times New Roman"/>
            <w:color w:val="000000"/>
            <w:sz w:val="24"/>
            <w:szCs w:val="24"/>
            <w:lang w:eastAsia="en-GB"/>
          </w:rPr>
          <w:t>criteria,</w:t>
        </w:r>
      </w:ins>
      <w:r>
        <w:rPr>
          <w:rFonts w:ascii="Times New Roman" w:eastAsia="Times New Roman" w:hAnsi="Times New Roman" w:cs="Times New Roman"/>
          <w:color w:val="000000"/>
          <w:sz w:val="24"/>
          <w:szCs w:val="24"/>
          <w:lang w:eastAsia="en-GB"/>
        </w:rPr>
        <w:t xml:space="preserve"> but none contained both proteins and metabolites </w:t>
      </w:r>
      <w:del w:id="100" w:author="Susan Steinbusch-Coort" w:date="2020-06-22T18:29:00Z">
        <w:r w:rsidDel="00236CB4">
          <w:rPr>
            <w:rFonts w:ascii="Times New Roman" w:eastAsia="Times New Roman" w:hAnsi="Times New Roman" w:cs="Times New Roman"/>
            <w:color w:val="000000"/>
            <w:sz w:val="24"/>
            <w:szCs w:val="24"/>
            <w:lang w:eastAsia="en-GB"/>
          </w:rPr>
          <w:delText xml:space="preserve">with a p &lt; 0.05 </w:delText>
        </w:r>
      </w:del>
      <w:r>
        <w:rPr>
          <w:rFonts w:ascii="Times New Roman" w:eastAsia="Times New Roman" w:hAnsi="Times New Roman" w:cs="Times New Roman"/>
          <w:color w:val="000000"/>
          <w:sz w:val="24"/>
          <w:szCs w:val="24"/>
          <w:lang w:eastAsia="en-GB"/>
        </w:rPr>
        <w:t>(Table 2).</w:t>
      </w:r>
    </w:p>
    <w:p w14:paraId="63AAA25B" w14:textId="31EDF447" w:rsidR="008716E4" w:rsidRDefault="008716E4" w:rsidP="008716E4">
      <w:pPr>
        <w:spacing w:line="240" w:lineRule="auto"/>
        <w:jc w:val="both"/>
        <w:rPr>
          <w:rFonts w:ascii="Times New Roman" w:eastAsia="Times New Roman" w:hAnsi="Times New Roman" w:cs="Times New Roman"/>
          <w:i/>
          <w:iCs/>
          <w:color w:val="000000"/>
          <w:sz w:val="24"/>
          <w:szCs w:val="24"/>
          <w:lang w:eastAsia="en-GB"/>
        </w:rPr>
      </w:pPr>
      <w:r>
        <w:rPr>
          <w:rFonts w:ascii="Times New Roman" w:eastAsia="Times New Roman" w:hAnsi="Times New Roman" w:cs="Times New Roman"/>
          <w:i/>
          <w:iCs/>
          <w:color w:val="000000"/>
          <w:sz w:val="24"/>
          <w:szCs w:val="24"/>
          <w:lang w:eastAsia="en-GB"/>
        </w:rPr>
        <w:t>Table 2: Significantly altered pathways (1.96 &lt; Z-score &lt; -1.96) and the associated significantly altered compounds (p &lt; 0.05</w:t>
      </w:r>
      <w:r w:rsidR="00080AF7">
        <w:rPr>
          <w:rFonts w:ascii="Times New Roman" w:eastAsia="Times New Roman" w:hAnsi="Times New Roman" w:cs="Times New Roman"/>
          <w:i/>
          <w:iCs/>
          <w:color w:val="000000"/>
          <w:sz w:val="24"/>
          <w:szCs w:val="24"/>
          <w:lang w:eastAsia="en-GB"/>
        </w:rPr>
        <w:t>)</w:t>
      </w:r>
      <w:r w:rsidR="000B1DE3">
        <w:rPr>
          <w:rFonts w:ascii="Times New Roman" w:eastAsia="Times New Roman" w:hAnsi="Times New Roman" w:cs="Times New Roman"/>
          <w:i/>
          <w:iCs/>
          <w:color w:val="000000"/>
          <w:sz w:val="24"/>
          <w:szCs w:val="24"/>
          <w:lang w:eastAsia="en-GB"/>
        </w:rPr>
        <w:t xml:space="preserve"> from the combined pathway analysis using PathVisio</w:t>
      </w:r>
      <w:r w:rsidR="00080AF7">
        <w:rPr>
          <w:rFonts w:ascii="Times New Roman" w:eastAsia="Times New Roman" w:hAnsi="Times New Roman" w:cs="Times New Roman"/>
          <w:i/>
          <w:iCs/>
          <w:color w:val="000000"/>
          <w:sz w:val="24"/>
          <w:szCs w:val="24"/>
          <w:lang w:eastAsia="en-GB"/>
        </w:rPr>
        <w:t>.</w:t>
      </w:r>
    </w:p>
    <w:tbl>
      <w:tblPr>
        <w:tblW w:w="9853" w:type="dxa"/>
        <w:tblInd w:w="-4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5804"/>
        <w:gridCol w:w="1189"/>
        <w:gridCol w:w="2860"/>
      </w:tblGrid>
      <w:tr w:rsidR="008716E4" w14:paraId="49F1F3A9" w14:textId="77777777" w:rsidTr="008716E4">
        <w:trPr>
          <w:trHeight w:val="54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36D28" w14:textId="77777777" w:rsidR="008716E4" w:rsidRDefault="008716E4" w:rsidP="007C21A5">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u w:val="single"/>
                <w:lang w:eastAsia="en-GB"/>
              </w:rPr>
              <w:t>Pathway</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F4C47" w14:textId="77777777" w:rsidR="008716E4" w:rsidRDefault="008716E4" w:rsidP="007C21A5">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u w:val="single"/>
                <w:lang w:eastAsia="en-GB"/>
              </w:rPr>
              <w:t>Z-score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E3B34" w14:textId="77777777" w:rsidR="008716E4" w:rsidRDefault="008716E4" w:rsidP="007C21A5">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u w:val="single"/>
                <w:lang w:eastAsia="en-GB"/>
              </w:rPr>
              <w:t>Proteins and Metabolites</w:t>
            </w:r>
          </w:p>
        </w:tc>
      </w:tr>
      <w:tr w:rsidR="008716E4" w14:paraId="2CDE9570" w14:textId="77777777" w:rsidTr="008716E4">
        <w:trPr>
          <w:trHeight w:val="27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D75F5"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Gastric acid production</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3107F"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C9F77"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Acetylcholine </w:t>
            </w:r>
          </w:p>
        </w:tc>
      </w:tr>
      <w:tr w:rsidR="008716E4" w14:paraId="78F3D380" w14:textId="77777777" w:rsidTr="008716E4">
        <w:trPr>
          <w:trHeight w:val="26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7B13E"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Heroin metabolism</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78346"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3CFB2"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Pseudo-</w:t>
            </w:r>
            <w:proofErr w:type="spellStart"/>
            <w:r w:rsidRPr="007C21A5">
              <w:rPr>
                <w:rFonts w:ascii="Times New Roman" w:eastAsia="Times New Roman" w:hAnsi="Times New Roman" w:cs="Times New Roman"/>
                <w:color w:val="000000"/>
                <w:sz w:val="24"/>
                <w:szCs w:val="24"/>
                <w:lang w:eastAsia="en-GB"/>
              </w:rPr>
              <w:t>ChE</w:t>
            </w:r>
            <w:proofErr w:type="spellEnd"/>
          </w:p>
        </w:tc>
      </w:tr>
      <w:tr w:rsidR="008716E4" w14:paraId="61DBFEF2" w14:textId="77777777" w:rsidTr="008716E4">
        <w:trPr>
          <w:trHeight w:val="27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5CEA9"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xml:space="preserve">IL-1 </w:t>
            </w:r>
            <w:proofErr w:type="spellStart"/>
            <w:r w:rsidRPr="007C21A5">
              <w:rPr>
                <w:rFonts w:ascii="Times New Roman" w:eastAsia="Times New Roman" w:hAnsi="Times New Roman" w:cs="Times New Roman"/>
                <w:color w:val="000000"/>
                <w:sz w:val="24"/>
                <w:szCs w:val="24"/>
                <w:lang w:eastAsia="en-GB"/>
              </w:rPr>
              <w:t>signaling</w:t>
            </w:r>
            <w:proofErr w:type="spellEnd"/>
            <w:r w:rsidRPr="007C21A5">
              <w:rPr>
                <w:rFonts w:ascii="Times New Roman" w:eastAsia="Times New Roman" w:hAnsi="Times New Roman" w:cs="Times New Roman"/>
                <w:color w:val="000000"/>
                <w:sz w:val="24"/>
                <w:szCs w:val="24"/>
                <w:lang w:eastAsia="en-GB"/>
              </w:rPr>
              <w:t xml:space="preserve"> pathway</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5F84C"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3395B"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commentRangeStart w:id="101"/>
            <w:r w:rsidRPr="007C21A5">
              <w:rPr>
                <w:rFonts w:ascii="Times New Roman" w:eastAsia="Times New Roman" w:hAnsi="Times New Roman" w:cs="Times New Roman"/>
                <w:color w:val="000000"/>
                <w:sz w:val="24"/>
                <w:szCs w:val="24"/>
                <w:lang w:eastAsia="en-GB"/>
              </w:rPr>
              <w:t>↓ IL1RAP (CHECK)</w:t>
            </w:r>
            <w:commentRangeEnd w:id="101"/>
            <w:r w:rsidR="0020533F">
              <w:rPr>
                <w:rStyle w:val="CommentReference"/>
              </w:rPr>
              <w:commentReference w:id="101"/>
            </w:r>
          </w:p>
        </w:tc>
      </w:tr>
      <w:tr w:rsidR="008716E4" w14:paraId="41B0828E" w14:textId="77777777" w:rsidTr="008716E4">
        <w:trPr>
          <w:trHeight w:val="27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06E2B"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Irinotecan pathway</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F42D0"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6C52DB35"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BCHE </w:t>
            </w:r>
          </w:p>
        </w:tc>
      </w:tr>
      <w:tr w:rsidR="008716E4" w14:paraId="43201FC1" w14:textId="77777777" w:rsidTr="008716E4">
        <w:trPr>
          <w:trHeight w:val="26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D56A2"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Monoamine GPCRs</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13E8B"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2A095575"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Acetylcholine </w:t>
            </w:r>
          </w:p>
        </w:tc>
      </w:tr>
      <w:tr w:rsidR="008716E4" w14:paraId="73541544" w14:textId="77777777" w:rsidTr="008716E4">
        <w:trPr>
          <w:trHeight w:val="787"/>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EF612" w14:textId="78E5CDA8" w:rsidR="008716E4" w:rsidRPr="007C21A5" w:rsidRDefault="008716E4">
            <w:pPr>
              <w:spacing w:after="0" w:line="240" w:lineRule="auto"/>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xml:space="preserve">Oligodendrocyte Specification and </w:t>
            </w:r>
            <w:del w:id="102" w:author="Susan Steinbusch-Coort" w:date="2020-06-22T18:33:00Z">
              <w:r w:rsidRPr="007C21A5" w:rsidDel="0020533F">
                <w:rPr>
                  <w:rFonts w:ascii="Times New Roman" w:eastAsia="Times New Roman" w:hAnsi="Times New Roman" w:cs="Times New Roman"/>
                  <w:color w:val="000000"/>
                  <w:sz w:val="24"/>
                  <w:szCs w:val="24"/>
                  <w:lang w:eastAsia="en-GB"/>
                </w:rPr>
                <w:delText>differentiation(</w:delText>
              </w:r>
            </w:del>
            <w:ins w:id="103" w:author="Susan Steinbusch-Coort" w:date="2020-06-22T18:33:00Z">
              <w:r w:rsidR="0020533F" w:rsidRPr="007C21A5">
                <w:rPr>
                  <w:rFonts w:ascii="Times New Roman" w:eastAsia="Times New Roman" w:hAnsi="Times New Roman" w:cs="Times New Roman"/>
                  <w:color w:val="000000"/>
                  <w:sz w:val="24"/>
                  <w:szCs w:val="24"/>
                  <w:lang w:eastAsia="en-GB"/>
                </w:rPr>
                <w:t>differentiation (</w:t>
              </w:r>
            </w:ins>
            <w:r w:rsidRPr="007C21A5">
              <w:rPr>
                <w:rFonts w:ascii="Times New Roman" w:eastAsia="Times New Roman" w:hAnsi="Times New Roman" w:cs="Times New Roman"/>
                <w:color w:val="000000"/>
                <w:sz w:val="24"/>
                <w:szCs w:val="24"/>
                <w:lang w:eastAsia="en-GB"/>
              </w:rPr>
              <w:t>including remyelination), leading to Myelin Components for CNS</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2EAE7" w14:textId="77777777" w:rsidR="008716E4" w:rsidRPr="007C21A5" w:rsidRDefault="008716E4">
            <w:pPr>
              <w:spacing w:after="0" w:line="240" w:lineRule="auto"/>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5D5A7C01" w14:textId="77777777" w:rsidR="008716E4" w:rsidRPr="007C21A5" w:rsidRDefault="008716E4">
            <w:pPr>
              <w:spacing w:after="0" w:line="240" w:lineRule="auto"/>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Sphingomyelin (</w:t>
            </w:r>
            <w:r w:rsidRPr="007C21A5">
              <w:rPr>
                <w:rStyle w:val="Strong"/>
                <w:color w:val="333333"/>
                <w:sz w:val="24"/>
                <w:szCs w:val="24"/>
                <w:shd w:val="clear" w:color="auto" w:fill="FFFFFF"/>
              </w:rPr>
              <w:t>d18:0/18:1(11Z)))</w:t>
            </w:r>
          </w:p>
        </w:tc>
      </w:tr>
      <w:tr w:rsidR="008716E4" w14:paraId="29AA4690" w14:textId="77777777" w:rsidTr="008716E4">
        <w:trPr>
          <w:trHeight w:val="644"/>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0C8E9"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proofErr w:type="spellStart"/>
            <w:r w:rsidRPr="007C21A5">
              <w:rPr>
                <w:rFonts w:ascii="Times New Roman" w:eastAsia="Times New Roman" w:hAnsi="Times New Roman" w:cs="Times New Roman"/>
                <w:color w:val="000000"/>
                <w:sz w:val="24"/>
                <w:szCs w:val="24"/>
                <w:lang w:eastAsia="en-GB"/>
              </w:rPr>
              <w:t>Phosphodiesterases</w:t>
            </w:r>
            <w:proofErr w:type="spellEnd"/>
            <w:r w:rsidRPr="007C21A5">
              <w:rPr>
                <w:rFonts w:ascii="Times New Roman" w:eastAsia="Times New Roman" w:hAnsi="Times New Roman" w:cs="Times New Roman"/>
                <w:color w:val="000000"/>
                <w:sz w:val="24"/>
                <w:szCs w:val="24"/>
                <w:lang w:eastAsia="en-GB"/>
              </w:rPr>
              <w:t xml:space="preserve"> in neuronal function</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8928C"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4E4AE118"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L-Glutamate</w:t>
            </w:r>
          </w:p>
        </w:tc>
      </w:tr>
      <w:tr w:rsidR="008716E4" w14:paraId="31A9F1BA" w14:textId="77777777" w:rsidTr="008716E4">
        <w:trPr>
          <w:trHeight w:val="43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1CAEC"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Secretion of Hydrochloric Acid in Parietal Cells</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27396"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90FA4"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Acetylcholine </w:t>
            </w:r>
          </w:p>
        </w:tc>
      </w:tr>
      <w:tr w:rsidR="008716E4" w14:paraId="51EA89B2" w14:textId="77777777" w:rsidTr="008716E4">
        <w:trPr>
          <w:trHeight w:val="43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B3CD1"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Signal transduction through IL1R</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90C5F"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C684F"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IL1RAP</w:t>
            </w:r>
          </w:p>
        </w:tc>
      </w:tr>
      <w:tr w:rsidR="008716E4" w14:paraId="0B60E4DE" w14:textId="77777777" w:rsidTr="008716E4">
        <w:trPr>
          <w:trHeight w:val="43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15A31"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Sphingolipid pathway</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DCC31"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F24BA"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xml:space="preserve">↓ </w:t>
            </w:r>
            <w:proofErr w:type="spellStart"/>
            <w:r w:rsidRPr="007C21A5">
              <w:rPr>
                <w:rFonts w:ascii="Times New Roman" w:eastAsia="Times New Roman" w:hAnsi="Times New Roman" w:cs="Times New Roman"/>
                <w:color w:val="000000"/>
                <w:sz w:val="24"/>
                <w:szCs w:val="24"/>
                <w:shd w:val="clear" w:color="auto" w:fill="FFFFFF"/>
                <w:lang w:eastAsia="en-GB"/>
              </w:rPr>
              <w:t>Sphinganine</w:t>
            </w:r>
            <w:proofErr w:type="spellEnd"/>
          </w:p>
        </w:tc>
      </w:tr>
      <w:tr w:rsidR="008716E4" w14:paraId="314892EB" w14:textId="77777777" w:rsidTr="008716E4">
        <w:trPr>
          <w:trHeight w:val="43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8BE57"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Structural Pathway of Interleukin 1 (IL-1)</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AD117"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4561D"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IL1RAP </w:t>
            </w:r>
          </w:p>
        </w:tc>
      </w:tr>
      <w:tr w:rsidR="008716E4" w14:paraId="2D52822E" w14:textId="77777777" w:rsidTr="008716E4">
        <w:trPr>
          <w:trHeight w:val="27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908ED"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lastRenderedPageBreak/>
              <w:t>Thermogenesis</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857D8"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EDAF3"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2-Arachidonoylglycerol</w:t>
            </w:r>
          </w:p>
        </w:tc>
      </w:tr>
      <w:tr w:rsidR="008716E4" w14:paraId="1C14419A" w14:textId="77777777" w:rsidTr="008716E4">
        <w:trPr>
          <w:trHeight w:val="26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8F9C0"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xml:space="preserve">Vitamin D-sensitive calcium </w:t>
            </w:r>
            <w:proofErr w:type="spellStart"/>
            <w:r w:rsidRPr="007C21A5">
              <w:rPr>
                <w:rFonts w:ascii="Times New Roman" w:eastAsia="Times New Roman" w:hAnsi="Times New Roman" w:cs="Times New Roman"/>
                <w:color w:val="000000"/>
                <w:sz w:val="24"/>
                <w:szCs w:val="24"/>
                <w:lang w:eastAsia="en-GB"/>
              </w:rPr>
              <w:t>signaling</w:t>
            </w:r>
            <w:proofErr w:type="spellEnd"/>
            <w:r w:rsidRPr="007C21A5">
              <w:rPr>
                <w:rFonts w:ascii="Times New Roman" w:eastAsia="Times New Roman" w:hAnsi="Times New Roman" w:cs="Times New Roman"/>
                <w:color w:val="000000"/>
                <w:sz w:val="24"/>
                <w:szCs w:val="24"/>
                <w:lang w:eastAsia="en-GB"/>
              </w:rPr>
              <w:t xml:space="preserve"> in depression</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208D3"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96AD4"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Acetylcholine </w:t>
            </w:r>
          </w:p>
        </w:tc>
      </w:tr>
      <w:tr w:rsidR="008716E4" w14:paraId="076AE2BF" w14:textId="77777777" w:rsidTr="008716E4">
        <w:trPr>
          <w:trHeight w:val="27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56AB7"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Ebola Virus Pathway on Host</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BCA0B"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2E07D"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GSN</w:t>
            </w:r>
          </w:p>
        </w:tc>
      </w:tr>
      <w:tr w:rsidR="008716E4" w14:paraId="5E54534F" w14:textId="77777777" w:rsidTr="008716E4">
        <w:trPr>
          <w:trHeight w:val="731"/>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969DE" w14:textId="77777777" w:rsidR="008716E4" w:rsidRPr="007C21A5" w:rsidRDefault="008716E4">
            <w:pPr>
              <w:spacing w:after="0" w:line="240" w:lineRule="auto"/>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Phosphatidylcholine catabolism</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F3121" w14:textId="77777777" w:rsidR="008716E4" w:rsidRPr="007C21A5" w:rsidRDefault="008716E4">
            <w:pPr>
              <w:spacing w:after="0" w:line="240" w:lineRule="auto"/>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CA3C3" w14:textId="77777777" w:rsidR="008716E4" w:rsidRPr="007C21A5" w:rsidRDefault="008716E4">
            <w:pPr>
              <w:spacing w:after="0" w:line="240" w:lineRule="auto"/>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xml:space="preserve">↑ </w:t>
            </w:r>
            <w:proofErr w:type="spellStart"/>
            <w:r w:rsidRPr="007C21A5">
              <w:rPr>
                <w:rFonts w:ascii="Times New Roman" w:eastAsia="Times New Roman" w:hAnsi="Times New Roman" w:cs="Times New Roman"/>
                <w:color w:val="000000"/>
                <w:sz w:val="24"/>
                <w:szCs w:val="24"/>
                <w:lang w:eastAsia="en-GB"/>
              </w:rPr>
              <w:t>LysoPC</w:t>
            </w:r>
            <w:proofErr w:type="spellEnd"/>
            <w:r w:rsidRPr="007C21A5">
              <w:rPr>
                <w:rFonts w:ascii="Times New Roman" w:eastAsia="Times New Roman" w:hAnsi="Times New Roman" w:cs="Times New Roman"/>
                <w:color w:val="000000"/>
                <w:sz w:val="24"/>
                <w:szCs w:val="24"/>
                <w:lang w:eastAsia="en-GB"/>
              </w:rPr>
              <w:t>(20:0/0:0)</w:t>
            </w:r>
          </w:p>
          <w:p w14:paraId="1A237BE2" w14:textId="77777777" w:rsidR="008716E4" w:rsidRPr="007C21A5" w:rsidRDefault="008716E4">
            <w:pPr>
              <w:spacing w:after="0" w:line="240" w:lineRule="auto"/>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Sphingomyelin (</w:t>
            </w:r>
            <w:r w:rsidRPr="007C21A5">
              <w:rPr>
                <w:rStyle w:val="Strong"/>
                <w:color w:val="333333"/>
                <w:sz w:val="24"/>
                <w:szCs w:val="24"/>
                <w:shd w:val="clear" w:color="auto" w:fill="FFFFFF"/>
              </w:rPr>
              <w:t>d18:0/18:1(11Z)))</w:t>
            </w:r>
          </w:p>
        </w:tc>
      </w:tr>
      <w:tr w:rsidR="008716E4" w14:paraId="3D3DC4A2" w14:textId="77777777" w:rsidTr="008716E4">
        <w:trPr>
          <w:trHeight w:val="588"/>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CDF1B"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PPAR Alpha Pathway</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7EDBE"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8712E"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APOA1</w:t>
            </w:r>
          </w:p>
          <w:p w14:paraId="3EAAE5C6"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PLTP</w:t>
            </w:r>
          </w:p>
        </w:tc>
      </w:tr>
      <w:tr w:rsidR="008716E4" w14:paraId="72832F13" w14:textId="77777777" w:rsidTr="008716E4">
        <w:trPr>
          <w:trHeight w:val="486"/>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D3D51"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Senescence and Autophagy in Cancer</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60452"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0AAF7"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VTN</w:t>
            </w:r>
          </w:p>
          <w:p w14:paraId="719B6BCB"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GSN</w:t>
            </w:r>
          </w:p>
        </w:tc>
      </w:tr>
      <w:tr w:rsidR="008716E4" w14:paraId="31B22942" w14:textId="77777777" w:rsidTr="008716E4">
        <w:trPr>
          <w:trHeight w:val="521"/>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1E510"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Glutathione metabolism</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D65B7"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1.97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3DB39"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L-Glutamate</w:t>
            </w:r>
          </w:p>
          <w:p w14:paraId="519DE6F5"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5-Oxoproline</w:t>
            </w:r>
          </w:p>
        </w:tc>
      </w:tr>
    </w:tbl>
    <w:p w14:paraId="39866046" w14:textId="329BB1C6" w:rsidR="00080AF7" w:rsidRDefault="00080AF7" w:rsidP="000B1DE3">
      <w:pPr>
        <w:spacing w:before="240" w:after="0" w:line="240" w:lineRule="auto"/>
        <w:jc w:val="both"/>
        <w:rPr>
          <w:rFonts w:ascii="Times New Roman" w:eastAsia="Times New Roman" w:hAnsi="Times New Roman" w:cs="Times New Roman"/>
          <w:i/>
          <w:iCs/>
          <w:color w:val="000000"/>
          <w:sz w:val="24"/>
          <w:szCs w:val="24"/>
          <w:lang w:eastAsia="en-GB"/>
        </w:rPr>
      </w:pPr>
      <w:r>
        <w:rPr>
          <w:rFonts w:ascii="Times New Roman" w:eastAsia="Times New Roman" w:hAnsi="Times New Roman" w:cs="Times New Roman"/>
          <w:i/>
          <w:iCs/>
          <w:color w:val="000000"/>
          <w:sz w:val="24"/>
          <w:szCs w:val="24"/>
          <w:lang w:eastAsia="en-GB"/>
        </w:rPr>
        <w:t xml:space="preserve">The common name for each metabolite is given </w:t>
      </w:r>
      <w:r w:rsidR="006A0A13">
        <w:rPr>
          <w:rFonts w:ascii="Times New Roman" w:eastAsia="Times New Roman" w:hAnsi="Times New Roman" w:cs="Times New Roman"/>
          <w:i/>
          <w:iCs/>
          <w:color w:val="000000"/>
          <w:sz w:val="24"/>
          <w:szCs w:val="24"/>
          <w:lang w:eastAsia="en-GB"/>
        </w:rPr>
        <w:t xml:space="preserve">and </w:t>
      </w:r>
      <w:r>
        <w:rPr>
          <w:rFonts w:ascii="Times New Roman" w:eastAsia="Times New Roman" w:hAnsi="Times New Roman" w:cs="Times New Roman"/>
          <w:i/>
          <w:iCs/>
          <w:color w:val="000000"/>
          <w:sz w:val="24"/>
          <w:szCs w:val="24"/>
          <w:lang w:eastAsia="en-GB"/>
        </w:rPr>
        <w:t>proteins are annotated using HGNC symbols. Arrows indicate the compound being more abundant in insulin resistance (↑) or less abundant in insulin resistance (↓), in comparison to the insulin sensitive condition. </w:t>
      </w:r>
    </w:p>
    <w:p w14:paraId="4B9F4E29" w14:textId="3861E8E3" w:rsidR="00080AF7" w:rsidRDefault="00080AF7" w:rsidP="008716E4">
      <w:pPr>
        <w:spacing w:after="0" w:line="240" w:lineRule="auto"/>
        <w:jc w:val="both"/>
        <w:rPr>
          <w:rFonts w:ascii="Times New Roman" w:eastAsia="Times New Roman" w:hAnsi="Times New Roman" w:cs="Times New Roman"/>
          <w:sz w:val="24"/>
          <w:szCs w:val="24"/>
          <w:lang w:eastAsia="en-GB"/>
        </w:rPr>
      </w:pPr>
    </w:p>
    <w:p w14:paraId="76D7BB44" w14:textId="77777777" w:rsidR="008716E4" w:rsidRDefault="008716E4" w:rsidP="008716E4">
      <w:pPr>
        <w:spacing w:after="0" w:line="360" w:lineRule="auto"/>
        <w:jc w:val="both"/>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color w:val="000000"/>
          <w:sz w:val="24"/>
          <w:szCs w:val="24"/>
          <w:lang w:eastAsia="en-GB"/>
        </w:rPr>
        <w:t>MetaboAnalyst</w:t>
      </w:r>
      <w:proofErr w:type="spellEnd"/>
      <w:r>
        <w:rPr>
          <w:rFonts w:ascii="Times New Roman" w:eastAsia="Times New Roman" w:hAnsi="Times New Roman" w:cs="Times New Roman"/>
          <w:color w:val="000000"/>
          <w:sz w:val="24"/>
          <w:szCs w:val="24"/>
          <w:lang w:eastAsia="en-GB"/>
        </w:rPr>
        <w:t xml:space="preserve"> was unable to recognise one metabolite out of the 40 significantly altered metabolites (HMDB61112), hence, meaning 39 metabolites and 23 proteins were used in the corresponding joint pathway analysis. 6 pathways were found to be significantly changed (p &lt; 0.05) in the IR subjects compared to the IS subjects. Like PathVisio, all these pathways concerned 1-2 significantly altered compounds, however, all were metabolites. Furthermore, the glutathione metabolism pathway as well as pathways associated with sphingolipids were present in the results of both programmes (Table 2-3).</w:t>
      </w:r>
    </w:p>
    <w:p w14:paraId="4D382201" w14:textId="77777777" w:rsidR="008716E4" w:rsidRDefault="008716E4" w:rsidP="008716E4">
      <w:pPr>
        <w:spacing w:after="0" w:line="240" w:lineRule="auto"/>
        <w:jc w:val="both"/>
        <w:rPr>
          <w:rFonts w:ascii="Times New Roman" w:eastAsia="Times New Roman" w:hAnsi="Times New Roman" w:cs="Times New Roman"/>
          <w:sz w:val="24"/>
          <w:szCs w:val="24"/>
          <w:lang w:eastAsia="en-GB"/>
        </w:rPr>
      </w:pPr>
    </w:p>
    <w:p w14:paraId="7D7D5567" w14:textId="7A6DE284" w:rsidR="008716E4" w:rsidRDefault="008716E4" w:rsidP="008716E4">
      <w:pPr>
        <w:spacing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i/>
          <w:iCs/>
          <w:color w:val="000000"/>
          <w:sz w:val="24"/>
          <w:szCs w:val="24"/>
          <w:lang w:eastAsia="en-GB"/>
        </w:rPr>
        <w:t xml:space="preserve">Table 3: List of significantly altered pathways ( p &lt; 0.05) </w:t>
      </w:r>
      <w:r w:rsidR="003025F6">
        <w:rPr>
          <w:rFonts w:ascii="Times New Roman" w:eastAsia="Times New Roman" w:hAnsi="Times New Roman" w:cs="Times New Roman"/>
          <w:i/>
          <w:iCs/>
          <w:color w:val="000000"/>
          <w:sz w:val="24"/>
          <w:szCs w:val="24"/>
          <w:lang w:eastAsia="en-GB"/>
        </w:rPr>
        <w:t xml:space="preserve">and the associated significantly altered compounds (p &lt; 0.05) </w:t>
      </w:r>
      <w:r>
        <w:rPr>
          <w:rFonts w:ascii="Times New Roman" w:eastAsia="Times New Roman" w:hAnsi="Times New Roman" w:cs="Times New Roman"/>
          <w:i/>
          <w:iCs/>
          <w:color w:val="000000"/>
          <w:sz w:val="24"/>
          <w:szCs w:val="24"/>
          <w:lang w:eastAsia="en-GB"/>
        </w:rPr>
        <w:t xml:space="preserve">from the combined pathway analysis using </w:t>
      </w:r>
      <w:proofErr w:type="spellStart"/>
      <w:r>
        <w:rPr>
          <w:rFonts w:ascii="Times New Roman" w:eastAsia="Times New Roman" w:hAnsi="Times New Roman" w:cs="Times New Roman"/>
          <w:i/>
          <w:iCs/>
          <w:color w:val="000000"/>
          <w:sz w:val="24"/>
          <w:szCs w:val="24"/>
          <w:lang w:eastAsia="en-GB"/>
        </w:rPr>
        <w:t>MetaboAnalyst</w:t>
      </w:r>
      <w:proofErr w:type="spellEnd"/>
      <w:r w:rsidR="00BD5CE7">
        <w:rPr>
          <w:rFonts w:ascii="Times New Roman" w:eastAsia="Times New Roman" w:hAnsi="Times New Roman" w:cs="Times New Roman"/>
          <w:i/>
          <w:iCs/>
          <w:color w:val="000000"/>
          <w:sz w:val="24"/>
          <w:szCs w:val="24"/>
          <w:lang w:eastAsia="en-GB"/>
        </w:rPr>
        <w:t>.</w:t>
      </w:r>
      <w:r>
        <w:rPr>
          <w:rFonts w:ascii="Times New Roman" w:eastAsia="Times New Roman" w:hAnsi="Times New Roman" w:cs="Times New Roman"/>
          <w:i/>
          <w:iCs/>
          <w:color w:val="000000"/>
          <w:sz w:val="24"/>
          <w:szCs w:val="24"/>
          <w:lang w:eastAsia="en-GB"/>
        </w:rPr>
        <w:t xml:space="preserve"> </w:t>
      </w:r>
    </w:p>
    <w:tbl>
      <w:tblPr>
        <w:tblW w:w="9662" w:type="dxa"/>
        <w:tblInd w:w="-327" w:type="dxa"/>
        <w:tblLook w:val="04A0" w:firstRow="1" w:lastRow="0" w:firstColumn="1" w:lastColumn="0" w:noHBand="0" w:noVBand="1"/>
      </w:tblPr>
      <w:tblGrid>
        <w:gridCol w:w="3792"/>
        <w:gridCol w:w="1216"/>
        <w:gridCol w:w="4616"/>
        <w:gridCol w:w="38"/>
      </w:tblGrid>
      <w:tr w:rsidR="008716E4" w14:paraId="77CCDB50" w14:textId="77777777" w:rsidTr="008716E4">
        <w:trPr>
          <w:gridAfter w:val="1"/>
          <w:trHeight w:val="159"/>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256D7" w14:textId="77777777" w:rsidR="008716E4" w:rsidRDefault="008716E4">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u w:val="single"/>
                <w:lang w:eastAsia="en-GB"/>
              </w:rPr>
              <w:t>Pathway</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A4ADA" w14:textId="77777777" w:rsidR="008716E4" w:rsidRDefault="008716E4">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u w:val="single"/>
                <w:lang w:eastAsia="en-GB"/>
              </w:rPr>
              <w:t>p-value</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65162" w14:textId="77777777" w:rsidR="008716E4" w:rsidRDefault="008716E4">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u w:val="single"/>
                <w:lang w:eastAsia="en-GB"/>
              </w:rPr>
              <w:t>Proteins and Metabolites</w:t>
            </w:r>
          </w:p>
        </w:tc>
      </w:tr>
      <w:tr w:rsidR="008716E4" w14:paraId="7070315D" w14:textId="77777777" w:rsidTr="008716E4">
        <w:trPr>
          <w:gridAfter w:val="1"/>
          <w:trHeight w:val="450"/>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68D8B"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Porphyrin and chlorophyll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0BC2D"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0.019</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FEA69"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Biliverdin (variant 1)</w:t>
            </w:r>
          </w:p>
          <w:p w14:paraId="25006C61"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Biliverdin (variant 2)</w:t>
            </w:r>
          </w:p>
          <w:p w14:paraId="1C4A7B7D"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L-Glutamate</w:t>
            </w:r>
          </w:p>
        </w:tc>
      </w:tr>
      <w:tr w:rsidR="008716E4" w14:paraId="4CD8E83D" w14:textId="77777777" w:rsidTr="008716E4">
        <w:trPr>
          <w:trHeight w:val="1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22BD84" w14:textId="77777777" w:rsidR="008716E4" w:rsidRDefault="008716E4">
            <w:pPr>
              <w:spacing w:after="0"/>
              <w:rPr>
                <w:rFonts w:ascii="Times New Roman" w:eastAsia="Times New Roman" w:hAnsi="Times New Roman" w:cs="Times New Roman"/>
                <w:sz w:val="24"/>
                <w:szCs w:val="24"/>
                <w:lang w:eastAsia="en-G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CD26D4" w14:textId="77777777" w:rsidR="008716E4" w:rsidRDefault="008716E4">
            <w:pPr>
              <w:spacing w:after="0"/>
              <w:rPr>
                <w:rFonts w:ascii="Times New Roman" w:eastAsia="Times New Roman" w:hAnsi="Times New Roman" w:cs="Times New Roman"/>
                <w:sz w:val="24"/>
                <w:szCs w:val="24"/>
                <w:lang w:eastAsia="en-G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575D7F" w14:textId="77777777" w:rsidR="008716E4" w:rsidRDefault="008716E4">
            <w:pPr>
              <w:spacing w:after="0"/>
              <w:rPr>
                <w:rFonts w:ascii="Times New Roman" w:eastAsia="Times New Roman" w:hAnsi="Times New Roman" w:cs="Times New Roman"/>
                <w:sz w:val="24"/>
                <w:szCs w:val="24"/>
                <w:lang w:eastAsia="en-GB"/>
              </w:rPr>
            </w:pPr>
          </w:p>
        </w:tc>
        <w:tc>
          <w:tcPr>
            <w:tcW w:w="0" w:type="auto"/>
            <w:tcMar>
              <w:top w:w="15" w:type="dxa"/>
              <w:left w:w="15" w:type="dxa"/>
              <w:bottom w:w="15" w:type="dxa"/>
              <w:right w:w="15" w:type="dxa"/>
            </w:tcMar>
            <w:vAlign w:val="center"/>
            <w:hideMark/>
          </w:tcPr>
          <w:p w14:paraId="15AA99BF" w14:textId="77777777" w:rsidR="008716E4" w:rsidRDefault="008716E4">
            <w:pPr>
              <w:rPr>
                <w:rFonts w:ascii="Times New Roman" w:eastAsia="Times New Roman" w:hAnsi="Times New Roman" w:cs="Times New Roman"/>
                <w:sz w:val="24"/>
                <w:szCs w:val="24"/>
                <w:lang w:eastAsia="en-GB"/>
              </w:rPr>
            </w:pPr>
          </w:p>
        </w:tc>
      </w:tr>
      <w:tr w:rsidR="008716E4" w14:paraId="629DFD99" w14:textId="77777777" w:rsidTr="008716E4">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23A50"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Glutathione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3D3D9"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0.021</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2FBEE"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L-Glutamate</w:t>
            </w:r>
          </w:p>
          <w:p w14:paraId="65F7B9F7"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5-Oxoproline</w:t>
            </w:r>
          </w:p>
        </w:tc>
        <w:tc>
          <w:tcPr>
            <w:tcW w:w="0" w:type="auto"/>
            <w:tcMar>
              <w:top w:w="15" w:type="dxa"/>
              <w:left w:w="15" w:type="dxa"/>
              <w:bottom w:w="15" w:type="dxa"/>
              <w:right w:w="15" w:type="dxa"/>
            </w:tcMar>
            <w:vAlign w:val="center"/>
            <w:hideMark/>
          </w:tcPr>
          <w:p w14:paraId="6BA63722" w14:textId="77777777" w:rsidR="008716E4" w:rsidRDefault="008716E4">
            <w:pPr>
              <w:rPr>
                <w:rFonts w:ascii="Times New Roman" w:eastAsia="Times New Roman" w:hAnsi="Times New Roman" w:cs="Times New Roman"/>
                <w:sz w:val="24"/>
                <w:szCs w:val="24"/>
                <w:lang w:eastAsia="en-GB"/>
              </w:rPr>
            </w:pPr>
          </w:p>
        </w:tc>
      </w:tr>
      <w:tr w:rsidR="008716E4" w14:paraId="48CB729E" w14:textId="77777777" w:rsidTr="008716E4">
        <w:trPr>
          <w:trHeight w:val="1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216C64C" w14:textId="77777777" w:rsidR="008716E4" w:rsidRDefault="008716E4">
            <w:pPr>
              <w:spacing w:after="0"/>
              <w:rPr>
                <w:rFonts w:ascii="Times New Roman" w:eastAsia="Times New Roman" w:hAnsi="Times New Roman" w:cs="Times New Roman"/>
                <w:sz w:val="24"/>
                <w:szCs w:val="24"/>
                <w:lang w:eastAsia="en-G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C24B25" w14:textId="77777777" w:rsidR="008716E4" w:rsidRDefault="008716E4">
            <w:pPr>
              <w:spacing w:after="0"/>
              <w:rPr>
                <w:rFonts w:ascii="Times New Roman" w:eastAsia="Times New Roman" w:hAnsi="Times New Roman" w:cs="Times New Roman"/>
                <w:sz w:val="24"/>
                <w:szCs w:val="24"/>
                <w:lang w:eastAsia="en-G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C995BF" w14:textId="77777777" w:rsidR="008716E4" w:rsidRDefault="008716E4">
            <w:pPr>
              <w:spacing w:after="0"/>
              <w:rPr>
                <w:rFonts w:ascii="Times New Roman" w:eastAsia="Times New Roman" w:hAnsi="Times New Roman" w:cs="Times New Roman"/>
                <w:sz w:val="24"/>
                <w:szCs w:val="24"/>
                <w:lang w:eastAsia="en-GB"/>
              </w:rPr>
            </w:pPr>
          </w:p>
        </w:tc>
        <w:tc>
          <w:tcPr>
            <w:tcW w:w="0" w:type="auto"/>
            <w:tcMar>
              <w:top w:w="15" w:type="dxa"/>
              <w:left w:w="15" w:type="dxa"/>
              <w:bottom w:w="15" w:type="dxa"/>
              <w:right w:w="15" w:type="dxa"/>
            </w:tcMar>
            <w:vAlign w:val="center"/>
            <w:hideMark/>
          </w:tcPr>
          <w:p w14:paraId="368288EB" w14:textId="77777777" w:rsidR="008716E4" w:rsidRDefault="008716E4">
            <w:pPr>
              <w:spacing w:after="0"/>
              <w:rPr>
                <w:sz w:val="20"/>
                <w:szCs w:val="20"/>
                <w:lang w:eastAsia="en-GB"/>
              </w:rPr>
            </w:pPr>
          </w:p>
        </w:tc>
      </w:tr>
      <w:tr w:rsidR="008716E4" w14:paraId="4C19B114" w14:textId="77777777" w:rsidTr="008716E4">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8E9AC"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Sphingolipid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92FE5"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0.022</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F37D1"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proofErr w:type="spellStart"/>
            <w:r>
              <w:rPr>
                <w:rFonts w:ascii="Times New Roman" w:eastAsia="Times New Roman" w:hAnsi="Times New Roman" w:cs="Times New Roman"/>
                <w:color w:val="000000"/>
                <w:sz w:val="24"/>
                <w:szCs w:val="24"/>
                <w:lang w:eastAsia="en-GB"/>
              </w:rPr>
              <w:t>Sphinganine</w:t>
            </w:r>
            <w:proofErr w:type="spellEnd"/>
          </w:p>
          <w:p w14:paraId="76ACF54F"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Sphingomyelin (d18:0/18:1(11Z))</w:t>
            </w:r>
          </w:p>
        </w:tc>
        <w:tc>
          <w:tcPr>
            <w:tcW w:w="0" w:type="auto"/>
            <w:tcMar>
              <w:top w:w="15" w:type="dxa"/>
              <w:left w:w="15" w:type="dxa"/>
              <w:bottom w:w="15" w:type="dxa"/>
              <w:right w:w="15" w:type="dxa"/>
            </w:tcMar>
            <w:vAlign w:val="center"/>
            <w:hideMark/>
          </w:tcPr>
          <w:p w14:paraId="644BD43A" w14:textId="77777777" w:rsidR="008716E4" w:rsidRDefault="008716E4">
            <w:pPr>
              <w:rPr>
                <w:rFonts w:ascii="Times New Roman" w:eastAsia="Times New Roman" w:hAnsi="Times New Roman" w:cs="Times New Roman"/>
                <w:sz w:val="24"/>
                <w:szCs w:val="24"/>
                <w:lang w:eastAsia="en-GB"/>
              </w:rPr>
            </w:pPr>
          </w:p>
        </w:tc>
      </w:tr>
      <w:tr w:rsidR="008716E4" w14:paraId="577D8C0C" w14:textId="77777777" w:rsidTr="008716E4">
        <w:trPr>
          <w:trHeight w:val="26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0AB1759" w14:textId="77777777" w:rsidR="008716E4" w:rsidRDefault="008716E4">
            <w:pPr>
              <w:spacing w:after="0"/>
              <w:rPr>
                <w:rFonts w:ascii="Times New Roman" w:eastAsia="Times New Roman" w:hAnsi="Times New Roman" w:cs="Times New Roman"/>
                <w:sz w:val="24"/>
                <w:szCs w:val="24"/>
                <w:lang w:eastAsia="en-G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AB64F6" w14:textId="77777777" w:rsidR="008716E4" w:rsidRDefault="008716E4">
            <w:pPr>
              <w:spacing w:after="0"/>
              <w:rPr>
                <w:rFonts w:ascii="Times New Roman" w:eastAsia="Times New Roman" w:hAnsi="Times New Roman" w:cs="Times New Roman"/>
                <w:sz w:val="24"/>
                <w:szCs w:val="24"/>
                <w:lang w:eastAsia="en-G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04CEA9C" w14:textId="77777777" w:rsidR="008716E4" w:rsidRDefault="008716E4">
            <w:pPr>
              <w:spacing w:after="0"/>
              <w:rPr>
                <w:rFonts w:ascii="Times New Roman" w:eastAsia="Times New Roman" w:hAnsi="Times New Roman" w:cs="Times New Roman"/>
                <w:sz w:val="24"/>
                <w:szCs w:val="24"/>
                <w:lang w:eastAsia="en-GB"/>
              </w:rPr>
            </w:pPr>
          </w:p>
        </w:tc>
        <w:tc>
          <w:tcPr>
            <w:tcW w:w="0" w:type="auto"/>
            <w:tcMar>
              <w:top w:w="15" w:type="dxa"/>
              <w:left w:w="15" w:type="dxa"/>
              <w:bottom w:w="15" w:type="dxa"/>
              <w:right w:w="15" w:type="dxa"/>
            </w:tcMar>
            <w:vAlign w:val="center"/>
            <w:hideMark/>
          </w:tcPr>
          <w:p w14:paraId="01D15A30" w14:textId="77777777" w:rsidR="008716E4" w:rsidRDefault="008716E4">
            <w:pPr>
              <w:spacing w:after="0"/>
              <w:rPr>
                <w:sz w:val="20"/>
                <w:szCs w:val="20"/>
                <w:lang w:eastAsia="en-GB"/>
              </w:rPr>
            </w:pPr>
          </w:p>
        </w:tc>
      </w:tr>
      <w:tr w:rsidR="008716E4" w14:paraId="071E8C33" w14:textId="77777777" w:rsidTr="008716E4">
        <w:trPr>
          <w:trHeight w:val="262"/>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29370"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Nitrogen metabolism</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EE974"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0.040</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F0911"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L-Glutamate</w:t>
            </w:r>
          </w:p>
        </w:tc>
        <w:tc>
          <w:tcPr>
            <w:tcW w:w="0" w:type="auto"/>
            <w:tcMar>
              <w:top w:w="15" w:type="dxa"/>
              <w:left w:w="15" w:type="dxa"/>
              <w:bottom w:w="15" w:type="dxa"/>
              <w:right w:w="15" w:type="dxa"/>
            </w:tcMar>
            <w:vAlign w:val="center"/>
            <w:hideMark/>
          </w:tcPr>
          <w:p w14:paraId="552BA9D1" w14:textId="77777777" w:rsidR="008716E4" w:rsidRDefault="008716E4">
            <w:pPr>
              <w:rPr>
                <w:rFonts w:ascii="Times New Roman" w:eastAsia="Times New Roman" w:hAnsi="Times New Roman" w:cs="Times New Roman"/>
                <w:sz w:val="24"/>
                <w:szCs w:val="24"/>
                <w:lang w:eastAsia="en-GB"/>
              </w:rPr>
            </w:pPr>
          </w:p>
        </w:tc>
      </w:tr>
      <w:tr w:rsidR="008716E4" w14:paraId="4FD1F92A" w14:textId="77777777" w:rsidTr="008716E4">
        <w:trPr>
          <w:trHeight w:val="262"/>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528C4"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lastRenderedPageBreak/>
              <w:t>D-Glutamine and D-glutamate metabolism</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9AF70"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0.040</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C1310"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L-Glutamate</w:t>
            </w:r>
          </w:p>
        </w:tc>
        <w:tc>
          <w:tcPr>
            <w:tcW w:w="0" w:type="auto"/>
            <w:tcMar>
              <w:top w:w="15" w:type="dxa"/>
              <w:left w:w="15" w:type="dxa"/>
              <w:bottom w:w="15" w:type="dxa"/>
              <w:right w:w="15" w:type="dxa"/>
            </w:tcMar>
            <w:vAlign w:val="center"/>
            <w:hideMark/>
          </w:tcPr>
          <w:p w14:paraId="02B40935" w14:textId="77777777" w:rsidR="008716E4" w:rsidRDefault="008716E4">
            <w:pPr>
              <w:rPr>
                <w:rFonts w:ascii="Times New Roman" w:eastAsia="Times New Roman" w:hAnsi="Times New Roman" w:cs="Times New Roman"/>
                <w:sz w:val="24"/>
                <w:szCs w:val="24"/>
                <w:lang w:eastAsia="en-GB"/>
              </w:rPr>
            </w:pPr>
          </w:p>
        </w:tc>
      </w:tr>
      <w:tr w:rsidR="008716E4" w14:paraId="74F6B1AE" w14:textId="77777777" w:rsidTr="008716E4">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0A1F7"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Glycerophospholipid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26C2E"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0.046</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CE651"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1-Acyl-sn-glycero-3-phosphocholine</w:t>
            </w:r>
          </w:p>
          <w:p w14:paraId="707CA7CF"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Acetylcholine</w:t>
            </w:r>
          </w:p>
        </w:tc>
        <w:tc>
          <w:tcPr>
            <w:tcW w:w="0" w:type="auto"/>
            <w:tcMar>
              <w:top w:w="15" w:type="dxa"/>
              <w:left w:w="15" w:type="dxa"/>
              <w:bottom w:w="15" w:type="dxa"/>
              <w:right w:w="15" w:type="dxa"/>
            </w:tcMar>
            <w:vAlign w:val="center"/>
            <w:hideMark/>
          </w:tcPr>
          <w:p w14:paraId="793EB019" w14:textId="77777777" w:rsidR="008716E4" w:rsidRDefault="008716E4">
            <w:pPr>
              <w:rPr>
                <w:rFonts w:ascii="Times New Roman" w:eastAsia="Times New Roman" w:hAnsi="Times New Roman" w:cs="Times New Roman"/>
                <w:sz w:val="24"/>
                <w:szCs w:val="24"/>
                <w:lang w:eastAsia="en-GB"/>
              </w:rPr>
            </w:pPr>
          </w:p>
        </w:tc>
      </w:tr>
      <w:tr w:rsidR="008716E4" w14:paraId="11C95C2B" w14:textId="77777777" w:rsidTr="008716E4">
        <w:trPr>
          <w:trHeight w:val="20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0B5121" w14:textId="77777777" w:rsidR="008716E4" w:rsidRDefault="008716E4">
            <w:pPr>
              <w:spacing w:after="0"/>
              <w:rPr>
                <w:rFonts w:ascii="Times New Roman" w:eastAsia="Times New Roman" w:hAnsi="Times New Roman" w:cs="Times New Roman"/>
                <w:sz w:val="24"/>
                <w:szCs w:val="24"/>
                <w:lang w:eastAsia="en-G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342EA3" w14:textId="77777777" w:rsidR="008716E4" w:rsidRDefault="008716E4">
            <w:pPr>
              <w:spacing w:after="0"/>
              <w:rPr>
                <w:rFonts w:ascii="Times New Roman" w:eastAsia="Times New Roman" w:hAnsi="Times New Roman" w:cs="Times New Roman"/>
                <w:sz w:val="24"/>
                <w:szCs w:val="24"/>
                <w:lang w:eastAsia="en-G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EE0047" w14:textId="77777777" w:rsidR="008716E4" w:rsidRDefault="008716E4">
            <w:pPr>
              <w:spacing w:after="0"/>
              <w:rPr>
                <w:rFonts w:ascii="Times New Roman" w:eastAsia="Times New Roman" w:hAnsi="Times New Roman" w:cs="Times New Roman"/>
                <w:sz w:val="24"/>
                <w:szCs w:val="24"/>
                <w:lang w:eastAsia="en-GB"/>
              </w:rPr>
            </w:pPr>
          </w:p>
        </w:tc>
        <w:tc>
          <w:tcPr>
            <w:tcW w:w="0" w:type="auto"/>
            <w:tcMar>
              <w:top w:w="15" w:type="dxa"/>
              <w:left w:w="15" w:type="dxa"/>
              <w:bottom w:w="15" w:type="dxa"/>
              <w:right w:w="15" w:type="dxa"/>
            </w:tcMar>
            <w:vAlign w:val="center"/>
            <w:hideMark/>
          </w:tcPr>
          <w:p w14:paraId="098D6E33" w14:textId="77777777" w:rsidR="008716E4" w:rsidRDefault="008716E4">
            <w:pPr>
              <w:spacing w:after="0"/>
              <w:rPr>
                <w:sz w:val="20"/>
                <w:szCs w:val="20"/>
                <w:lang w:eastAsia="en-GB"/>
              </w:rPr>
            </w:pPr>
          </w:p>
        </w:tc>
      </w:tr>
    </w:tbl>
    <w:p w14:paraId="6497D8B6" w14:textId="713A4CB4" w:rsidR="00BD5CE7" w:rsidRDefault="00BD5CE7" w:rsidP="00BD5CE7">
      <w:pPr>
        <w:spacing w:before="240"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i/>
          <w:iCs/>
          <w:color w:val="000000"/>
          <w:sz w:val="24"/>
          <w:szCs w:val="24"/>
          <w:lang w:eastAsia="en-GB"/>
        </w:rPr>
        <w:t>The common name for each metabolite is given. Arrows indicate compounds more abundant (</w:t>
      </w:r>
      <w:r>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i/>
          <w:iCs/>
          <w:color w:val="000000"/>
          <w:sz w:val="24"/>
          <w:szCs w:val="24"/>
          <w:lang w:eastAsia="en-GB"/>
        </w:rPr>
        <w:t>and less abundant (</w:t>
      </w:r>
      <w:r>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i/>
          <w:iCs/>
          <w:color w:val="000000"/>
          <w:sz w:val="24"/>
          <w:szCs w:val="24"/>
          <w:lang w:eastAsia="en-GB"/>
        </w:rPr>
        <w:t>in the IR condition.</w:t>
      </w:r>
    </w:p>
    <w:p w14:paraId="74E19597" w14:textId="77777777" w:rsidR="008716E4" w:rsidRDefault="008716E4" w:rsidP="008716E4">
      <w:pPr>
        <w:spacing w:after="0" w:line="240" w:lineRule="auto"/>
        <w:rPr>
          <w:rFonts w:ascii="Times New Roman" w:eastAsia="Times New Roman" w:hAnsi="Times New Roman" w:cs="Times New Roman"/>
          <w:sz w:val="24"/>
          <w:szCs w:val="24"/>
          <w:lang w:eastAsia="en-GB"/>
        </w:rPr>
      </w:pPr>
    </w:p>
    <w:p w14:paraId="0D34B5FF" w14:textId="27273BEC" w:rsidR="008716E4" w:rsidRDefault="008716E4" w:rsidP="008716E4">
      <w:pPr>
        <w:spacing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Since overrepresentation analysis can bury information concerning pathways that it deems to not be significantly altered, an extended network analysis of the significantly altered proteins was performed to uncover alterations in biological pathways that may have been lost in this analysis. The results revealed the human complement system and the complement and coagulation cascades pathways to possess the highest out-degree values: the first of these pathways having a value of 5 and the second a value of 4. </w:t>
      </w:r>
      <w:del w:id="104" w:author="Susan Steinbusch-Coort" w:date="2020-06-22T18:34:00Z">
        <w:r w:rsidDel="0020533F">
          <w:rPr>
            <w:rFonts w:ascii="Times New Roman" w:eastAsia="Times New Roman" w:hAnsi="Times New Roman" w:cs="Times New Roman"/>
            <w:color w:val="000000"/>
            <w:sz w:val="24"/>
            <w:szCs w:val="24"/>
            <w:lang w:eastAsia="en-GB"/>
          </w:rPr>
          <w:delText>Both of these</w:delText>
        </w:r>
      </w:del>
      <w:ins w:id="105" w:author="Susan Steinbusch-Coort" w:date="2020-06-22T18:34:00Z">
        <w:r w:rsidR="0020533F">
          <w:rPr>
            <w:rFonts w:ascii="Times New Roman" w:eastAsia="Times New Roman" w:hAnsi="Times New Roman" w:cs="Times New Roman"/>
            <w:color w:val="000000"/>
            <w:sz w:val="24"/>
            <w:szCs w:val="24"/>
            <w:lang w:eastAsia="en-GB"/>
          </w:rPr>
          <w:t>Both</w:t>
        </w:r>
      </w:ins>
      <w:r>
        <w:rPr>
          <w:rFonts w:ascii="Times New Roman" w:eastAsia="Times New Roman" w:hAnsi="Times New Roman" w:cs="Times New Roman"/>
          <w:color w:val="000000"/>
          <w:sz w:val="24"/>
          <w:szCs w:val="24"/>
          <w:lang w:eastAsia="en-GB"/>
        </w:rPr>
        <w:t xml:space="preserve"> pathways involved CFH and F10, with the 3 remaining proteins involved in the human complement system being C4A, APOA1 and VTN and the 2 remaining proteins in the complement and coagulation cascades pathway being SERPIND1 and C1QB.</w:t>
      </w:r>
      <w:r w:rsidR="0084182A">
        <w:rPr>
          <w:rFonts w:ascii="Times New Roman" w:eastAsia="Times New Roman" w:hAnsi="Times New Roman" w:cs="Times New Roman"/>
          <w:color w:val="000000"/>
          <w:sz w:val="24"/>
          <w:szCs w:val="24"/>
          <w:lang w:eastAsia="en-GB"/>
        </w:rPr>
        <w:t xml:space="preserve"> All of these proteins were </w:t>
      </w:r>
      <w:r w:rsidR="00AE6607">
        <w:rPr>
          <w:rFonts w:ascii="Times New Roman" w:eastAsia="Times New Roman" w:hAnsi="Times New Roman" w:cs="Times New Roman"/>
          <w:color w:val="000000"/>
          <w:sz w:val="24"/>
          <w:szCs w:val="24"/>
          <w:lang w:eastAsia="en-GB"/>
        </w:rPr>
        <w:t>more abundant in the IR condition compared to the IS condition (</w:t>
      </w:r>
      <w:proofErr w:type="spellStart"/>
      <w:r w:rsidR="00AE6607">
        <w:rPr>
          <w:rFonts w:ascii="Times New Roman" w:eastAsia="Times New Roman" w:hAnsi="Times New Roman" w:cs="Times New Roman"/>
          <w:color w:val="000000"/>
          <w:sz w:val="24"/>
          <w:szCs w:val="24"/>
          <w:lang w:eastAsia="en-GB"/>
        </w:rPr>
        <w:t>logFC</w:t>
      </w:r>
      <w:proofErr w:type="spellEnd"/>
      <w:r w:rsidR="00AE6607">
        <w:rPr>
          <w:rFonts w:ascii="Times New Roman" w:eastAsia="Times New Roman" w:hAnsi="Times New Roman" w:cs="Times New Roman"/>
          <w:color w:val="000000"/>
          <w:sz w:val="24"/>
          <w:szCs w:val="24"/>
          <w:lang w:eastAsia="en-GB"/>
        </w:rPr>
        <w:t xml:space="preserve"> </w:t>
      </w:r>
      <w:r w:rsidR="00722B83">
        <w:rPr>
          <w:rFonts w:ascii="Times New Roman" w:eastAsia="Times New Roman" w:hAnsi="Times New Roman" w:cs="Times New Roman"/>
          <w:color w:val="000000"/>
          <w:sz w:val="24"/>
          <w:szCs w:val="24"/>
          <w:lang w:eastAsia="en-GB"/>
        </w:rPr>
        <w:t>&gt;</w:t>
      </w:r>
      <w:r w:rsidR="00AE6607">
        <w:rPr>
          <w:rFonts w:ascii="Times New Roman" w:eastAsia="Times New Roman" w:hAnsi="Times New Roman" w:cs="Times New Roman"/>
          <w:color w:val="000000"/>
          <w:sz w:val="24"/>
          <w:szCs w:val="24"/>
          <w:lang w:eastAsia="en-GB"/>
        </w:rPr>
        <w:t xml:space="preserve"> 0)</w:t>
      </w:r>
      <w:r w:rsidR="006F0693">
        <w:rPr>
          <w:rFonts w:ascii="Times New Roman" w:eastAsia="Times New Roman" w:hAnsi="Times New Roman" w:cs="Times New Roman"/>
          <w:color w:val="000000"/>
          <w:sz w:val="24"/>
          <w:szCs w:val="24"/>
          <w:lang w:eastAsia="en-GB"/>
        </w:rPr>
        <w:t xml:space="preserve">, except for C4A and APOA1 </w:t>
      </w:r>
      <w:proofErr w:type="spellStart"/>
      <w:r w:rsidR="00722B83">
        <w:rPr>
          <w:rFonts w:ascii="Times New Roman" w:eastAsia="Times New Roman" w:hAnsi="Times New Roman" w:cs="Times New Roman"/>
          <w:color w:val="000000"/>
          <w:sz w:val="24"/>
          <w:szCs w:val="24"/>
          <w:lang w:eastAsia="en-GB"/>
        </w:rPr>
        <w:t>wich</w:t>
      </w:r>
      <w:proofErr w:type="spellEnd"/>
      <w:r w:rsidR="00722B83">
        <w:rPr>
          <w:rFonts w:ascii="Times New Roman" w:eastAsia="Times New Roman" w:hAnsi="Times New Roman" w:cs="Times New Roman"/>
          <w:color w:val="000000"/>
          <w:sz w:val="24"/>
          <w:szCs w:val="24"/>
          <w:lang w:eastAsia="en-GB"/>
        </w:rPr>
        <w:t xml:space="preserve"> were less abundant in the IR condition (</w:t>
      </w:r>
      <w:proofErr w:type="spellStart"/>
      <w:r w:rsidR="00722B83">
        <w:rPr>
          <w:rFonts w:ascii="Times New Roman" w:eastAsia="Times New Roman" w:hAnsi="Times New Roman" w:cs="Times New Roman"/>
          <w:color w:val="000000"/>
          <w:sz w:val="24"/>
          <w:szCs w:val="24"/>
          <w:lang w:eastAsia="en-GB"/>
        </w:rPr>
        <w:t>logFC</w:t>
      </w:r>
      <w:proofErr w:type="spellEnd"/>
      <w:r w:rsidR="00722B83">
        <w:rPr>
          <w:rFonts w:ascii="Times New Roman" w:eastAsia="Times New Roman" w:hAnsi="Times New Roman" w:cs="Times New Roman"/>
          <w:color w:val="000000"/>
          <w:sz w:val="24"/>
          <w:szCs w:val="24"/>
          <w:lang w:eastAsia="en-GB"/>
        </w:rPr>
        <w:t xml:space="preserve"> &lt; 0)</w:t>
      </w:r>
      <w:r w:rsidR="002F5BD2">
        <w:rPr>
          <w:rFonts w:ascii="Times New Roman" w:eastAsia="Times New Roman" w:hAnsi="Times New Roman" w:cs="Times New Roman"/>
          <w:color w:val="000000"/>
          <w:sz w:val="24"/>
          <w:szCs w:val="24"/>
          <w:lang w:eastAsia="en-GB"/>
        </w:rPr>
        <w:t xml:space="preserve"> (Appendix 6)</w:t>
      </w:r>
      <w:r w:rsidR="00722B83">
        <w:rPr>
          <w:rFonts w:ascii="Times New Roman" w:eastAsia="Times New Roman" w:hAnsi="Times New Roman" w:cs="Times New Roman"/>
          <w:color w:val="000000"/>
          <w:sz w:val="24"/>
          <w:szCs w:val="24"/>
          <w:lang w:eastAsia="en-GB"/>
        </w:rPr>
        <w:t xml:space="preserve">. </w:t>
      </w:r>
    </w:p>
    <w:p w14:paraId="3A36C018" w14:textId="77777777" w:rsidR="008716E4" w:rsidRDefault="008716E4" w:rsidP="008716E4">
      <w:pPr>
        <w:pStyle w:val="Heading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t>Identification of associated microbes and metabolites </w:t>
      </w:r>
    </w:p>
    <w:p w14:paraId="617424FE" w14:textId="77777777" w:rsidR="008716E4" w:rsidRDefault="008716E4" w:rsidP="008716E4">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The CCA used to determine which features best explain the covariation between the metabolomic and metagenomic data generated 13 microbes and 11 metabolites. 8 of these metabolites were monoacylglycerols with the remaining metabolites being arachidonic acid and 2-arachidonoylglycerol (2-AG). One of these monoacylglycerols (MG(0:0/14:1(9Z)/0:0)) as well as 2-AG were also shown to have significantly different abundances between the 2 groups by the DA (p &lt; 0.05). </w:t>
      </w:r>
    </w:p>
    <w:p w14:paraId="783D616A" w14:textId="47D85813" w:rsidR="008716E4" w:rsidRPr="00927A13" w:rsidRDefault="008716E4" w:rsidP="00927A13">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All 13 of the </w:t>
      </w:r>
      <w:r>
        <w:rPr>
          <w:rFonts w:ascii="Times New Roman" w:eastAsia="Times New Roman" w:hAnsi="Times New Roman" w:cs="Times New Roman"/>
          <w:color w:val="FF9900"/>
          <w:sz w:val="24"/>
          <w:szCs w:val="24"/>
          <w:lang w:eastAsia="en-GB"/>
        </w:rPr>
        <w:t xml:space="preserve">covariance-explaining </w:t>
      </w:r>
      <w:r>
        <w:rPr>
          <w:rFonts w:ascii="Times New Roman" w:eastAsia="Times New Roman" w:hAnsi="Times New Roman" w:cs="Times New Roman"/>
          <w:color w:val="000000"/>
          <w:sz w:val="24"/>
          <w:szCs w:val="24"/>
          <w:lang w:eastAsia="en-GB"/>
        </w:rPr>
        <w:t xml:space="preserve">microbes were Firmicutes. This coincides with the absolute phylum abundances in each sample since a large proportion of all samples contained microbes belonging to the Firmicutes phylum (Figure 3). 6 of the 13 Firmicutes were </w:t>
      </w:r>
      <w:proofErr w:type="spellStart"/>
      <w:r>
        <w:rPr>
          <w:rFonts w:ascii="Times New Roman" w:eastAsia="Times New Roman" w:hAnsi="Times New Roman" w:cs="Times New Roman"/>
          <w:color w:val="000000"/>
          <w:sz w:val="24"/>
          <w:szCs w:val="24"/>
          <w:lang w:eastAsia="en-GB"/>
        </w:rPr>
        <w:t>Faecalibacterium</w:t>
      </w:r>
      <w:proofErr w:type="spellEnd"/>
      <w:r>
        <w:rPr>
          <w:rFonts w:ascii="Times New Roman" w:eastAsia="Times New Roman" w:hAnsi="Times New Roman" w:cs="Times New Roman"/>
          <w:color w:val="000000"/>
          <w:sz w:val="24"/>
          <w:szCs w:val="24"/>
          <w:lang w:eastAsia="en-GB"/>
        </w:rPr>
        <w:t xml:space="preserve"> </w:t>
      </w:r>
      <w:proofErr w:type="spellStart"/>
      <w:r>
        <w:rPr>
          <w:rFonts w:ascii="Times New Roman" w:eastAsia="Times New Roman" w:hAnsi="Times New Roman" w:cs="Times New Roman"/>
          <w:color w:val="000000"/>
          <w:sz w:val="24"/>
          <w:szCs w:val="24"/>
          <w:lang w:eastAsia="en-GB"/>
        </w:rPr>
        <w:t>prausnitzii</w:t>
      </w:r>
      <w:proofErr w:type="spellEnd"/>
      <w:r>
        <w:rPr>
          <w:rFonts w:ascii="Times New Roman" w:eastAsia="Times New Roman" w:hAnsi="Times New Roman" w:cs="Times New Roman"/>
          <w:color w:val="000000"/>
          <w:sz w:val="24"/>
          <w:szCs w:val="24"/>
          <w:lang w:eastAsia="en-GB"/>
        </w:rPr>
        <w:t xml:space="preserve">, 3 were </w:t>
      </w:r>
      <w:proofErr w:type="spellStart"/>
      <w:r>
        <w:rPr>
          <w:rFonts w:ascii="Times New Roman" w:eastAsia="Times New Roman" w:hAnsi="Times New Roman" w:cs="Times New Roman"/>
          <w:color w:val="000000"/>
          <w:sz w:val="24"/>
          <w:szCs w:val="24"/>
          <w:lang w:eastAsia="en-GB"/>
        </w:rPr>
        <w:t>Oscillospira</w:t>
      </w:r>
      <w:proofErr w:type="spellEnd"/>
      <w:r>
        <w:rPr>
          <w:rFonts w:ascii="Times New Roman" w:eastAsia="Times New Roman" w:hAnsi="Times New Roman" w:cs="Times New Roman"/>
          <w:color w:val="000000"/>
          <w:sz w:val="24"/>
          <w:szCs w:val="24"/>
          <w:lang w:eastAsia="en-GB"/>
        </w:rPr>
        <w:t xml:space="preserve"> and 2 </w:t>
      </w:r>
      <w:proofErr w:type="spellStart"/>
      <w:r>
        <w:rPr>
          <w:rFonts w:ascii="Times New Roman" w:eastAsia="Times New Roman" w:hAnsi="Times New Roman" w:cs="Times New Roman"/>
          <w:color w:val="000000"/>
          <w:sz w:val="24"/>
          <w:szCs w:val="24"/>
          <w:lang w:eastAsia="en-GB"/>
        </w:rPr>
        <w:t>Coprococcus</w:t>
      </w:r>
      <w:proofErr w:type="spellEnd"/>
      <w:r>
        <w:rPr>
          <w:rFonts w:ascii="Times New Roman" w:eastAsia="Times New Roman" w:hAnsi="Times New Roman" w:cs="Times New Roman"/>
          <w:color w:val="000000"/>
          <w:sz w:val="24"/>
          <w:szCs w:val="24"/>
          <w:lang w:eastAsia="en-GB"/>
        </w:rPr>
        <w:t xml:space="preserve">, with the remaining 2 taxa being </w:t>
      </w:r>
      <w:proofErr w:type="spellStart"/>
      <w:r>
        <w:rPr>
          <w:rFonts w:ascii="Times New Roman" w:eastAsia="Times New Roman" w:hAnsi="Times New Roman" w:cs="Times New Roman"/>
          <w:color w:val="000000"/>
          <w:sz w:val="24"/>
          <w:szCs w:val="24"/>
          <w:lang w:eastAsia="en-GB"/>
        </w:rPr>
        <w:t>Dorea</w:t>
      </w:r>
      <w:proofErr w:type="spellEnd"/>
      <w:r>
        <w:rPr>
          <w:rFonts w:ascii="Times New Roman" w:eastAsia="Times New Roman" w:hAnsi="Times New Roman" w:cs="Times New Roman"/>
          <w:color w:val="000000"/>
          <w:sz w:val="24"/>
          <w:szCs w:val="24"/>
          <w:lang w:eastAsia="en-GB"/>
        </w:rPr>
        <w:t xml:space="preserve"> and </w:t>
      </w:r>
      <w:proofErr w:type="spellStart"/>
      <w:r>
        <w:rPr>
          <w:rFonts w:ascii="Times New Roman" w:eastAsia="Times New Roman" w:hAnsi="Times New Roman" w:cs="Times New Roman"/>
          <w:color w:val="000000"/>
          <w:sz w:val="24"/>
          <w:szCs w:val="24"/>
          <w:lang w:eastAsia="en-GB"/>
        </w:rPr>
        <w:t>Blautia</w:t>
      </w:r>
      <w:proofErr w:type="spellEnd"/>
      <w:r>
        <w:rPr>
          <w:rFonts w:ascii="Times New Roman" w:eastAsia="Times New Roman" w:hAnsi="Times New Roman" w:cs="Times New Roman"/>
          <w:color w:val="000000"/>
          <w:sz w:val="24"/>
          <w:szCs w:val="24"/>
          <w:lang w:eastAsia="en-GB"/>
        </w:rPr>
        <w:t xml:space="preserve"> </w:t>
      </w:r>
      <w:proofErr w:type="spellStart"/>
      <w:r>
        <w:rPr>
          <w:rFonts w:ascii="Times New Roman" w:eastAsia="Times New Roman" w:hAnsi="Times New Roman" w:cs="Times New Roman"/>
          <w:color w:val="000000"/>
          <w:sz w:val="24"/>
          <w:szCs w:val="24"/>
          <w:lang w:eastAsia="en-GB"/>
        </w:rPr>
        <w:t>producta</w:t>
      </w:r>
      <w:proofErr w:type="spellEnd"/>
      <w:r>
        <w:rPr>
          <w:rFonts w:ascii="Times New Roman" w:eastAsia="Times New Roman" w:hAnsi="Times New Roman" w:cs="Times New Roman"/>
          <w:color w:val="000000"/>
          <w:sz w:val="24"/>
          <w:szCs w:val="24"/>
          <w:lang w:eastAsia="en-GB"/>
        </w:rPr>
        <w:t>.</w:t>
      </w:r>
    </w:p>
    <w:p w14:paraId="6C0280E6" w14:textId="75E4349D" w:rsidR="009F688A" w:rsidRDefault="009F688A" w:rsidP="00466702">
      <w:pPr>
        <w:jc w:val="both"/>
      </w:pPr>
    </w:p>
    <w:p w14:paraId="4EC36FF5" w14:textId="3AAAECD6" w:rsidR="001B478B" w:rsidRDefault="001B478B" w:rsidP="00466702">
      <w:pPr>
        <w:jc w:val="both"/>
      </w:pPr>
    </w:p>
    <w:p w14:paraId="74520726" w14:textId="77777777" w:rsidR="001B478B" w:rsidRDefault="001B478B" w:rsidP="00466702">
      <w:pPr>
        <w:jc w:val="both"/>
      </w:pPr>
    </w:p>
    <w:p w14:paraId="05A412EB" w14:textId="77777777" w:rsidR="00172257" w:rsidRDefault="00172257" w:rsidP="00172257">
      <w:pPr>
        <w:pStyle w:val="Heading2"/>
        <w:jc w:val="both"/>
        <w:rPr>
          <w:sz w:val="24"/>
          <w:szCs w:val="24"/>
          <w:u w:val="single"/>
        </w:rPr>
      </w:pPr>
      <w:r>
        <w:rPr>
          <w:sz w:val="24"/>
          <w:szCs w:val="24"/>
          <w:u w:val="single"/>
        </w:rPr>
        <w:lastRenderedPageBreak/>
        <w:t>Appendix</w:t>
      </w:r>
    </w:p>
    <w:p w14:paraId="10031E5C" w14:textId="73B84CF9" w:rsidR="00226E3C" w:rsidRDefault="00226E3C" w:rsidP="00172257">
      <w:pPr>
        <w:pStyle w:val="Heading3"/>
        <w:spacing w:line="360" w:lineRule="auto"/>
        <w:jc w:val="both"/>
        <w:rPr>
          <w:rFonts w:ascii="Times New Roman" w:hAnsi="Times New Roman" w:cs="Times New Roman"/>
          <w:color w:val="auto"/>
        </w:rPr>
      </w:pPr>
      <w:r>
        <w:rPr>
          <w:rFonts w:ascii="Times New Roman" w:hAnsi="Times New Roman" w:cs="Times New Roman"/>
          <w:i/>
          <w:iCs/>
          <w:color w:val="auto"/>
          <w:u w:val="single"/>
        </w:rPr>
        <w:t>Appendix 1</w:t>
      </w:r>
      <w:r>
        <w:rPr>
          <w:rFonts w:ascii="Times New Roman" w:hAnsi="Times New Roman" w:cs="Times New Roman"/>
          <w:i/>
          <w:iCs/>
          <w:color w:val="auto"/>
        </w:rPr>
        <w:t>:</w:t>
      </w:r>
      <w:r>
        <w:rPr>
          <w:rFonts w:ascii="Times New Roman" w:hAnsi="Times New Roman" w:cs="Times New Roman"/>
          <w:color w:val="auto"/>
        </w:rPr>
        <w:t xml:space="preserve"> Figure A1</w:t>
      </w:r>
    </w:p>
    <w:p w14:paraId="07CF727E" w14:textId="18AC25B2" w:rsidR="00226E3C" w:rsidRDefault="00226E3C" w:rsidP="00226E3C">
      <w:pPr>
        <w:rPr>
          <w:rFonts w:ascii="Times New Roman" w:hAnsi="Times New Roman" w:cs="Times New Roman"/>
          <w:sz w:val="24"/>
          <w:szCs w:val="24"/>
        </w:rPr>
      </w:pPr>
      <w:r>
        <w:rPr>
          <w:rFonts w:ascii="Times New Roman" w:hAnsi="Times New Roman" w:cs="Times New Roman"/>
          <w:sz w:val="24"/>
          <w:szCs w:val="24"/>
        </w:rPr>
        <w:t>Study design.</w:t>
      </w:r>
    </w:p>
    <w:p w14:paraId="1F2ED57D" w14:textId="28A0458D" w:rsidR="00226E3C" w:rsidRPr="00226E3C" w:rsidRDefault="00226E3C" w:rsidP="00226E3C">
      <w:pPr>
        <w:spacing w:before="240"/>
        <w:rPr>
          <w:rFonts w:ascii="Times New Roman" w:hAnsi="Times New Roman" w:cs="Times New Roman"/>
          <w:sz w:val="24"/>
          <w:szCs w:val="24"/>
        </w:rPr>
      </w:pPr>
      <w:commentRangeStart w:id="106"/>
      <w:r>
        <w:rPr>
          <w:noProof/>
          <w:color w:val="000000"/>
          <w:bdr w:val="none" w:sz="0" w:space="0" w:color="auto" w:frame="1"/>
        </w:rPr>
        <w:drawing>
          <wp:inline distT="0" distB="0" distL="0" distR="0" wp14:anchorId="32DEB5E7" wp14:editId="39B32507">
            <wp:extent cx="5114290" cy="3533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114290" cy="3533775"/>
                    </a:xfrm>
                    <a:prstGeom prst="rect">
                      <a:avLst/>
                    </a:prstGeom>
                    <a:noFill/>
                    <a:ln>
                      <a:noFill/>
                    </a:ln>
                  </pic:spPr>
                </pic:pic>
              </a:graphicData>
            </a:graphic>
          </wp:inline>
        </w:drawing>
      </w:r>
      <w:commentRangeEnd w:id="106"/>
      <w:r w:rsidR="0020533F">
        <w:rPr>
          <w:rStyle w:val="CommentReference"/>
        </w:rPr>
        <w:commentReference w:id="106"/>
      </w:r>
    </w:p>
    <w:p w14:paraId="02768569" w14:textId="4C83E8F3" w:rsidR="00172257" w:rsidRDefault="00226E3C" w:rsidP="00172257">
      <w:pPr>
        <w:pStyle w:val="Heading3"/>
        <w:spacing w:line="360" w:lineRule="auto"/>
        <w:jc w:val="both"/>
        <w:rPr>
          <w:rFonts w:ascii="Times New Roman" w:hAnsi="Times New Roman" w:cs="Times New Roman"/>
          <w:color w:val="auto"/>
        </w:rPr>
      </w:pPr>
      <w:r>
        <w:rPr>
          <w:rFonts w:ascii="Times New Roman" w:hAnsi="Times New Roman" w:cs="Times New Roman"/>
          <w:i/>
          <w:iCs/>
          <w:color w:val="auto"/>
          <w:u w:val="single"/>
        </w:rPr>
        <w:t>Appendix 2</w:t>
      </w:r>
      <w:r w:rsidR="00172257">
        <w:rPr>
          <w:rFonts w:ascii="Times New Roman" w:hAnsi="Times New Roman" w:cs="Times New Roman"/>
          <w:i/>
          <w:iCs/>
          <w:color w:val="auto"/>
        </w:rPr>
        <w:t xml:space="preserve">: </w:t>
      </w:r>
      <w:r w:rsidR="00172257">
        <w:rPr>
          <w:rFonts w:ascii="Times New Roman" w:hAnsi="Times New Roman" w:cs="Times New Roman"/>
          <w:color w:val="auto"/>
        </w:rPr>
        <w:t>Figure A</w:t>
      </w:r>
      <w:r>
        <w:rPr>
          <w:rFonts w:ascii="Times New Roman" w:hAnsi="Times New Roman" w:cs="Times New Roman"/>
          <w:color w:val="auto"/>
        </w:rPr>
        <w:t>2</w:t>
      </w:r>
    </w:p>
    <w:p w14:paraId="56CAEA17" w14:textId="44D709AE" w:rsidR="00172257" w:rsidRPr="00DA170C" w:rsidRDefault="00172257" w:rsidP="00DA17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Principal Component Analysis (PCA) plot of the metagenomic data </w:t>
      </w:r>
      <w:r w:rsidR="00F321E3">
        <w:rPr>
          <w:rFonts w:ascii="Times New Roman" w:hAnsi="Times New Roman" w:cs="Times New Roman"/>
          <w:sz w:val="24"/>
          <w:szCs w:val="24"/>
        </w:rPr>
        <w:t>prior to outlier exclusion</w:t>
      </w:r>
      <w:r>
        <w:rPr>
          <w:rFonts w:ascii="Times New Roman" w:hAnsi="Times New Roman" w:cs="Times New Roman"/>
          <w:sz w:val="24"/>
          <w:szCs w:val="24"/>
        </w:rPr>
        <w:t xml:space="preserve">. The explained variance of the principal components are given as a percentage by the corresponding axis. OTU = taxa. IR = insulin resistant. IS = insulin sensitive. </w:t>
      </w:r>
    </w:p>
    <w:p w14:paraId="67F36C72" w14:textId="66E5842B" w:rsidR="0001693C" w:rsidRPr="0001693C" w:rsidRDefault="0001693C" w:rsidP="00DA170C">
      <w:pPr>
        <w:jc w:val="center"/>
      </w:pPr>
      <w:r>
        <w:rPr>
          <w:noProof/>
        </w:rPr>
        <w:lastRenderedPageBreak/>
        <w:drawing>
          <wp:inline distT="0" distB="0" distL="0" distR="0" wp14:anchorId="0E0C4B61" wp14:editId="12B170EB">
            <wp:extent cx="4889500" cy="4445000"/>
            <wp:effectExtent l="0" t="0" r="635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46"/>
                    <a:stretch>
                      <a:fillRect/>
                    </a:stretch>
                  </pic:blipFill>
                  <pic:spPr>
                    <a:xfrm>
                      <a:off x="0" y="0"/>
                      <a:ext cx="4889500" cy="4445000"/>
                    </a:xfrm>
                    <a:prstGeom prst="rect">
                      <a:avLst/>
                    </a:prstGeom>
                  </pic:spPr>
                </pic:pic>
              </a:graphicData>
            </a:graphic>
          </wp:inline>
        </w:drawing>
      </w:r>
    </w:p>
    <w:p w14:paraId="41835FA7" w14:textId="025CBCCD" w:rsidR="00172257" w:rsidRDefault="00172257" w:rsidP="00172257">
      <w:pPr>
        <w:pStyle w:val="Heading3"/>
        <w:spacing w:line="360" w:lineRule="auto"/>
        <w:jc w:val="both"/>
        <w:rPr>
          <w:rFonts w:ascii="Times New Roman" w:hAnsi="Times New Roman" w:cs="Times New Roman"/>
          <w:color w:val="auto"/>
        </w:rPr>
      </w:pPr>
      <w:r w:rsidRPr="002C47BA">
        <w:rPr>
          <w:rFonts w:ascii="Times New Roman" w:hAnsi="Times New Roman" w:cs="Times New Roman"/>
          <w:i/>
          <w:iCs/>
          <w:color w:val="auto"/>
          <w:u w:val="single"/>
        </w:rPr>
        <w:t xml:space="preserve">Appendix </w:t>
      </w:r>
      <w:r w:rsidR="00226E3C">
        <w:rPr>
          <w:rFonts w:ascii="Times New Roman" w:hAnsi="Times New Roman" w:cs="Times New Roman"/>
          <w:i/>
          <w:iCs/>
          <w:color w:val="auto"/>
          <w:u w:val="single"/>
        </w:rPr>
        <w:t>3</w:t>
      </w:r>
      <w:r>
        <w:rPr>
          <w:rFonts w:ascii="Times New Roman" w:hAnsi="Times New Roman" w:cs="Times New Roman"/>
          <w:color w:val="auto"/>
        </w:rPr>
        <w:t>: Table A1</w:t>
      </w:r>
    </w:p>
    <w:p w14:paraId="67F967B3" w14:textId="77777777" w:rsidR="00172257" w:rsidRPr="00C436E9" w:rsidRDefault="00172257" w:rsidP="00172257">
      <w:pPr>
        <w:spacing w:line="360" w:lineRule="auto"/>
        <w:jc w:val="both"/>
        <w:rPr>
          <w:rFonts w:ascii="Times New Roman" w:hAnsi="Times New Roman" w:cs="Times New Roman"/>
          <w:sz w:val="24"/>
          <w:szCs w:val="24"/>
        </w:rPr>
      </w:pPr>
      <w:r>
        <w:rPr>
          <w:rFonts w:ascii="Times New Roman" w:hAnsi="Times New Roman" w:cs="Times New Roman"/>
          <w:sz w:val="24"/>
          <w:szCs w:val="24"/>
        </w:rPr>
        <w:t>List of the HMDB metabolite identifiers originally found in the iHMP T2D metabolomic abundance data and of the corresponding HMDB identifiers used in order to run the combined pathway analysis.</w:t>
      </w:r>
    </w:p>
    <w:tbl>
      <w:tblPr>
        <w:tblStyle w:val="TableGrid"/>
        <w:tblW w:w="0" w:type="auto"/>
        <w:tblLook w:val="04A0" w:firstRow="1" w:lastRow="0" w:firstColumn="1" w:lastColumn="0" w:noHBand="0" w:noVBand="1"/>
      </w:tblPr>
      <w:tblGrid>
        <w:gridCol w:w="4508"/>
        <w:gridCol w:w="4508"/>
      </w:tblGrid>
      <w:tr w:rsidR="00172257" w14:paraId="08A1487F" w14:textId="77777777" w:rsidTr="003513CF">
        <w:trPr>
          <w:trHeight w:val="451"/>
        </w:trPr>
        <w:tc>
          <w:tcPr>
            <w:tcW w:w="4508" w:type="dxa"/>
          </w:tcPr>
          <w:p w14:paraId="660C3CA7" w14:textId="77777777" w:rsidR="00172257" w:rsidRPr="00650638" w:rsidRDefault="00172257" w:rsidP="003513CF">
            <w:pPr>
              <w:jc w:val="center"/>
              <w:rPr>
                <w:rFonts w:ascii="Times New Roman" w:hAnsi="Times New Roman" w:cs="Times New Roman"/>
                <w:sz w:val="24"/>
                <w:szCs w:val="24"/>
                <w:u w:val="single"/>
              </w:rPr>
            </w:pPr>
            <w:r w:rsidRPr="00650638">
              <w:rPr>
                <w:rFonts w:ascii="Times New Roman" w:hAnsi="Times New Roman" w:cs="Times New Roman"/>
                <w:sz w:val="24"/>
                <w:szCs w:val="24"/>
                <w:u w:val="single"/>
              </w:rPr>
              <w:t>Original HMDB Identifier(s)</w:t>
            </w:r>
          </w:p>
        </w:tc>
        <w:tc>
          <w:tcPr>
            <w:tcW w:w="4508" w:type="dxa"/>
          </w:tcPr>
          <w:p w14:paraId="7E7FD1D1" w14:textId="77777777" w:rsidR="00172257" w:rsidRPr="00650638" w:rsidRDefault="00172257" w:rsidP="003513CF">
            <w:pPr>
              <w:jc w:val="center"/>
              <w:rPr>
                <w:rFonts w:ascii="Times New Roman" w:hAnsi="Times New Roman" w:cs="Times New Roman"/>
                <w:sz w:val="24"/>
                <w:szCs w:val="24"/>
                <w:u w:val="single"/>
              </w:rPr>
            </w:pPr>
            <w:r w:rsidRPr="00650638">
              <w:rPr>
                <w:rFonts w:ascii="Times New Roman" w:hAnsi="Times New Roman" w:cs="Times New Roman"/>
                <w:sz w:val="24"/>
                <w:szCs w:val="24"/>
                <w:u w:val="single"/>
              </w:rPr>
              <w:t>HMDB identifier</w:t>
            </w:r>
            <w:r>
              <w:rPr>
                <w:rFonts w:ascii="Times New Roman" w:hAnsi="Times New Roman" w:cs="Times New Roman"/>
                <w:sz w:val="24"/>
                <w:szCs w:val="24"/>
                <w:u w:val="single"/>
              </w:rPr>
              <w:t xml:space="preserve"> used for analysis</w:t>
            </w:r>
          </w:p>
        </w:tc>
      </w:tr>
      <w:tr w:rsidR="00172257" w14:paraId="2B1B6898" w14:textId="77777777" w:rsidTr="003513CF">
        <w:tc>
          <w:tcPr>
            <w:tcW w:w="4508" w:type="dxa"/>
          </w:tcPr>
          <w:p w14:paraId="2E66F67F"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HMDB03736</w:t>
            </w:r>
          </w:p>
        </w:tc>
        <w:tc>
          <w:tcPr>
            <w:tcW w:w="4508" w:type="dxa"/>
          </w:tcPr>
          <w:p w14:paraId="3F0B2F1E"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333333"/>
                <w:sz w:val="24"/>
                <w:szCs w:val="24"/>
                <w:shd w:val="clear" w:color="auto" w:fill="FFFFFF"/>
              </w:rPr>
              <w:t>HMDB0000491</w:t>
            </w:r>
          </w:p>
        </w:tc>
      </w:tr>
      <w:tr w:rsidR="00172257" w14:paraId="3823D5C7" w14:textId="77777777" w:rsidTr="003513CF">
        <w:tc>
          <w:tcPr>
            <w:tcW w:w="4508" w:type="dxa"/>
          </w:tcPr>
          <w:p w14:paraId="558848C3"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HMDB01918</w:t>
            </w:r>
          </w:p>
        </w:tc>
        <w:tc>
          <w:tcPr>
            <w:tcW w:w="4508" w:type="dxa"/>
          </w:tcPr>
          <w:p w14:paraId="685C4DDC" w14:textId="77777777" w:rsidR="00172257" w:rsidRPr="00650638" w:rsidRDefault="00172257" w:rsidP="003513CF">
            <w:pPr>
              <w:tabs>
                <w:tab w:val="left" w:pos="1330"/>
              </w:tabs>
              <w:jc w:val="both"/>
              <w:rPr>
                <w:rFonts w:ascii="Times New Roman" w:hAnsi="Times New Roman" w:cs="Times New Roman"/>
                <w:sz w:val="24"/>
                <w:szCs w:val="24"/>
              </w:rPr>
            </w:pPr>
            <w:r w:rsidRPr="00650638">
              <w:rPr>
                <w:rFonts w:ascii="Times New Roman" w:hAnsi="Times New Roman" w:cs="Times New Roman"/>
                <w:color w:val="333333"/>
                <w:sz w:val="24"/>
                <w:szCs w:val="24"/>
                <w:shd w:val="clear" w:color="auto" w:fill="FFFFFF"/>
              </w:rPr>
              <w:t>HMDB0000248</w:t>
            </w:r>
          </w:p>
        </w:tc>
      </w:tr>
      <w:tr w:rsidR="00172257" w14:paraId="0CD39738" w14:textId="77777777" w:rsidTr="003513CF">
        <w:tc>
          <w:tcPr>
            <w:tcW w:w="4508" w:type="dxa"/>
          </w:tcPr>
          <w:p w14:paraId="51CCF980"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HMDB02994|HMDB04136</w:t>
            </w:r>
          </w:p>
        </w:tc>
        <w:tc>
          <w:tcPr>
            <w:tcW w:w="4508" w:type="dxa"/>
          </w:tcPr>
          <w:p w14:paraId="3F8C84E8"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HMDB02994</w:t>
            </w:r>
          </w:p>
        </w:tc>
      </w:tr>
      <w:tr w:rsidR="00172257" w14:paraId="24499BFF" w14:textId="77777777" w:rsidTr="003513CF">
        <w:tc>
          <w:tcPr>
            <w:tcW w:w="4508" w:type="dxa"/>
          </w:tcPr>
          <w:p w14:paraId="2C5CF824"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HMDB00172|HMDB00687</w:t>
            </w:r>
          </w:p>
        </w:tc>
        <w:tc>
          <w:tcPr>
            <w:tcW w:w="4508" w:type="dxa"/>
          </w:tcPr>
          <w:p w14:paraId="05A84AC8"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HMDB00172</w:t>
            </w:r>
          </w:p>
        </w:tc>
      </w:tr>
      <w:tr w:rsidR="00172257" w14:paraId="22D387C7" w14:textId="77777777" w:rsidTr="003513CF">
        <w:tc>
          <w:tcPr>
            <w:tcW w:w="4508" w:type="dxa"/>
          </w:tcPr>
          <w:p w14:paraId="36F24819"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HMDB11756|HMDB61684</w:t>
            </w:r>
          </w:p>
        </w:tc>
        <w:tc>
          <w:tcPr>
            <w:tcW w:w="4508" w:type="dxa"/>
          </w:tcPr>
          <w:p w14:paraId="07C4C558"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HMDB11756</w:t>
            </w:r>
          </w:p>
        </w:tc>
      </w:tr>
      <w:tr w:rsidR="00172257" w14:paraId="5C266624" w14:textId="77777777" w:rsidTr="003513CF">
        <w:tc>
          <w:tcPr>
            <w:tcW w:w="4508" w:type="dxa"/>
          </w:tcPr>
          <w:p w14:paraId="280CA9B9"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HMDB28783|HMDB29014|</w:t>
            </w:r>
          </w:p>
        </w:tc>
        <w:tc>
          <w:tcPr>
            <w:tcW w:w="4508" w:type="dxa"/>
          </w:tcPr>
          <w:p w14:paraId="08D7DC2D"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HMDB28783</w:t>
            </w:r>
          </w:p>
        </w:tc>
      </w:tr>
    </w:tbl>
    <w:p w14:paraId="63618067" w14:textId="31730C15" w:rsidR="000D5191" w:rsidRDefault="000D5191" w:rsidP="000D5191">
      <w:pPr>
        <w:pStyle w:val="Heading3"/>
        <w:spacing w:before="0" w:line="360" w:lineRule="auto"/>
        <w:jc w:val="both"/>
        <w:rPr>
          <w:rFonts w:ascii="Times New Roman" w:hAnsi="Times New Roman" w:cs="Times New Roman"/>
          <w:i/>
          <w:iCs/>
          <w:color w:val="auto"/>
          <w:u w:val="single"/>
        </w:rPr>
      </w:pPr>
    </w:p>
    <w:p w14:paraId="25A34CEF" w14:textId="04CB355C" w:rsidR="000D5191" w:rsidRDefault="000D5191" w:rsidP="000D5191"/>
    <w:p w14:paraId="02CAB74F" w14:textId="35E6FD9C" w:rsidR="000D5191" w:rsidRDefault="000D5191" w:rsidP="000D5191"/>
    <w:p w14:paraId="799C0E15" w14:textId="77777777" w:rsidR="000D5191" w:rsidRPr="000D5191" w:rsidRDefault="000D5191" w:rsidP="000D5191"/>
    <w:p w14:paraId="732DE867" w14:textId="383BA624" w:rsidR="00172257" w:rsidRDefault="00172257" w:rsidP="000D5191">
      <w:pPr>
        <w:pStyle w:val="Heading3"/>
        <w:spacing w:before="0" w:line="360" w:lineRule="auto"/>
        <w:jc w:val="both"/>
        <w:rPr>
          <w:rFonts w:ascii="Times New Roman" w:hAnsi="Times New Roman" w:cs="Times New Roman"/>
          <w:color w:val="auto"/>
        </w:rPr>
      </w:pPr>
      <w:r w:rsidRPr="002C47BA">
        <w:rPr>
          <w:rFonts w:ascii="Times New Roman" w:hAnsi="Times New Roman" w:cs="Times New Roman"/>
          <w:i/>
          <w:iCs/>
          <w:color w:val="auto"/>
          <w:u w:val="single"/>
        </w:rPr>
        <w:lastRenderedPageBreak/>
        <w:t xml:space="preserve">Appendix </w:t>
      </w:r>
      <w:r w:rsidR="00226E3C">
        <w:rPr>
          <w:rFonts w:ascii="Times New Roman" w:hAnsi="Times New Roman" w:cs="Times New Roman"/>
          <w:i/>
          <w:iCs/>
          <w:color w:val="auto"/>
          <w:u w:val="single"/>
        </w:rPr>
        <w:t>4</w:t>
      </w:r>
      <w:r>
        <w:rPr>
          <w:rFonts w:ascii="Times New Roman" w:hAnsi="Times New Roman" w:cs="Times New Roman"/>
          <w:color w:val="auto"/>
        </w:rPr>
        <w:t>: Table A2</w:t>
      </w:r>
    </w:p>
    <w:p w14:paraId="3EBE9BFD" w14:textId="05402A4A" w:rsidR="000D5191" w:rsidRPr="000D5191" w:rsidRDefault="00172257" w:rsidP="000D5191">
      <w:pPr>
        <w:spacing w:line="360" w:lineRule="auto"/>
        <w:jc w:val="both"/>
        <w:rPr>
          <w:rFonts w:ascii="Times New Roman" w:hAnsi="Times New Roman" w:cs="Times New Roman"/>
          <w:sz w:val="24"/>
          <w:szCs w:val="24"/>
        </w:rPr>
      </w:pPr>
      <w:r>
        <w:rPr>
          <w:rFonts w:ascii="Times New Roman" w:hAnsi="Times New Roman" w:cs="Times New Roman"/>
          <w:sz w:val="24"/>
          <w:szCs w:val="24"/>
        </w:rPr>
        <w:t>List of non-HGNC protein identifiers found in the iHMP T2D proteome abundance data and of the corresponding HGNC identifiers used in order to run the combined pathway analysis.</w:t>
      </w:r>
    </w:p>
    <w:tbl>
      <w:tblPr>
        <w:tblW w:w="0" w:type="auto"/>
        <w:tblCellMar>
          <w:top w:w="15" w:type="dxa"/>
          <w:left w:w="15" w:type="dxa"/>
          <w:bottom w:w="15" w:type="dxa"/>
          <w:right w:w="15" w:type="dxa"/>
        </w:tblCellMar>
        <w:tblLook w:val="04A0" w:firstRow="1" w:lastRow="0" w:firstColumn="1" w:lastColumn="0" w:noHBand="0" w:noVBand="1"/>
      </w:tblPr>
      <w:tblGrid>
        <w:gridCol w:w="4245"/>
        <w:gridCol w:w="4394"/>
      </w:tblGrid>
      <w:tr w:rsidR="00172257" w:rsidRPr="008F7E4D" w14:paraId="03A24763" w14:textId="77777777" w:rsidTr="003513CF">
        <w:trPr>
          <w:trHeight w:val="284"/>
        </w:trPr>
        <w:tc>
          <w:tcPr>
            <w:tcW w:w="4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68BA7D5" w14:textId="77777777" w:rsidR="00172257" w:rsidRPr="008F7E4D" w:rsidRDefault="00172257" w:rsidP="003513CF">
            <w:pPr>
              <w:spacing w:after="0" w:line="240" w:lineRule="auto"/>
              <w:jc w:val="center"/>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u w:val="single"/>
                <w:lang w:eastAsia="en-GB"/>
              </w:rPr>
              <w:t>Original</w:t>
            </w:r>
            <w:r>
              <w:rPr>
                <w:rFonts w:ascii="Times New Roman" w:eastAsia="Times New Roman" w:hAnsi="Times New Roman" w:cs="Times New Roman"/>
                <w:color w:val="000000"/>
                <w:sz w:val="24"/>
                <w:szCs w:val="24"/>
                <w:u w:val="single"/>
                <w:lang w:eastAsia="en-GB"/>
              </w:rPr>
              <w:t xml:space="preserve"> </w:t>
            </w:r>
            <w:r w:rsidRPr="008F7E4D">
              <w:rPr>
                <w:rFonts w:ascii="Times New Roman" w:eastAsia="Times New Roman" w:hAnsi="Times New Roman" w:cs="Times New Roman"/>
                <w:color w:val="000000"/>
                <w:sz w:val="24"/>
                <w:szCs w:val="24"/>
                <w:u w:val="single"/>
                <w:lang w:eastAsia="en-GB"/>
              </w:rPr>
              <w:t>identifier</w:t>
            </w:r>
          </w:p>
        </w:tc>
        <w:tc>
          <w:tcPr>
            <w:tcW w:w="439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6B25CE4" w14:textId="77777777" w:rsidR="00172257" w:rsidRPr="008F7E4D" w:rsidRDefault="00172257" w:rsidP="003513CF">
            <w:pPr>
              <w:spacing w:after="0" w:line="240" w:lineRule="auto"/>
              <w:jc w:val="center"/>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u w:val="single"/>
                <w:lang w:eastAsia="en-GB"/>
              </w:rPr>
              <w:t>HGNC identifier</w:t>
            </w:r>
            <w:r>
              <w:rPr>
                <w:rFonts w:ascii="Times New Roman" w:eastAsia="Times New Roman" w:hAnsi="Times New Roman" w:cs="Times New Roman"/>
                <w:color w:val="000000"/>
                <w:sz w:val="24"/>
                <w:szCs w:val="24"/>
                <w:u w:val="single"/>
                <w:lang w:eastAsia="en-GB"/>
              </w:rPr>
              <w:t xml:space="preserve"> used for analysis</w:t>
            </w:r>
          </w:p>
        </w:tc>
      </w:tr>
      <w:tr w:rsidR="00172257" w:rsidRPr="008F7E4D" w14:paraId="180F6738"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399490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PRG4.1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A945862"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PRG4</w:t>
            </w:r>
          </w:p>
        </w:tc>
      </w:tr>
      <w:tr w:rsidR="00172257" w:rsidRPr="008F7E4D" w14:paraId="656863D6"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1F78AFD"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IL1RAP.1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09BD5D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IL1RAP</w:t>
            </w:r>
          </w:p>
        </w:tc>
      </w:tr>
      <w:tr w:rsidR="00172257" w:rsidRPr="008F7E4D" w14:paraId="23D8C639"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0CAFFCD"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KNG1_2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6C44D5D"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KNG1</w:t>
            </w:r>
          </w:p>
        </w:tc>
      </w:tr>
      <w:tr w:rsidR="00172257" w:rsidRPr="008F7E4D" w14:paraId="69A51275"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E393F97"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HV169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5495741"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IGHV1-69</w:t>
            </w:r>
          </w:p>
        </w:tc>
      </w:tr>
      <w:tr w:rsidR="00172257" w:rsidRPr="008F7E4D" w14:paraId="7B24116E"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CC1F508"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IGJ</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7E22EA4"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JCHAIN</w:t>
            </w:r>
          </w:p>
        </w:tc>
      </w:tr>
      <w:tr w:rsidR="00172257" w:rsidRPr="008F7E4D" w14:paraId="173913C5"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1BDB095"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HV439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52C1546"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IGHV4-39</w:t>
            </w:r>
          </w:p>
        </w:tc>
      </w:tr>
      <w:tr w:rsidR="00172257" w:rsidRPr="008F7E4D" w14:paraId="6385F75C"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3B83148"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C4739EC"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172257" w:rsidRPr="008F7E4D" w14:paraId="24B3CFAC"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56F8274"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HV307_2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1EC638C"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IGHV3-7</w:t>
            </w:r>
          </w:p>
        </w:tc>
      </w:tr>
      <w:tr w:rsidR="00172257" w:rsidRPr="008F7E4D" w14:paraId="7C29A8D7"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132BCD9"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KV116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2838FA0"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IGKV1-16</w:t>
            </w:r>
          </w:p>
        </w:tc>
      </w:tr>
      <w:tr w:rsidR="00172257" w:rsidRPr="008F7E4D" w14:paraId="4A2E24E9"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53F3764"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53CD7C3"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IGHV3-33</w:t>
            </w:r>
          </w:p>
        </w:tc>
      </w:tr>
      <w:tr w:rsidR="00172257" w:rsidRPr="008F7E4D" w14:paraId="294D6847"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74AED03"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HV353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0737B49"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IGHV3-53</w:t>
            </w:r>
          </w:p>
        </w:tc>
      </w:tr>
      <w:tr w:rsidR="00172257" w:rsidRPr="008F7E4D" w14:paraId="125D0C2B"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9A62D95"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HV323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72F730A"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IGHV3-23</w:t>
            </w:r>
          </w:p>
        </w:tc>
      </w:tr>
      <w:tr w:rsidR="00172257" w:rsidRPr="008F7E4D" w14:paraId="654F7F03"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6A896A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CA94882"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172257" w:rsidRPr="008F7E4D" w14:paraId="21331A35"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C8837C"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LV147</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8690D60"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IGLV1-47</w:t>
            </w:r>
          </w:p>
        </w:tc>
      </w:tr>
      <w:tr w:rsidR="00172257" w:rsidRPr="008F7E4D" w14:paraId="2C2492EC"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081202C"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HV102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4BC0550"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IGHV1-2</w:t>
            </w:r>
          </w:p>
        </w:tc>
      </w:tr>
      <w:tr w:rsidR="00172257" w:rsidRPr="008F7E4D" w14:paraId="71FE4256"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2253EC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KV133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9E71ADC"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IGKV1-33</w:t>
            </w:r>
          </w:p>
        </w:tc>
      </w:tr>
      <w:tr w:rsidR="00172257" w:rsidRPr="008F7E4D" w14:paraId="7426D26D"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243C3F8"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LV151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CC1DC22"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IGLV1-51</w:t>
            </w:r>
          </w:p>
        </w:tc>
      </w:tr>
      <w:tr w:rsidR="00172257" w:rsidRPr="008F7E4D" w14:paraId="611E8A98"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06383C8"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LV657_2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4C33D96"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IGLV6-57</w:t>
            </w:r>
          </w:p>
        </w:tc>
      </w:tr>
      <w:tr w:rsidR="00172257" w:rsidRPr="008F7E4D" w14:paraId="1E828A4D"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BB7C0A8"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GPR116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366EC43"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ADGRF5</w:t>
            </w:r>
          </w:p>
        </w:tc>
      </w:tr>
      <w:tr w:rsidR="00172257" w:rsidRPr="008F7E4D" w14:paraId="66BCD14A"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1007C26"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LV321.1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AA77EEB"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IGLV3-21</w:t>
            </w:r>
          </w:p>
        </w:tc>
      </w:tr>
      <w:tr w:rsidR="00172257" w:rsidRPr="008F7E4D" w14:paraId="44F4DFC9"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4B5EE81"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KVD16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28BB6EA"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IGKV1D-16</w:t>
            </w:r>
          </w:p>
        </w:tc>
      </w:tr>
      <w:tr w:rsidR="00172257" w:rsidRPr="008F7E4D" w14:paraId="08D1B906"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13A0562"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9ED1F2D"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172257" w:rsidRPr="008F7E4D" w14:paraId="1D5DA568"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0B3D895"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LV657</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E88B391"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IGLV6-57</w:t>
            </w:r>
          </w:p>
        </w:tc>
      </w:tr>
      <w:tr w:rsidR="00172257" w:rsidRPr="008F7E4D" w14:paraId="1BA5BFF2"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C9F578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CLU.1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7EEB514"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CLU</w:t>
            </w:r>
          </w:p>
        </w:tc>
      </w:tr>
      <w:tr w:rsidR="00172257" w:rsidRPr="008F7E4D" w14:paraId="0A998C87"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0C16E2C"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lastRenderedPageBreak/>
              <w:t>KVD28</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7AC5DDB"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IGKV2D-28</w:t>
            </w:r>
          </w:p>
        </w:tc>
      </w:tr>
      <w:tr w:rsidR="00172257" w:rsidRPr="008F7E4D" w14:paraId="4C2B12E2"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FB0D515"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LV140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DEB6FC0"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IGLV1-40</w:t>
            </w:r>
          </w:p>
        </w:tc>
      </w:tr>
      <w:tr w:rsidR="00172257" w:rsidRPr="008F7E4D" w14:paraId="5106CBB9"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B8044F0"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KV315</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2E1870C"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IGKV3-15</w:t>
            </w:r>
          </w:p>
        </w:tc>
      </w:tr>
      <w:tr w:rsidR="00172257" w:rsidRPr="008F7E4D" w14:paraId="1494DB45"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CC2557F"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HV146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656A216"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IGHV1-46</w:t>
            </w:r>
          </w:p>
        </w:tc>
      </w:tr>
      <w:tr w:rsidR="00172257" w:rsidRPr="008F7E4D" w14:paraId="340ABFD0"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DAC9F2A"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LV211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262D178"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IGLV2-11</w:t>
            </w:r>
          </w:p>
        </w:tc>
      </w:tr>
      <w:tr w:rsidR="00172257" w:rsidRPr="008F7E4D" w14:paraId="4457C8AC"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B6D5286"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HV333_2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C03AEDA"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IGHV3-33</w:t>
            </w:r>
          </w:p>
        </w:tc>
      </w:tr>
      <w:tr w:rsidR="00172257" w:rsidRPr="008F7E4D" w14:paraId="22AEEFC2"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6BA4267"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KVD33_3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292540A"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172257" w:rsidRPr="008F7E4D" w14:paraId="7C15886F"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C309D13"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LV144</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006B333"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IGLV1-44</w:t>
            </w:r>
          </w:p>
        </w:tc>
      </w:tr>
      <w:tr w:rsidR="00172257" w:rsidRPr="008F7E4D" w14:paraId="6E7FFE9E"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1201384"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KV139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6999F46"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IGKV1-39</w:t>
            </w:r>
          </w:p>
        </w:tc>
      </w:tr>
      <w:tr w:rsidR="00172257" w:rsidRPr="008F7E4D" w14:paraId="3515EC00"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F57EA76"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ATRN.1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ACA7C79"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ATRN</w:t>
            </w:r>
          </w:p>
        </w:tc>
      </w:tr>
      <w:tr w:rsidR="00172257" w:rsidRPr="008F7E4D" w14:paraId="4B3E875C"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50B7EC3"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HV270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50AD29C"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IGHV2-70</w:t>
            </w:r>
          </w:p>
        </w:tc>
      </w:tr>
      <w:tr w:rsidR="00172257" w:rsidRPr="008F7E4D" w14:paraId="7F3911DC"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8DBA259"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HV313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CF00693"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IGHV3-13</w:t>
            </w:r>
          </w:p>
        </w:tc>
      </w:tr>
      <w:tr w:rsidR="00172257" w:rsidRPr="008F7E4D" w14:paraId="51BECEC7"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B6F2AAB"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2C4C4C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IGHV3-30</w:t>
            </w:r>
          </w:p>
        </w:tc>
      </w:tr>
      <w:tr w:rsidR="00172257" w:rsidRPr="008F7E4D" w14:paraId="25E77A60"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00F8E20"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SEPP1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FCC2656"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SELENOP</w:t>
            </w:r>
          </w:p>
        </w:tc>
      </w:tr>
      <w:tr w:rsidR="00172257" w:rsidRPr="008F7E4D" w14:paraId="37307DCB"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C4E7324"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HV434</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8A403BF"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IGHV4-34</w:t>
            </w:r>
          </w:p>
        </w:tc>
      </w:tr>
      <w:tr w:rsidR="00172257" w:rsidRPr="008F7E4D" w14:paraId="47464ADA"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A56B28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LV743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B0CDB4F"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IGLV7-43</w:t>
            </w:r>
          </w:p>
        </w:tc>
      </w:tr>
      <w:tr w:rsidR="00172257" w:rsidRPr="008F7E4D" w14:paraId="64F197E9"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EB26F46"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HV307</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E63C7B7"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IGHV3-7</w:t>
            </w:r>
          </w:p>
        </w:tc>
      </w:tr>
      <w:tr w:rsidR="00172257" w:rsidRPr="008F7E4D" w14:paraId="493EB40B"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35DBD15"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HV330_2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E2B96A2"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IGHV3-30</w:t>
            </w:r>
          </w:p>
        </w:tc>
      </w:tr>
      <w:tr w:rsidR="00172257" w:rsidRPr="008F7E4D" w14:paraId="7438E6D8"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58DF91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KV310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29AB5B0"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IGKV3-20</w:t>
            </w:r>
          </w:p>
        </w:tc>
      </w:tr>
      <w:tr w:rsidR="00172257" w:rsidRPr="008F7E4D" w14:paraId="37EF438D"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5FCD85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KVD33_4</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0055735"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172257" w:rsidRPr="008F7E4D" w14:paraId="4AF88C98"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0FF5402"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HV348</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E46BE20"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IGHV3-48</w:t>
            </w:r>
          </w:p>
        </w:tc>
      </w:tr>
      <w:tr w:rsidR="00172257" w:rsidRPr="008F7E4D" w14:paraId="2B417963"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C367B2F"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1209D5B"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172257" w:rsidRPr="008F7E4D" w14:paraId="5CDA373B"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9DA8FD4"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0CC68B9"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172257" w:rsidRPr="008F7E4D" w14:paraId="2FF8A1EA"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A85AADA"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LV319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4F82D8F"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IGLV3-19</w:t>
            </w:r>
          </w:p>
        </w:tc>
      </w:tr>
      <w:tr w:rsidR="00172257" w:rsidRPr="008F7E4D" w14:paraId="339CE297"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068551D"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FBLN1.1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D9621D5"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222222"/>
                <w:sz w:val="24"/>
                <w:szCs w:val="24"/>
                <w:shd w:val="clear" w:color="auto" w:fill="FFFFFF"/>
                <w:lang w:eastAsia="en-GB"/>
              </w:rPr>
              <w:t>FBLN1</w:t>
            </w:r>
          </w:p>
        </w:tc>
      </w:tr>
      <w:tr w:rsidR="00172257" w:rsidRPr="008F7E4D" w14:paraId="032E882F"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4AD7839"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DE9F37B"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IGKV3-11</w:t>
            </w:r>
          </w:p>
        </w:tc>
      </w:tr>
      <w:tr w:rsidR="00172257" w:rsidRPr="008F7E4D" w14:paraId="16721C5A"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B2B2607"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LV325</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15EA1C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IGLV3-25</w:t>
            </w:r>
          </w:p>
        </w:tc>
      </w:tr>
      <w:tr w:rsidR="00172257" w:rsidRPr="008F7E4D" w14:paraId="7F2C8B71"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2B66B3C"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KV230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B3C9BAA"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IGKV2-30</w:t>
            </w:r>
          </w:p>
        </w:tc>
      </w:tr>
      <w:tr w:rsidR="00172257" w:rsidRPr="008F7E4D" w14:paraId="661501E1"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AEE6137"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lastRenderedPageBreak/>
              <w:t>IGHM.1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6145BDD"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222222"/>
                <w:sz w:val="24"/>
                <w:szCs w:val="24"/>
                <w:shd w:val="clear" w:color="auto" w:fill="FFFFFF"/>
                <w:lang w:eastAsia="en-GB"/>
              </w:rPr>
              <w:t>IGHM</w:t>
            </w:r>
          </w:p>
        </w:tc>
      </w:tr>
      <w:tr w:rsidR="00172257" w:rsidRPr="008F7E4D" w14:paraId="3AA97108" w14:textId="77777777" w:rsidTr="00DA170C">
        <w:trPr>
          <w:trHeight w:val="25"/>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EF5F159"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C38D0A7"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172257" w:rsidRPr="008F7E4D" w14:paraId="459E2F8F" w14:textId="77777777" w:rsidTr="00DA170C">
        <w:trPr>
          <w:trHeight w:val="119"/>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1621BFF"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LV321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BD8C22D"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IGLV3-21</w:t>
            </w:r>
          </w:p>
        </w:tc>
      </w:tr>
    </w:tbl>
    <w:p w14:paraId="60935A7D" w14:textId="77777777" w:rsidR="00172257" w:rsidRDefault="00172257" w:rsidP="00172257">
      <w:pPr>
        <w:jc w:val="both"/>
      </w:pPr>
    </w:p>
    <w:p w14:paraId="0FECEE04" w14:textId="0E3507D0" w:rsidR="00927A13" w:rsidRDefault="00927A13" w:rsidP="00927A13">
      <w:pPr>
        <w:pStyle w:val="Heading3"/>
        <w:rPr>
          <w:rFonts w:ascii="Times New Roman" w:hAnsi="Times New Roman" w:cs="Times New Roman"/>
          <w:color w:val="auto"/>
        </w:rPr>
      </w:pPr>
      <w:r>
        <w:rPr>
          <w:rFonts w:ascii="Times New Roman" w:hAnsi="Times New Roman" w:cs="Times New Roman"/>
          <w:i/>
          <w:iCs/>
          <w:color w:val="auto"/>
          <w:u w:val="single"/>
        </w:rPr>
        <w:t xml:space="preserve">Appendix </w:t>
      </w:r>
      <w:r w:rsidR="002F5BD2">
        <w:rPr>
          <w:rFonts w:ascii="Times New Roman" w:hAnsi="Times New Roman" w:cs="Times New Roman"/>
          <w:i/>
          <w:iCs/>
          <w:color w:val="auto"/>
          <w:u w:val="single"/>
        </w:rPr>
        <w:t>5</w:t>
      </w:r>
      <w:r>
        <w:rPr>
          <w:rFonts w:ascii="Times New Roman" w:hAnsi="Times New Roman" w:cs="Times New Roman"/>
          <w:i/>
          <w:iCs/>
          <w:color w:val="auto"/>
        </w:rPr>
        <w:t>:</w:t>
      </w:r>
      <w:r>
        <w:rPr>
          <w:rFonts w:ascii="Times New Roman" w:hAnsi="Times New Roman" w:cs="Times New Roman"/>
          <w:color w:val="auto"/>
        </w:rPr>
        <w:t xml:space="preserve"> Table A4</w:t>
      </w:r>
    </w:p>
    <w:p w14:paraId="23795D74" w14:textId="488CD962" w:rsidR="00C27645" w:rsidRPr="00C27645" w:rsidRDefault="00C27645" w:rsidP="00C27645">
      <w:pPr>
        <w:rPr>
          <w:rFonts w:ascii="Times New Roman" w:hAnsi="Times New Roman" w:cs="Times New Roman"/>
          <w:sz w:val="24"/>
          <w:szCs w:val="24"/>
        </w:rPr>
      </w:pPr>
      <w:r>
        <w:rPr>
          <w:rFonts w:ascii="Times New Roman" w:hAnsi="Times New Roman" w:cs="Times New Roman"/>
          <w:sz w:val="24"/>
          <w:szCs w:val="24"/>
        </w:rPr>
        <w:t xml:space="preserve">List of </w:t>
      </w:r>
      <w:r w:rsidR="000D5191">
        <w:rPr>
          <w:rFonts w:ascii="Times New Roman" w:hAnsi="Times New Roman" w:cs="Times New Roman"/>
          <w:sz w:val="24"/>
          <w:szCs w:val="24"/>
        </w:rPr>
        <w:t xml:space="preserve">metabolites with significantly different abundances </w:t>
      </w:r>
      <w:r w:rsidR="00ED3C68">
        <w:rPr>
          <w:rFonts w:ascii="Times New Roman" w:hAnsi="Times New Roman" w:cs="Times New Roman"/>
          <w:sz w:val="24"/>
          <w:szCs w:val="24"/>
        </w:rPr>
        <w:t xml:space="preserve">(p &lt; 0.05) </w:t>
      </w:r>
      <w:r w:rsidR="000D5191">
        <w:rPr>
          <w:rFonts w:ascii="Times New Roman" w:hAnsi="Times New Roman" w:cs="Times New Roman"/>
          <w:sz w:val="24"/>
          <w:szCs w:val="24"/>
        </w:rPr>
        <w:t xml:space="preserve">between the insulin resistant and insulin sensitive subjects.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9"/>
        <w:gridCol w:w="850"/>
        <w:gridCol w:w="993"/>
        <w:gridCol w:w="1224"/>
      </w:tblGrid>
      <w:tr w:rsidR="00927A13" w:rsidRPr="00671923" w14:paraId="12979678" w14:textId="77777777" w:rsidTr="002F30F8">
        <w:trPr>
          <w:trHeight w:val="290"/>
        </w:trPr>
        <w:tc>
          <w:tcPr>
            <w:tcW w:w="5949" w:type="dxa"/>
            <w:shd w:val="clear" w:color="auto" w:fill="auto"/>
            <w:noWrap/>
            <w:vAlign w:val="bottom"/>
            <w:hideMark/>
          </w:tcPr>
          <w:p w14:paraId="0F73C1CF" w14:textId="77777777" w:rsidR="00927A13" w:rsidRPr="00B12074" w:rsidRDefault="00927A13" w:rsidP="002F30F8">
            <w:pPr>
              <w:spacing w:after="0" w:line="276" w:lineRule="auto"/>
              <w:jc w:val="center"/>
              <w:rPr>
                <w:rFonts w:ascii="Times New Roman" w:eastAsia="Times New Roman" w:hAnsi="Times New Roman" w:cs="Times New Roman"/>
                <w:color w:val="000000"/>
                <w:sz w:val="24"/>
                <w:szCs w:val="24"/>
                <w:u w:val="single"/>
                <w:lang w:eastAsia="en-GB"/>
              </w:rPr>
            </w:pPr>
            <w:r>
              <w:rPr>
                <w:rFonts w:ascii="Times New Roman" w:eastAsia="Times New Roman" w:hAnsi="Times New Roman" w:cs="Times New Roman"/>
                <w:color w:val="000000"/>
                <w:sz w:val="24"/>
                <w:szCs w:val="24"/>
                <w:u w:val="single"/>
                <w:lang w:eastAsia="en-GB"/>
              </w:rPr>
              <w:t>Metabolite</w:t>
            </w:r>
          </w:p>
        </w:tc>
        <w:tc>
          <w:tcPr>
            <w:tcW w:w="850" w:type="dxa"/>
            <w:shd w:val="clear" w:color="auto" w:fill="auto"/>
            <w:noWrap/>
            <w:vAlign w:val="bottom"/>
            <w:hideMark/>
          </w:tcPr>
          <w:p w14:paraId="66DED812" w14:textId="77777777" w:rsidR="00927A13" w:rsidRPr="00671923" w:rsidRDefault="00927A13" w:rsidP="002F30F8">
            <w:pPr>
              <w:spacing w:after="0" w:line="276" w:lineRule="auto"/>
              <w:jc w:val="center"/>
              <w:rPr>
                <w:rFonts w:ascii="Times New Roman" w:eastAsia="Times New Roman" w:hAnsi="Times New Roman" w:cs="Times New Roman"/>
                <w:color w:val="000000"/>
                <w:sz w:val="24"/>
                <w:szCs w:val="24"/>
                <w:u w:val="single"/>
                <w:lang w:eastAsia="en-GB"/>
              </w:rPr>
            </w:pPr>
            <w:proofErr w:type="spellStart"/>
            <w:r>
              <w:rPr>
                <w:rFonts w:ascii="Times New Roman" w:eastAsia="Times New Roman" w:hAnsi="Times New Roman" w:cs="Times New Roman"/>
                <w:color w:val="000000"/>
                <w:sz w:val="24"/>
                <w:szCs w:val="24"/>
                <w:u w:val="single"/>
                <w:lang w:eastAsia="en-GB"/>
              </w:rPr>
              <w:t>logFC</w:t>
            </w:r>
            <w:proofErr w:type="spellEnd"/>
          </w:p>
        </w:tc>
        <w:tc>
          <w:tcPr>
            <w:tcW w:w="993" w:type="dxa"/>
            <w:shd w:val="clear" w:color="auto" w:fill="auto"/>
            <w:noWrap/>
            <w:vAlign w:val="bottom"/>
            <w:hideMark/>
          </w:tcPr>
          <w:p w14:paraId="0E141B62" w14:textId="77777777" w:rsidR="00927A13" w:rsidRPr="00671923" w:rsidRDefault="00927A13" w:rsidP="002F30F8">
            <w:pPr>
              <w:spacing w:after="0" w:line="276" w:lineRule="auto"/>
              <w:jc w:val="center"/>
              <w:rPr>
                <w:rFonts w:ascii="Times New Roman" w:eastAsia="Times New Roman" w:hAnsi="Times New Roman" w:cs="Times New Roman"/>
                <w:color w:val="000000"/>
                <w:sz w:val="24"/>
                <w:szCs w:val="24"/>
                <w:u w:val="single"/>
                <w:lang w:eastAsia="en-GB"/>
              </w:rPr>
            </w:pPr>
            <w:r>
              <w:rPr>
                <w:rFonts w:ascii="Times New Roman" w:eastAsia="Times New Roman" w:hAnsi="Times New Roman" w:cs="Times New Roman"/>
                <w:color w:val="000000"/>
                <w:sz w:val="24"/>
                <w:szCs w:val="24"/>
                <w:u w:val="single"/>
                <w:lang w:eastAsia="en-GB"/>
              </w:rPr>
              <w:t>p-value</w:t>
            </w:r>
          </w:p>
        </w:tc>
        <w:tc>
          <w:tcPr>
            <w:tcW w:w="1224" w:type="dxa"/>
            <w:shd w:val="clear" w:color="auto" w:fill="auto"/>
            <w:noWrap/>
            <w:vAlign w:val="bottom"/>
            <w:hideMark/>
          </w:tcPr>
          <w:p w14:paraId="346B4735" w14:textId="77777777" w:rsidR="00927A13" w:rsidRPr="00671923" w:rsidRDefault="00927A13" w:rsidP="002F30F8">
            <w:pPr>
              <w:spacing w:after="0" w:line="276" w:lineRule="auto"/>
              <w:jc w:val="center"/>
              <w:rPr>
                <w:rFonts w:ascii="Times New Roman" w:eastAsia="Times New Roman" w:hAnsi="Times New Roman" w:cs="Times New Roman"/>
                <w:color w:val="000000"/>
                <w:sz w:val="24"/>
                <w:szCs w:val="24"/>
                <w:u w:val="single"/>
                <w:lang w:eastAsia="en-GB"/>
              </w:rPr>
            </w:pPr>
            <w:r>
              <w:rPr>
                <w:rFonts w:ascii="Times New Roman" w:eastAsia="Times New Roman" w:hAnsi="Times New Roman" w:cs="Times New Roman"/>
                <w:color w:val="000000"/>
                <w:sz w:val="24"/>
                <w:szCs w:val="24"/>
                <w:u w:val="single"/>
                <w:lang w:eastAsia="en-GB"/>
              </w:rPr>
              <w:t>Adjusted p-value</w:t>
            </w:r>
          </w:p>
        </w:tc>
      </w:tr>
      <w:tr w:rsidR="00927A13" w:rsidRPr="00671923" w14:paraId="16BA5B41" w14:textId="77777777" w:rsidTr="002F30F8">
        <w:trPr>
          <w:trHeight w:val="290"/>
        </w:trPr>
        <w:tc>
          <w:tcPr>
            <w:tcW w:w="5949" w:type="dxa"/>
            <w:shd w:val="clear" w:color="auto" w:fill="auto"/>
            <w:noWrap/>
            <w:vAlign w:val="bottom"/>
            <w:hideMark/>
          </w:tcPr>
          <w:p w14:paraId="5C7447BE"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HMDB04666</w:t>
            </w:r>
          </w:p>
          <w:p w14:paraId="73F12F2B"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2-arachidonoylglycerol (2-AG)</w:t>
            </w:r>
          </w:p>
        </w:tc>
        <w:tc>
          <w:tcPr>
            <w:tcW w:w="850" w:type="dxa"/>
            <w:shd w:val="clear" w:color="auto" w:fill="auto"/>
            <w:noWrap/>
            <w:vAlign w:val="bottom"/>
            <w:hideMark/>
          </w:tcPr>
          <w:p w14:paraId="06AB7B16"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-0.758</w:t>
            </w:r>
          </w:p>
        </w:tc>
        <w:tc>
          <w:tcPr>
            <w:tcW w:w="993" w:type="dxa"/>
            <w:shd w:val="clear" w:color="auto" w:fill="auto"/>
            <w:noWrap/>
            <w:vAlign w:val="bottom"/>
            <w:hideMark/>
          </w:tcPr>
          <w:p w14:paraId="7B9DB535"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224" w:type="dxa"/>
            <w:shd w:val="clear" w:color="auto" w:fill="auto"/>
            <w:noWrap/>
            <w:vAlign w:val="bottom"/>
            <w:hideMark/>
          </w:tcPr>
          <w:p w14:paraId="6C3DB7A0"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0.005</w:t>
            </w:r>
          </w:p>
        </w:tc>
      </w:tr>
      <w:tr w:rsidR="00927A13" w:rsidRPr="00671923" w14:paraId="4031CA9B" w14:textId="77777777" w:rsidTr="002F30F8">
        <w:trPr>
          <w:trHeight w:val="290"/>
        </w:trPr>
        <w:tc>
          <w:tcPr>
            <w:tcW w:w="5949" w:type="dxa"/>
            <w:shd w:val="clear" w:color="auto" w:fill="auto"/>
            <w:noWrap/>
            <w:vAlign w:val="bottom"/>
            <w:hideMark/>
          </w:tcPr>
          <w:p w14:paraId="064B9646"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HMDB11496</w:t>
            </w:r>
          </w:p>
          <w:p w14:paraId="1CD09DC0"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Style w:val="Strong"/>
                <w:rFonts w:ascii="Times New Roman" w:hAnsi="Times New Roman" w:cs="Times New Roman"/>
                <w:b w:val="0"/>
                <w:bCs w:val="0"/>
                <w:color w:val="333333"/>
                <w:sz w:val="24"/>
                <w:szCs w:val="24"/>
                <w:shd w:val="clear" w:color="auto" w:fill="FFFFFF"/>
              </w:rPr>
              <w:t>LysoPE</w:t>
            </w:r>
            <w:proofErr w:type="spellEnd"/>
            <w:r w:rsidRPr="00A82423">
              <w:rPr>
                <w:rStyle w:val="Strong"/>
                <w:rFonts w:ascii="Times New Roman" w:hAnsi="Times New Roman" w:cs="Times New Roman"/>
                <w:b w:val="0"/>
                <w:bCs w:val="0"/>
                <w:color w:val="333333"/>
                <w:sz w:val="24"/>
                <w:szCs w:val="24"/>
                <w:shd w:val="clear" w:color="auto" w:fill="FFFFFF"/>
              </w:rPr>
              <w:t>(0:0/22:6(4Z,7Z,10Z,13Z,16Z,19Z))</w:t>
            </w:r>
          </w:p>
        </w:tc>
        <w:tc>
          <w:tcPr>
            <w:tcW w:w="850" w:type="dxa"/>
            <w:shd w:val="clear" w:color="auto" w:fill="auto"/>
            <w:noWrap/>
            <w:vAlign w:val="bottom"/>
            <w:hideMark/>
          </w:tcPr>
          <w:p w14:paraId="0A408993"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-1.336</w:t>
            </w:r>
          </w:p>
        </w:tc>
        <w:tc>
          <w:tcPr>
            <w:tcW w:w="993" w:type="dxa"/>
            <w:shd w:val="clear" w:color="auto" w:fill="auto"/>
            <w:noWrap/>
            <w:vAlign w:val="bottom"/>
            <w:hideMark/>
          </w:tcPr>
          <w:p w14:paraId="68EA7011"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224" w:type="dxa"/>
            <w:shd w:val="clear" w:color="auto" w:fill="auto"/>
            <w:noWrap/>
            <w:vAlign w:val="bottom"/>
            <w:hideMark/>
          </w:tcPr>
          <w:p w14:paraId="04DA27B4"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0.005</w:t>
            </w:r>
          </w:p>
        </w:tc>
      </w:tr>
      <w:tr w:rsidR="00927A13" w:rsidRPr="00671923" w14:paraId="6512A196" w14:textId="77777777" w:rsidTr="002F30F8">
        <w:trPr>
          <w:trHeight w:val="290"/>
        </w:trPr>
        <w:tc>
          <w:tcPr>
            <w:tcW w:w="5949" w:type="dxa"/>
            <w:shd w:val="clear" w:color="auto" w:fill="auto"/>
            <w:noWrap/>
            <w:vAlign w:val="bottom"/>
            <w:hideMark/>
          </w:tcPr>
          <w:p w14:paraId="51366836"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HMDB00705</w:t>
            </w:r>
          </w:p>
          <w:p w14:paraId="2F48B988"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Fonts w:ascii="Times New Roman" w:hAnsi="Times New Roman" w:cs="Times New Roman"/>
                <w:color w:val="333333"/>
                <w:sz w:val="24"/>
                <w:szCs w:val="24"/>
                <w:shd w:val="clear" w:color="auto" w:fill="FFFFFF"/>
              </w:rPr>
              <w:t>Hexanoylcarnitine</w:t>
            </w:r>
            <w:proofErr w:type="spellEnd"/>
          </w:p>
        </w:tc>
        <w:tc>
          <w:tcPr>
            <w:tcW w:w="850" w:type="dxa"/>
            <w:shd w:val="clear" w:color="auto" w:fill="auto"/>
            <w:noWrap/>
            <w:vAlign w:val="bottom"/>
            <w:hideMark/>
          </w:tcPr>
          <w:p w14:paraId="14026F0D"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0.212</w:t>
            </w:r>
          </w:p>
        </w:tc>
        <w:tc>
          <w:tcPr>
            <w:tcW w:w="993" w:type="dxa"/>
            <w:shd w:val="clear" w:color="auto" w:fill="auto"/>
            <w:noWrap/>
            <w:vAlign w:val="bottom"/>
            <w:hideMark/>
          </w:tcPr>
          <w:p w14:paraId="3C6AF4A1"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224" w:type="dxa"/>
            <w:shd w:val="clear" w:color="auto" w:fill="auto"/>
            <w:noWrap/>
            <w:vAlign w:val="bottom"/>
            <w:hideMark/>
          </w:tcPr>
          <w:p w14:paraId="6E379316"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0.023</w:t>
            </w:r>
          </w:p>
        </w:tc>
      </w:tr>
      <w:tr w:rsidR="00927A13" w:rsidRPr="00671923" w14:paraId="1F760D98" w14:textId="77777777" w:rsidTr="002F30F8">
        <w:trPr>
          <w:trHeight w:val="290"/>
        </w:trPr>
        <w:tc>
          <w:tcPr>
            <w:tcW w:w="5949" w:type="dxa"/>
            <w:shd w:val="clear" w:color="auto" w:fill="auto"/>
            <w:noWrap/>
            <w:vAlign w:val="bottom"/>
            <w:hideMark/>
          </w:tcPr>
          <w:p w14:paraId="16CDD53B"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HMDB11531</w:t>
            </w:r>
          </w:p>
          <w:p w14:paraId="7179F4D3"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MG(0:0/14:1(9Z)/0:0</w:t>
            </w:r>
          </w:p>
        </w:tc>
        <w:tc>
          <w:tcPr>
            <w:tcW w:w="850" w:type="dxa"/>
            <w:shd w:val="clear" w:color="auto" w:fill="auto"/>
            <w:noWrap/>
            <w:vAlign w:val="bottom"/>
            <w:hideMark/>
          </w:tcPr>
          <w:p w14:paraId="6EB22BED"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-0.683</w:t>
            </w:r>
          </w:p>
        </w:tc>
        <w:tc>
          <w:tcPr>
            <w:tcW w:w="993" w:type="dxa"/>
            <w:shd w:val="clear" w:color="auto" w:fill="auto"/>
            <w:noWrap/>
            <w:vAlign w:val="bottom"/>
            <w:hideMark/>
          </w:tcPr>
          <w:p w14:paraId="444C04E1"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224" w:type="dxa"/>
            <w:shd w:val="clear" w:color="auto" w:fill="auto"/>
            <w:noWrap/>
            <w:vAlign w:val="bottom"/>
            <w:hideMark/>
          </w:tcPr>
          <w:p w14:paraId="3364073A"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0.026</w:t>
            </w:r>
          </w:p>
        </w:tc>
      </w:tr>
      <w:tr w:rsidR="00927A13" w:rsidRPr="00671923" w14:paraId="60362AEE" w14:textId="77777777" w:rsidTr="002F30F8">
        <w:trPr>
          <w:trHeight w:val="290"/>
        </w:trPr>
        <w:tc>
          <w:tcPr>
            <w:tcW w:w="5949" w:type="dxa"/>
            <w:shd w:val="clear" w:color="auto" w:fill="auto"/>
            <w:noWrap/>
            <w:vAlign w:val="bottom"/>
            <w:hideMark/>
          </w:tcPr>
          <w:p w14:paraId="0EF44BAD"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HMDB02759</w:t>
            </w:r>
          </w:p>
          <w:p w14:paraId="4D07DBF3"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 xml:space="preserve">Androsterone </w:t>
            </w:r>
            <w:proofErr w:type="spellStart"/>
            <w:r w:rsidRPr="00A82423">
              <w:rPr>
                <w:rFonts w:ascii="Times New Roman" w:hAnsi="Times New Roman" w:cs="Times New Roman"/>
                <w:color w:val="333333"/>
                <w:sz w:val="24"/>
                <w:szCs w:val="24"/>
                <w:shd w:val="clear" w:color="auto" w:fill="FFFFFF"/>
              </w:rPr>
              <w:t>sulfate</w:t>
            </w:r>
            <w:proofErr w:type="spellEnd"/>
          </w:p>
        </w:tc>
        <w:tc>
          <w:tcPr>
            <w:tcW w:w="850" w:type="dxa"/>
            <w:shd w:val="clear" w:color="auto" w:fill="auto"/>
            <w:noWrap/>
            <w:vAlign w:val="bottom"/>
            <w:hideMark/>
          </w:tcPr>
          <w:p w14:paraId="418DEAA5"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-0.327</w:t>
            </w:r>
          </w:p>
        </w:tc>
        <w:tc>
          <w:tcPr>
            <w:tcW w:w="993" w:type="dxa"/>
            <w:shd w:val="clear" w:color="auto" w:fill="auto"/>
            <w:noWrap/>
            <w:vAlign w:val="bottom"/>
            <w:hideMark/>
          </w:tcPr>
          <w:p w14:paraId="7C6F8EF5"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224" w:type="dxa"/>
            <w:shd w:val="clear" w:color="auto" w:fill="auto"/>
            <w:noWrap/>
            <w:vAlign w:val="bottom"/>
            <w:hideMark/>
          </w:tcPr>
          <w:p w14:paraId="5ECC5718"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0.026</w:t>
            </w:r>
          </w:p>
        </w:tc>
      </w:tr>
      <w:tr w:rsidR="00927A13" w:rsidRPr="00671923" w14:paraId="732FC7E8" w14:textId="77777777" w:rsidTr="002F30F8">
        <w:trPr>
          <w:trHeight w:val="290"/>
        </w:trPr>
        <w:tc>
          <w:tcPr>
            <w:tcW w:w="5949" w:type="dxa"/>
            <w:shd w:val="clear" w:color="auto" w:fill="auto"/>
            <w:noWrap/>
            <w:vAlign w:val="bottom"/>
            <w:hideMark/>
          </w:tcPr>
          <w:p w14:paraId="1919C5EE"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HMDB00622</w:t>
            </w:r>
          </w:p>
          <w:p w14:paraId="0CCAEA4B"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Ethylmalonic acid</w:t>
            </w:r>
          </w:p>
        </w:tc>
        <w:tc>
          <w:tcPr>
            <w:tcW w:w="850" w:type="dxa"/>
            <w:shd w:val="clear" w:color="auto" w:fill="auto"/>
            <w:noWrap/>
            <w:vAlign w:val="bottom"/>
            <w:hideMark/>
          </w:tcPr>
          <w:p w14:paraId="5F8B06E0"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-0.795</w:t>
            </w:r>
          </w:p>
        </w:tc>
        <w:tc>
          <w:tcPr>
            <w:tcW w:w="993" w:type="dxa"/>
            <w:shd w:val="clear" w:color="auto" w:fill="auto"/>
            <w:noWrap/>
            <w:vAlign w:val="bottom"/>
            <w:hideMark/>
          </w:tcPr>
          <w:p w14:paraId="7393B216"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0.001</w:t>
            </w:r>
          </w:p>
        </w:tc>
        <w:tc>
          <w:tcPr>
            <w:tcW w:w="1224" w:type="dxa"/>
            <w:shd w:val="clear" w:color="auto" w:fill="auto"/>
            <w:noWrap/>
            <w:vAlign w:val="bottom"/>
            <w:hideMark/>
          </w:tcPr>
          <w:p w14:paraId="0423F9B8"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0.040</w:t>
            </w:r>
          </w:p>
        </w:tc>
      </w:tr>
      <w:tr w:rsidR="00927A13" w:rsidRPr="00671923" w14:paraId="3028BBF1" w14:textId="77777777" w:rsidTr="002F30F8">
        <w:trPr>
          <w:trHeight w:val="290"/>
        </w:trPr>
        <w:tc>
          <w:tcPr>
            <w:tcW w:w="5949" w:type="dxa"/>
            <w:shd w:val="clear" w:color="auto" w:fill="auto"/>
            <w:noWrap/>
            <w:vAlign w:val="bottom"/>
            <w:hideMark/>
          </w:tcPr>
          <w:p w14:paraId="0B14F4BD"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HMDB11152</w:t>
            </w:r>
          </w:p>
          <w:p w14:paraId="3DFDA80A"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Style w:val="Strong"/>
                <w:rFonts w:ascii="Times New Roman" w:hAnsi="Times New Roman" w:cs="Times New Roman"/>
                <w:b w:val="0"/>
                <w:bCs w:val="0"/>
                <w:color w:val="333333"/>
                <w:sz w:val="24"/>
                <w:szCs w:val="24"/>
                <w:shd w:val="clear" w:color="auto" w:fill="FFFFFF"/>
              </w:rPr>
              <w:t>LysoPE</w:t>
            </w:r>
            <w:proofErr w:type="spellEnd"/>
            <w:r w:rsidRPr="00A82423">
              <w:rPr>
                <w:rStyle w:val="Strong"/>
                <w:rFonts w:ascii="Times New Roman" w:hAnsi="Times New Roman" w:cs="Times New Roman"/>
                <w:b w:val="0"/>
                <w:bCs w:val="0"/>
                <w:color w:val="333333"/>
                <w:sz w:val="24"/>
                <w:szCs w:val="24"/>
                <w:shd w:val="clear" w:color="auto" w:fill="FFFFFF"/>
              </w:rPr>
              <w:t>(P-16:0/0:0)</w:t>
            </w:r>
          </w:p>
        </w:tc>
        <w:tc>
          <w:tcPr>
            <w:tcW w:w="850" w:type="dxa"/>
            <w:shd w:val="clear" w:color="auto" w:fill="auto"/>
            <w:noWrap/>
            <w:vAlign w:val="bottom"/>
            <w:hideMark/>
          </w:tcPr>
          <w:p w14:paraId="47245602"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-1.089</w:t>
            </w:r>
          </w:p>
        </w:tc>
        <w:tc>
          <w:tcPr>
            <w:tcW w:w="993" w:type="dxa"/>
            <w:shd w:val="clear" w:color="auto" w:fill="auto"/>
            <w:noWrap/>
            <w:vAlign w:val="bottom"/>
            <w:hideMark/>
          </w:tcPr>
          <w:p w14:paraId="5804646A"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0.001</w:t>
            </w:r>
          </w:p>
        </w:tc>
        <w:tc>
          <w:tcPr>
            <w:tcW w:w="1224" w:type="dxa"/>
            <w:shd w:val="clear" w:color="auto" w:fill="auto"/>
            <w:noWrap/>
            <w:vAlign w:val="bottom"/>
            <w:hideMark/>
          </w:tcPr>
          <w:p w14:paraId="3B8D209B"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0.042</w:t>
            </w:r>
          </w:p>
        </w:tc>
      </w:tr>
      <w:tr w:rsidR="00927A13" w:rsidRPr="00671923" w14:paraId="52579005" w14:textId="77777777" w:rsidTr="002F30F8">
        <w:trPr>
          <w:trHeight w:val="290"/>
        </w:trPr>
        <w:tc>
          <w:tcPr>
            <w:tcW w:w="5949" w:type="dxa"/>
            <w:shd w:val="clear" w:color="auto" w:fill="auto"/>
            <w:noWrap/>
            <w:vAlign w:val="bottom"/>
            <w:hideMark/>
          </w:tcPr>
          <w:p w14:paraId="25BEDA07"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HMDB12088</w:t>
            </w:r>
          </w:p>
          <w:p w14:paraId="25BF1157"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Sphingomyelin (d18:0/18:1(11Z))</w:t>
            </w:r>
          </w:p>
        </w:tc>
        <w:tc>
          <w:tcPr>
            <w:tcW w:w="850" w:type="dxa"/>
            <w:shd w:val="clear" w:color="auto" w:fill="auto"/>
            <w:noWrap/>
            <w:vAlign w:val="bottom"/>
            <w:hideMark/>
          </w:tcPr>
          <w:p w14:paraId="2E09056E"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-0.332</w:t>
            </w:r>
          </w:p>
        </w:tc>
        <w:tc>
          <w:tcPr>
            <w:tcW w:w="993" w:type="dxa"/>
            <w:shd w:val="clear" w:color="auto" w:fill="auto"/>
            <w:noWrap/>
            <w:vAlign w:val="bottom"/>
            <w:hideMark/>
          </w:tcPr>
          <w:p w14:paraId="2B222A19"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0.001</w:t>
            </w:r>
          </w:p>
        </w:tc>
        <w:tc>
          <w:tcPr>
            <w:tcW w:w="1224" w:type="dxa"/>
            <w:shd w:val="clear" w:color="auto" w:fill="auto"/>
            <w:noWrap/>
            <w:vAlign w:val="bottom"/>
            <w:hideMark/>
          </w:tcPr>
          <w:p w14:paraId="58B5D274"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0.054</w:t>
            </w:r>
          </w:p>
        </w:tc>
      </w:tr>
      <w:tr w:rsidR="00927A13" w:rsidRPr="00671923" w14:paraId="5F7EA274" w14:textId="77777777" w:rsidTr="002F30F8">
        <w:trPr>
          <w:trHeight w:val="290"/>
        </w:trPr>
        <w:tc>
          <w:tcPr>
            <w:tcW w:w="5949" w:type="dxa"/>
            <w:shd w:val="clear" w:color="auto" w:fill="auto"/>
            <w:noWrap/>
            <w:vAlign w:val="bottom"/>
            <w:hideMark/>
          </w:tcPr>
          <w:p w14:paraId="043CEE88"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HMDB00387</w:t>
            </w:r>
          </w:p>
          <w:p w14:paraId="30977B4C"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Style w:val="Strong"/>
                <w:rFonts w:ascii="Times New Roman" w:hAnsi="Times New Roman" w:cs="Times New Roman"/>
                <w:b w:val="0"/>
                <w:bCs w:val="0"/>
                <w:color w:val="333333"/>
                <w:sz w:val="24"/>
                <w:szCs w:val="24"/>
                <w:shd w:val="clear" w:color="auto" w:fill="FFFFFF"/>
              </w:rPr>
              <w:t>3-Hydroxydodecanoic acid</w:t>
            </w:r>
          </w:p>
        </w:tc>
        <w:tc>
          <w:tcPr>
            <w:tcW w:w="850" w:type="dxa"/>
            <w:shd w:val="clear" w:color="auto" w:fill="auto"/>
            <w:noWrap/>
            <w:vAlign w:val="bottom"/>
            <w:hideMark/>
          </w:tcPr>
          <w:p w14:paraId="3E61ECAC"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0.198</w:t>
            </w:r>
          </w:p>
        </w:tc>
        <w:tc>
          <w:tcPr>
            <w:tcW w:w="993" w:type="dxa"/>
            <w:shd w:val="clear" w:color="auto" w:fill="auto"/>
            <w:noWrap/>
            <w:vAlign w:val="bottom"/>
            <w:hideMark/>
          </w:tcPr>
          <w:p w14:paraId="4DC16910"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0.003</w:t>
            </w:r>
          </w:p>
        </w:tc>
        <w:tc>
          <w:tcPr>
            <w:tcW w:w="1224" w:type="dxa"/>
            <w:shd w:val="clear" w:color="auto" w:fill="auto"/>
            <w:noWrap/>
            <w:vAlign w:val="bottom"/>
            <w:hideMark/>
          </w:tcPr>
          <w:p w14:paraId="0FE857D8"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0.103</w:t>
            </w:r>
          </w:p>
        </w:tc>
      </w:tr>
      <w:tr w:rsidR="00927A13" w:rsidRPr="00671923" w14:paraId="33333225" w14:textId="77777777" w:rsidTr="002F30F8">
        <w:trPr>
          <w:trHeight w:val="290"/>
        </w:trPr>
        <w:tc>
          <w:tcPr>
            <w:tcW w:w="5949" w:type="dxa"/>
            <w:shd w:val="clear" w:color="auto" w:fill="auto"/>
            <w:noWrap/>
            <w:vAlign w:val="bottom"/>
            <w:hideMark/>
          </w:tcPr>
          <w:p w14:paraId="182B23B2"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HMDB13325</w:t>
            </w:r>
            <w:r w:rsidRPr="00A82423">
              <w:rPr>
                <w:rFonts w:ascii="Times New Roman" w:hAnsi="Times New Roman" w:cs="Times New Roman"/>
                <w:color w:val="333333"/>
                <w:sz w:val="24"/>
                <w:szCs w:val="24"/>
              </w:rPr>
              <w:br/>
              <w:t>2-trans,4-cis-decadienoylcarnitine</w:t>
            </w:r>
          </w:p>
        </w:tc>
        <w:tc>
          <w:tcPr>
            <w:tcW w:w="850" w:type="dxa"/>
            <w:shd w:val="clear" w:color="auto" w:fill="auto"/>
            <w:noWrap/>
            <w:vAlign w:val="bottom"/>
            <w:hideMark/>
          </w:tcPr>
          <w:p w14:paraId="4A051830"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0.604</w:t>
            </w:r>
          </w:p>
        </w:tc>
        <w:tc>
          <w:tcPr>
            <w:tcW w:w="993" w:type="dxa"/>
            <w:shd w:val="clear" w:color="auto" w:fill="auto"/>
            <w:noWrap/>
            <w:vAlign w:val="bottom"/>
            <w:hideMark/>
          </w:tcPr>
          <w:p w14:paraId="407DCFF1"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0.003</w:t>
            </w:r>
          </w:p>
        </w:tc>
        <w:tc>
          <w:tcPr>
            <w:tcW w:w="1224" w:type="dxa"/>
            <w:shd w:val="clear" w:color="auto" w:fill="auto"/>
            <w:noWrap/>
            <w:vAlign w:val="bottom"/>
            <w:hideMark/>
          </w:tcPr>
          <w:p w14:paraId="359F169C"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0.106</w:t>
            </w:r>
          </w:p>
        </w:tc>
      </w:tr>
      <w:tr w:rsidR="00927A13" w:rsidRPr="00671923" w14:paraId="1A3279C0" w14:textId="77777777" w:rsidTr="002F30F8">
        <w:trPr>
          <w:trHeight w:val="290"/>
        </w:trPr>
        <w:tc>
          <w:tcPr>
            <w:tcW w:w="5949" w:type="dxa"/>
            <w:shd w:val="clear" w:color="auto" w:fill="auto"/>
            <w:noWrap/>
            <w:vAlign w:val="bottom"/>
            <w:hideMark/>
          </w:tcPr>
          <w:p w14:paraId="4E177641"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HMDB11474</w:t>
            </w:r>
          </w:p>
          <w:p w14:paraId="75207A05"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Style w:val="Strong"/>
                <w:rFonts w:ascii="Times New Roman" w:hAnsi="Times New Roman" w:cs="Times New Roman"/>
                <w:b w:val="0"/>
                <w:bCs w:val="0"/>
                <w:color w:val="333333"/>
                <w:sz w:val="24"/>
                <w:szCs w:val="24"/>
                <w:shd w:val="clear" w:color="auto" w:fill="FFFFFF"/>
              </w:rPr>
              <w:t>LysoPE</w:t>
            </w:r>
            <w:proofErr w:type="spellEnd"/>
            <w:r w:rsidRPr="00A82423">
              <w:rPr>
                <w:rStyle w:val="Strong"/>
                <w:rFonts w:ascii="Times New Roman" w:hAnsi="Times New Roman" w:cs="Times New Roman"/>
                <w:b w:val="0"/>
                <w:bCs w:val="0"/>
                <w:color w:val="333333"/>
                <w:sz w:val="24"/>
                <w:szCs w:val="24"/>
                <w:shd w:val="clear" w:color="auto" w:fill="FFFFFF"/>
              </w:rPr>
              <w:t>(0:0/16:1(9Z))</w:t>
            </w:r>
          </w:p>
        </w:tc>
        <w:tc>
          <w:tcPr>
            <w:tcW w:w="850" w:type="dxa"/>
            <w:shd w:val="clear" w:color="auto" w:fill="auto"/>
            <w:noWrap/>
            <w:vAlign w:val="bottom"/>
            <w:hideMark/>
          </w:tcPr>
          <w:p w14:paraId="79F60CEC"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-0.485</w:t>
            </w:r>
          </w:p>
        </w:tc>
        <w:tc>
          <w:tcPr>
            <w:tcW w:w="993" w:type="dxa"/>
            <w:shd w:val="clear" w:color="auto" w:fill="auto"/>
            <w:noWrap/>
            <w:vAlign w:val="bottom"/>
            <w:hideMark/>
          </w:tcPr>
          <w:p w14:paraId="6F5AA45B"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0.006</w:t>
            </w:r>
          </w:p>
        </w:tc>
        <w:tc>
          <w:tcPr>
            <w:tcW w:w="1224" w:type="dxa"/>
            <w:shd w:val="clear" w:color="auto" w:fill="auto"/>
            <w:noWrap/>
            <w:vAlign w:val="bottom"/>
            <w:hideMark/>
          </w:tcPr>
          <w:p w14:paraId="0360232F"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927A13" w:rsidRPr="00671923" w14:paraId="1510FB9D" w14:textId="77777777" w:rsidTr="002F30F8">
        <w:trPr>
          <w:trHeight w:val="290"/>
        </w:trPr>
        <w:tc>
          <w:tcPr>
            <w:tcW w:w="5949" w:type="dxa"/>
            <w:shd w:val="clear" w:color="auto" w:fill="auto"/>
            <w:noWrap/>
            <w:vAlign w:val="bottom"/>
            <w:hideMark/>
          </w:tcPr>
          <w:p w14:paraId="1D756CA8"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HMDB10395</w:t>
            </w:r>
          </w:p>
          <w:p w14:paraId="3CD61B75"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Fonts w:ascii="Times New Roman" w:hAnsi="Times New Roman" w:cs="Times New Roman"/>
                <w:color w:val="333333"/>
                <w:sz w:val="24"/>
                <w:szCs w:val="24"/>
                <w:shd w:val="clear" w:color="auto" w:fill="FFFFFF"/>
              </w:rPr>
              <w:t>LysoPC</w:t>
            </w:r>
            <w:proofErr w:type="spellEnd"/>
            <w:r w:rsidRPr="00A82423">
              <w:rPr>
                <w:rFonts w:ascii="Times New Roman" w:hAnsi="Times New Roman" w:cs="Times New Roman"/>
                <w:color w:val="333333"/>
                <w:sz w:val="24"/>
                <w:szCs w:val="24"/>
                <w:shd w:val="clear" w:color="auto" w:fill="FFFFFF"/>
              </w:rPr>
              <w:t>(20:4(5Z,8Z,11Z,14Z))</w:t>
            </w:r>
          </w:p>
        </w:tc>
        <w:tc>
          <w:tcPr>
            <w:tcW w:w="850" w:type="dxa"/>
            <w:shd w:val="clear" w:color="auto" w:fill="auto"/>
            <w:noWrap/>
            <w:vAlign w:val="bottom"/>
            <w:hideMark/>
          </w:tcPr>
          <w:p w14:paraId="7CE83AB5"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-0.395</w:t>
            </w:r>
          </w:p>
        </w:tc>
        <w:tc>
          <w:tcPr>
            <w:tcW w:w="993" w:type="dxa"/>
            <w:shd w:val="clear" w:color="auto" w:fill="auto"/>
            <w:noWrap/>
            <w:vAlign w:val="bottom"/>
            <w:hideMark/>
          </w:tcPr>
          <w:p w14:paraId="74211E79"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224" w:type="dxa"/>
            <w:shd w:val="clear" w:color="auto" w:fill="auto"/>
            <w:noWrap/>
            <w:vAlign w:val="bottom"/>
            <w:hideMark/>
          </w:tcPr>
          <w:p w14:paraId="359AF760"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927A13" w:rsidRPr="00671923" w14:paraId="5E2344A2" w14:textId="77777777" w:rsidTr="002F30F8">
        <w:trPr>
          <w:trHeight w:val="290"/>
        </w:trPr>
        <w:tc>
          <w:tcPr>
            <w:tcW w:w="5949" w:type="dxa"/>
            <w:shd w:val="clear" w:color="auto" w:fill="auto"/>
            <w:noWrap/>
            <w:vAlign w:val="bottom"/>
            <w:hideMark/>
          </w:tcPr>
          <w:p w14:paraId="4791726D"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HMDB11484</w:t>
            </w:r>
            <w:r w:rsidRPr="00A82423">
              <w:rPr>
                <w:rFonts w:ascii="Times New Roman" w:hAnsi="Times New Roman" w:cs="Times New Roman"/>
                <w:color w:val="333333"/>
                <w:sz w:val="24"/>
                <w:szCs w:val="24"/>
              </w:rPr>
              <w:br/>
            </w:r>
            <w:proofErr w:type="spellStart"/>
            <w:r w:rsidRPr="00A82423">
              <w:rPr>
                <w:rFonts w:ascii="Times New Roman" w:hAnsi="Times New Roman" w:cs="Times New Roman"/>
                <w:color w:val="333333"/>
                <w:sz w:val="24"/>
                <w:szCs w:val="24"/>
              </w:rPr>
              <w:t>LysoPE</w:t>
            </w:r>
            <w:proofErr w:type="spellEnd"/>
            <w:r w:rsidRPr="00A82423">
              <w:rPr>
                <w:rFonts w:ascii="Times New Roman" w:hAnsi="Times New Roman" w:cs="Times New Roman"/>
                <w:color w:val="333333"/>
                <w:sz w:val="24"/>
                <w:szCs w:val="24"/>
              </w:rPr>
              <w:t>(0:0/20:3(11Z,14Z,17Z))</w:t>
            </w:r>
          </w:p>
        </w:tc>
        <w:tc>
          <w:tcPr>
            <w:tcW w:w="850" w:type="dxa"/>
            <w:shd w:val="clear" w:color="auto" w:fill="auto"/>
            <w:noWrap/>
            <w:vAlign w:val="bottom"/>
            <w:hideMark/>
          </w:tcPr>
          <w:p w14:paraId="31DFA8E0"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-0.591</w:t>
            </w:r>
          </w:p>
        </w:tc>
        <w:tc>
          <w:tcPr>
            <w:tcW w:w="993" w:type="dxa"/>
            <w:shd w:val="clear" w:color="auto" w:fill="auto"/>
            <w:noWrap/>
            <w:vAlign w:val="bottom"/>
            <w:hideMark/>
          </w:tcPr>
          <w:p w14:paraId="6C5E54B7"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224" w:type="dxa"/>
            <w:shd w:val="clear" w:color="auto" w:fill="auto"/>
            <w:noWrap/>
            <w:vAlign w:val="bottom"/>
            <w:hideMark/>
          </w:tcPr>
          <w:p w14:paraId="79E4EB49"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927A13" w:rsidRPr="00671923" w14:paraId="05904D5D" w14:textId="77777777" w:rsidTr="002F30F8">
        <w:trPr>
          <w:trHeight w:val="290"/>
        </w:trPr>
        <w:tc>
          <w:tcPr>
            <w:tcW w:w="5949" w:type="dxa"/>
            <w:shd w:val="clear" w:color="auto" w:fill="auto"/>
            <w:noWrap/>
            <w:vAlign w:val="bottom"/>
            <w:hideMark/>
          </w:tcPr>
          <w:p w14:paraId="0A0CD119"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HMDB00152</w:t>
            </w:r>
          </w:p>
          <w:p w14:paraId="28BE622F"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Style w:val="Strong"/>
                <w:rFonts w:ascii="Times New Roman" w:hAnsi="Times New Roman" w:cs="Times New Roman"/>
                <w:b w:val="0"/>
                <w:bCs w:val="0"/>
                <w:color w:val="333333"/>
                <w:sz w:val="24"/>
                <w:szCs w:val="24"/>
                <w:shd w:val="clear" w:color="auto" w:fill="FFFFFF"/>
              </w:rPr>
              <w:t>Gentisic</w:t>
            </w:r>
            <w:proofErr w:type="spellEnd"/>
            <w:r w:rsidRPr="00A82423">
              <w:rPr>
                <w:rStyle w:val="Strong"/>
                <w:rFonts w:ascii="Times New Roman" w:hAnsi="Times New Roman" w:cs="Times New Roman"/>
                <w:b w:val="0"/>
                <w:bCs w:val="0"/>
                <w:color w:val="333333"/>
                <w:sz w:val="24"/>
                <w:szCs w:val="24"/>
                <w:shd w:val="clear" w:color="auto" w:fill="FFFFFF"/>
              </w:rPr>
              <w:t xml:space="preserve"> acid</w:t>
            </w:r>
          </w:p>
        </w:tc>
        <w:tc>
          <w:tcPr>
            <w:tcW w:w="850" w:type="dxa"/>
            <w:shd w:val="clear" w:color="auto" w:fill="auto"/>
            <w:noWrap/>
            <w:vAlign w:val="bottom"/>
            <w:hideMark/>
          </w:tcPr>
          <w:p w14:paraId="2AC95E19"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0.409</w:t>
            </w:r>
          </w:p>
        </w:tc>
        <w:tc>
          <w:tcPr>
            <w:tcW w:w="993" w:type="dxa"/>
            <w:shd w:val="clear" w:color="auto" w:fill="auto"/>
            <w:noWrap/>
            <w:vAlign w:val="bottom"/>
            <w:hideMark/>
          </w:tcPr>
          <w:p w14:paraId="0A2BA154"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224" w:type="dxa"/>
            <w:shd w:val="clear" w:color="auto" w:fill="auto"/>
            <w:noWrap/>
            <w:vAlign w:val="bottom"/>
            <w:hideMark/>
          </w:tcPr>
          <w:p w14:paraId="46D8C87D"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927A13" w:rsidRPr="00671923" w14:paraId="195A64B5" w14:textId="77777777" w:rsidTr="002F30F8">
        <w:trPr>
          <w:trHeight w:val="290"/>
        </w:trPr>
        <w:tc>
          <w:tcPr>
            <w:tcW w:w="5949" w:type="dxa"/>
            <w:shd w:val="clear" w:color="auto" w:fill="auto"/>
            <w:noWrap/>
            <w:vAlign w:val="bottom"/>
            <w:hideMark/>
          </w:tcPr>
          <w:p w14:paraId="0BF4961F"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HMDB12881</w:t>
            </w:r>
          </w:p>
          <w:p w14:paraId="412FD29E"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Style w:val="Strong"/>
                <w:rFonts w:ascii="Times New Roman" w:hAnsi="Times New Roman" w:cs="Times New Roman"/>
                <w:b w:val="0"/>
                <w:bCs w:val="0"/>
                <w:color w:val="333333"/>
                <w:sz w:val="24"/>
                <w:szCs w:val="24"/>
                <w:shd w:val="clear" w:color="auto" w:fill="FFFFFF"/>
              </w:rPr>
              <w:t>Acetylcarnosine</w:t>
            </w:r>
            <w:proofErr w:type="spellEnd"/>
          </w:p>
        </w:tc>
        <w:tc>
          <w:tcPr>
            <w:tcW w:w="850" w:type="dxa"/>
            <w:shd w:val="clear" w:color="auto" w:fill="auto"/>
            <w:noWrap/>
            <w:vAlign w:val="bottom"/>
            <w:hideMark/>
          </w:tcPr>
          <w:p w14:paraId="62AFC971"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0.129</w:t>
            </w:r>
          </w:p>
        </w:tc>
        <w:tc>
          <w:tcPr>
            <w:tcW w:w="993" w:type="dxa"/>
            <w:shd w:val="clear" w:color="auto" w:fill="auto"/>
            <w:noWrap/>
            <w:vAlign w:val="bottom"/>
            <w:hideMark/>
          </w:tcPr>
          <w:p w14:paraId="0CCFF049"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224" w:type="dxa"/>
            <w:shd w:val="clear" w:color="auto" w:fill="auto"/>
            <w:noWrap/>
            <w:vAlign w:val="bottom"/>
            <w:hideMark/>
          </w:tcPr>
          <w:p w14:paraId="2041DA24"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927A13" w:rsidRPr="00671923" w14:paraId="3147A605" w14:textId="77777777" w:rsidTr="002F30F8">
        <w:trPr>
          <w:trHeight w:val="290"/>
        </w:trPr>
        <w:tc>
          <w:tcPr>
            <w:tcW w:w="5949" w:type="dxa"/>
            <w:shd w:val="clear" w:color="auto" w:fill="auto"/>
            <w:noWrap/>
            <w:vAlign w:val="bottom"/>
            <w:hideMark/>
          </w:tcPr>
          <w:p w14:paraId="3BD62E20" w14:textId="77777777" w:rsidR="00927A1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HMDB61112</w:t>
            </w:r>
          </w:p>
          <w:p w14:paraId="22B44836"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rPr>
              <w:t>3-Carboxy-4-methyl-5-propyl-2-furanpropionic acid (CMPF)</w:t>
            </w:r>
          </w:p>
        </w:tc>
        <w:tc>
          <w:tcPr>
            <w:tcW w:w="850" w:type="dxa"/>
            <w:shd w:val="clear" w:color="auto" w:fill="auto"/>
            <w:noWrap/>
            <w:vAlign w:val="bottom"/>
            <w:hideMark/>
          </w:tcPr>
          <w:p w14:paraId="7942F723"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-0.313</w:t>
            </w:r>
          </w:p>
        </w:tc>
        <w:tc>
          <w:tcPr>
            <w:tcW w:w="993" w:type="dxa"/>
            <w:shd w:val="clear" w:color="auto" w:fill="auto"/>
            <w:noWrap/>
            <w:vAlign w:val="bottom"/>
            <w:hideMark/>
          </w:tcPr>
          <w:p w14:paraId="190FEA69"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0.008</w:t>
            </w:r>
          </w:p>
        </w:tc>
        <w:tc>
          <w:tcPr>
            <w:tcW w:w="1224" w:type="dxa"/>
            <w:shd w:val="clear" w:color="auto" w:fill="auto"/>
            <w:noWrap/>
            <w:vAlign w:val="bottom"/>
            <w:hideMark/>
          </w:tcPr>
          <w:p w14:paraId="12A078D1"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0.162</w:t>
            </w:r>
          </w:p>
        </w:tc>
      </w:tr>
      <w:tr w:rsidR="00927A13" w:rsidRPr="00671923" w14:paraId="3D325F9A" w14:textId="77777777" w:rsidTr="002F30F8">
        <w:trPr>
          <w:trHeight w:val="290"/>
        </w:trPr>
        <w:tc>
          <w:tcPr>
            <w:tcW w:w="5949" w:type="dxa"/>
            <w:shd w:val="clear" w:color="auto" w:fill="auto"/>
            <w:noWrap/>
            <w:vAlign w:val="bottom"/>
            <w:hideMark/>
          </w:tcPr>
          <w:p w14:paraId="24B8DB38"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HMDB00529</w:t>
            </w:r>
            <w:r w:rsidRPr="00A82423">
              <w:rPr>
                <w:rFonts w:ascii="Times New Roman" w:hAnsi="Times New Roman" w:cs="Times New Roman"/>
                <w:color w:val="333333"/>
                <w:sz w:val="24"/>
                <w:szCs w:val="24"/>
              </w:rPr>
              <w:br/>
              <w:t>5Z-Dodecenoic acid</w:t>
            </w:r>
          </w:p>
        </w:tc>
        <w:tc>
          <w:tcPr>
            <w:tcW w:w="850" w:type="dxa"/>
            <w:shd w:val="clear" w:color="auto" w:fill="auto"/>
            <w:noWrap/>
            <w:vAlign w:val="bottom"/>
            <w:hideMark/>
          </w:tcPr>
          <w:p w14:paraId="62BEBF2B"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-0.720</w:t>
            </w:r>
          </w:p>
        </w:tc>
        <w:tc>
          <w:tcPr>
            <w:tcW w:w="993" w:type="dxa"/>
            <w:shd w:val="clear" w:color="auto" w:fill="auto"/>
            <w:noWrap/>
            <w:vAlign w:val="bottom"/>
            <w:hideMark/>
          </w:tcPr>
          <w:p w14:paraId="4AB8CDEE"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0.009</w:t>
            </w:r>
          </w:p>
        </w:tc>
        <w:tc>
          <w:tcPr>
            <w:tcW w:w="1224" w:type="dxa"/>
            <w:shd w:val="clear" w:color="auto" w:fill="auto"/>
            <w:noWrap/>
            <w:vAlign w:val="bottom"/>
            <w:hideMark/>
          </w:tcPr>
          <w:p w14:paraId="2EC10039"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0.162</w:t>
            </w:r>
          </w:p>
        </w:tc>
      </w:tr>
      <w:tr w:rsidR="00927A13" w:rsidRPr="00671923" w14:paraId="3FA49ADD" w14:textId="77777777" w:rsidTr="002F30F8">
        <w:trPr>
          <w:trHeight w:val="290"/>
        </w:trPr>
        <w:tc>
          <w:tcPr>
            <w:tcW w:w="5949" w:type="dxa"/>
            <w:shd w:val="clear" w:color="auto" w:fill="auto"/>
            <w:noWrap/>
            <w:vAlign w:val="bottom"/>
            <w:hideMark/>
          </w:tcPr>
          <w:p w14:paraId="508A6911"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lastRenderedPageBreak/>
              <w:t>HMDB02183</w:t>
            </w:r>
            <w:r w:rsidRPr="00A82423">
              <w:rPr>
                <w:rFonts w:ascii="Times New Roman" w:hAnsi="Times New Roman" w:cs="Times New Roman"/>
                <w:color w:val="333333"/>
                <w:sz w:val="24"/>
                <w:szCs w:val="24"/>
              </w:rPr>
              <w:br/>
              <w:t>Docosahexaenoic acid (DHA)</w:t>
            </w:r>
          </w:p>
        </w:tc>
        <w:tc>
          <w:tcPr>
            <w:tcW w:w="850" w:type="dxa"/>
            <w:shd w:val="clear" w:color="auto" w:fill="auto"/>
            <w:noWrap/>
            <w:vAlign w:val="bottom"/>
            <w:hideMark/>
          </w:tcPr>
          <w:p w14:paraId="68ED8E02"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-0.115</w:t>
            </w:r>
          </w:p>
        </w:tc>
        <w:tc>
          <w:tcPr>
            <w:tcW w:w="993" w:type="dxa"/>
            <w:shd w:val="clear" w:color="auto" w:fill="auto"/>
            <w:noWrap/>
            <w:vAlign w:val="bottom"/>
            <w:hideMark/>
          </w:tcPr>
          <w:p w14:paraId="7C6DE4F3"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0.017</w:t>
            </w:r>
          </w:p>
        </w:tc>
        <w:tc>
          <w:tcPr>
            <w:tcW w:w="1224" w:type="dxa"/>
            <w:shd w:val="clear" w:color="auto" w:fill="auto"/>
            <w:noWrap/>
            <w:vAlign w:val="bottom"/>
            <w:hideMark/>
          </w:tcPr>
          <w:p w14:paraId="1EF532A5"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0.281</w:t>
            </w:r>
          </w:p>
        </w:tc>
      </w:tr>
      <w:tr w:rsidR="00927A13" w:rsidRPr="00671923" w14:paraId="4008BCC3" w14:textId="77777777" w:rsidTr="002F30F8">
        <w:trPr>
          <w:trHeight w:val="290"/>
        </w:trPr>
        <w:tc>
          <w:tcPr>
            <w:tcW w:w="5949" w:type="dxa"/>
            <w:shd w:val="clear" w:color="auto" w:fill="auto"/>
            <w:noWrap/>
            <w:vAlign w:val="bottom"/>
            <w:hideMark/>
          </w:tcPr>
          <w:p w14:paraId="28D5EF98"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HMDB11473</w:t>
            </w:r>
            <w:r w:rsidRPr="00A82423">
              <w:rPr>
                <w:rFonts w:ascii="Times New Roman" w:hAnsi="Times New Roman" w:cs="Times New Roman"/>
                <w:color w:val="333333"/>
                <w:sz w:val="24"/>
                <w:szCs w:val="24"/>
              </w:rPr>
              <w:br/>
            </w:r>
            <w:proofErr w:type="spellStart"/>
            <w:r w:rsidRPr="00A82423">
              <w:rPr>
                <w:rFonts w:ascii="Times New Roman" w:hAnsi="Times New Roman" w:cs="Times New Roman"/>
                <w:color w:val="333333"/>
                <w:sz w:val="24"/>
                <w:szCs w:val="24"/>
              </w:rPr>
              <w:t>LysoPE</w:t>
            </w:r>
            <w:proofErr w:type="spellEnd"/>
            <w:r w:rsidRPr="00A82423">
              <w:rPr>
                <w:rFonts w:ascii="Times New Roman" w:hAnsi="Times New Roman" w:cs="Times New Roman"/>
                <w:color w:val="333333"/>
                <w:sz w:val="24"/>
                <w:szCs w:val="24"/>
              </w:rPr>
              <w:t>(0:0/16:0)</w:t>
            </w:r>
          </w:p>
        </w:tc>
        <w:tc>
          <w:tcPr>
            <w:tcW w:w="850" w:type="dxa"/>
            <w:shd w:val="clear" w:color="auto" w:fill="auto"/>
            <w:noWrap/>
            <w:vAlign w:val="bottom"/>
            <w:hideMark/>
          </w:tcPr>
          <w:p w14:paraId="325575DB"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-1.100</w:t>
            </w:r>
          </w:p>
        </w:tc>
        <w:tc>
          <w:tcPr>
            <w:tcW w:w="993" w:type="dxa"/>
            <w:shd w:val="clear" w:color="auto" w:fill="auto"/>
            <w:noWrap/>
            <w:vAlign w:val="bottom"/>
            <w:hideMark/>
          </w:tcPr>
          <w:p w14:paraId="13973205"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0.017</w:t>
            </w:r>
          </w:p>
        </w:tc>
        <w:tc>
          <w:tcPr>
            <w:tcW w:w="1224" w:type="dxa"/>
            <w:shd w:val="clear" w:color="auto" w:fill="auto"/>
            <w:noWrap/>
            <w:vAlign w:val="bottom"/>
            <w:hideMark/>
          </w:tcPr>
          <w:p w14:paraId="2A66AD07"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0.281</w:t>
            </w:r>
          </w:p>
        </w:tc>
      </w:tr>
      <w:tr w:rsidR="00927A13" w:rsidRPr="00671923" w14:paraId="3A411369" w14:textId="77777777" w:rsidTr="002F30F8">
        <w:trPr>
          <w:trHeight w:val="290"/>
        </w:trPr>
        <w:tc>
          <w:tcPr>
            <w:tcW w:w="5949" w:type="dxa"/>
            <w:shd w:val="clear" w:color="auto" w:fill="auto"/>
            <w:noWrap/>
            <w:vAlign w:val="bottom"/>
            <w:hideMark/>
          </w:tcPr>
          <w:p w14:paraId="2A3E48CD"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HMDB01008</w:t>
            </w:r>
          </w:p>
          <w:p w14:paraId="327BB0A6"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Style w:val="Strong"/>
                <w:rFonts w:ascii="Times New Roman" w:hAnsi="Times New Roman" w:cs="Times New Roman"/>
                <w:b w:val="0"/>
                <w:bCs w:val="0"/>
                <w:color w:val="333333"/>
                <w:sz w:val="24"/>
                <w:szCs w:val="24"/>
                <w:shd w:val="clear" w:color="auto" w:fill="FFFFFF"/>
              </w:rPr>
              <w:t>Biliverdin (isoform 2)</w:t>
            </w:r>
          </w:p>
        </w:tc>
        <w:tc>
          <w:tcPr>
            <w:tcW w:w="850" w:type="dxa"/>
            <w:shd w:val="clear" w:color="auto" w:fill="auto"/>
            <w:noWrap/>
            <w:vAlign w:val="bottom"/>
            <w:hideMark/>
          </w:tcPr>
          <w:p w14:paraId="4E34916B"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0.165</w:t>
            </w:r>
          </w:p>
        </w:tc>
        <w:tc>
          <w:tcPr>
            <w:tcW w:w="993" w:type="dxa"/>
            <w:shd w:val="clear" w:color="auto" w:fill="auto"/>
            <w:noWrap/>
            <w:vAlign w:val="bottom"/>
            <w:hideMark/>
          </w:tcPr>
          <w:p w14:paraId="51BB89CA"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0.017</w:t>
            </w:r>
          </w:p>
        </w:tc>
        <w:tc>
          <w:tcPr>
            <w:tcW w:w="1224" w:type="dxa"/>
            <w:shd w:val="clear" w:color="auto" w:fill="auto"/>
            <w:noWrap/>
            <w:vAlign w:val="bottom"/>
            <w:hideMark/>
          </w:tcPr>
          <w:p w14:paraId="22A1F502"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0.281</w:t>
            </w:r>
          </w:p>
        </w:tc>
      </w:tr>
      <w:tr w:rsidR="00927A13" w:rsidRPr="00671923" w14:paraId="11DCCBDC" w14:textId="77777777" w:rsidTr="002F30F8">
        <w:trPr>
          <w:trHeight w:val="290"/>
        </w:trPr>
        <w:tc>
          <w:tcPr>
            <w:tcW w:w="5949" w:type="dxa"/>
            <w:shd w:val="clear" w:color="auto" w:fill="auto"/>
            <w:noWrap/>
            <w:vAlign w:val="bottom"/>
            <w:hideMark/>
          </w:tcPr>
          <w:p w14:paraId="6D927A22"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 xml:space="preserve">HMDB01008 </w:t>
            </w:r>
          </w:p>
          <w:p w14:paraId="27646623"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Style w:val="Strong"/>
                <w:rFonts w:ascii="Times New Roman" w:hAnsi="Times New Roman" w:cs="Times New Roman"/>
                <w:b w:val="0"/>
                <w:bCs w:val="0"/>
                <w:color w:val="333333"/>
                <w:sz w:val="24"/>
                <w:szCs w:val="24"/>
                <w:shd w:val="clear" w:color="auto" w:fill="FFFFFF"/>
              </w:rPr>
              <w:t>Biliverdin (isoform 1)</w:t>
            </w:r>
          </w:p>
        </w:tc>
        <w:tc>
          <w:tcPr>
            <w:tcW w:w="850" w:type="dxa"/>
            <w:shd w:val="clear" w:color="auto" w:fill="auto"/>
            <w:noWrap/>
            <w:vAlign w:val="bottom"/>
            <w:hideMark/>
          </w:tcPr>
          <w:p w14:paraId="51AF02E3"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-0.161</w:t>
            </w:r>
          </w:p>
        </w:tc>
        <w:tc>
          <w:tcPr>
            <w:tcW w:w="993" w:type="dxa"/>
            <w:shd w:val="clear" w:color="auto" w:fill="auto"/>
            <w:noWrap/>
            <w:vAlign w:val="bottom"/>
            <w:hideMark/>
          </w:tcPr>
          <w:p w14:paraId="420EA4D1"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0.021</w:t>
            </w:r>
          </w:p>
        </w:tc>
        <w:tc>
          <w:tcPr>
            <w:tcW w:w="1224" w:type="dxa"/>
            <w:shd w:val="clear" w:color="auto" w:fill="auto"/>
            <w:noWrap/>
            <w:vAlign w:val="bottom"/>
            <w:hideMark/>
          </w:tcPr>
          <w:p w14:paraId="46D5C469"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0.319</w:t>
            </w:r>
          </w:p>
        </w:tc>
      </w:tr>
      <w:tr w:rsidR="00927A13" w:rsidRPr="00671923" w14:paraId="137245B8" w14:textId="77777777" w:rsidTr="002F30F8">
        <w:trPr>
          <w:trHeight w:val="290"/>
        </w:trPr>
        <w:tc>
          <w:tcPr>
            <w:tcW w:w="5949" w:type="dxa"/>
            <w:shd w:val="clear" w:color="auto" w:fill="auto"/>
            <w:noWrap/>
            <w:vAlign w:val="bottom"/>
            <w:hideMark/>
          </w:tcPr>
          <w:p w14:paraId="5E8576FC"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HMDB11490</w:t>
            </w:r>
          </w:p>
          <w:p w14:paraId="41328700"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Style w:val="Strong"/>
                <w:rFonts w:ascii="Times New Roman" w:hAnsi="Times New Roman" w:cs="Times New Roman"/>
                <w:b w:val="0"/>
                <w:bCs w:val="0"/>
                <w:color w:val="333333"/>
                <w:sz w:val="24"/>
                <w:szCs w:val="24"/>
                <w:shd w:val="clear" w:color="auto" w:fill="FFFFFF"/>
              </w:rPr>
              <w:t>LysoPE</w:t>
            </w:r>
            <w:proofErr w:type="spellEnd"/>
            <w:r w:rsidRPr="00A82423">
              <w:rPr>
                <w:rStyle w:val="Strong"/>
                <w:rFonts w:ascii="Times New Roman" w:hAnsi="Times New Roman" w:cs="Times New Roman"/>
                <w:b w:val="0"/>
                <w:bCs w:val="0"/>
                <w:color w:val="333333"/>
                <w:sz w:val="24"/>
                <w:szCs w:val="24"/>
                <w:shd w:val="clear" w:color="auto" w:fill="FFFFFF"/>
              </w:rPr>
              <w:t>(0:0/22:0)</w:t>
            </w:r>
          </w:p>
        </w:tc>
        <w:tc>
          <w:tcPr>
            <w:tcW w:w="850" w:type="dxa"/>
            <w:shd w:val="clear" w:color="auto" w:fill="auto"/>
            <w:noWrap/>
            <w:vAlign w:val="bottom"/>
            <w:hideMark/>
          </w:tcPr>
          <w:p w14:paraId="4A71E297"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-0.553</w:t>
            </w:r>
          </w:p>
        </w:tc>
        <w:tc>
          <w:tcPr>
            <w:tcW w:w="993" w:type="dxa"/>
            <w:shd w:val="clear" w:color="auto" w:fill="auto"/>
            <w:noWrap/>
            <w:vAlign w:val="bottom"/>
            <w:hideMark/>
          </w:tcPr>
          <w:p w14:paraId="0E0EA1A9"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0.022</w:t>
            </w:r>
          </w:p>
        </w:tc>
        <w:tc>
          <w:tcPr>
            <w:tcW w:w="1224" w:type="dxa"/>
            <w:shd w:val="clear" w:color="auto" w:fill="auto"/>
            <w:noWrap/>
            <w:vAlign w:val="bottom"/>
            <w:hideMark/>
          </w:tcPr>
          <w:p w14:paraId="625C8BF6"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4955C365" w14:textId="77777777" w:rsidTr="002F30F8">
        <w:trPr>
          <w:trHeight w:val="290"/>
        </w:trPr>
        <w:tc>
          <w:tcPr>
            <w:tcW w:w="5949" w:type="dxa"/>
            <w:shd w:val="clear" w:color="auto" w:fill="auto"/>
            <w:noWrap/>
            <w:vAlign w:val="bottom"/>
            <w:hideMark/>
          </w:tcPr>
          <w:p w14:paraId="21E96628"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HMDB01015</w:t>
            </w:r>
          </w:p>
          <w:p w14:paraId="1200DCDC"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N-Formyl-L-methionine</w:t>
            </w:r>
          </w:p>
        </w:tc>
        <w:tc>
          <w:tcPr>
            <w:tcW w:w="850" w:type="dxa"/>
            <w:shd w:val="clear" w:color="auto" w:fill="auto"/>
            <w:noWrap/>
            <w:vAlign w:val="bottom"/>
            <w:hideMark/>
          </w:tcPr>
          <w:p w14:paraId="46258C9C"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0.290</w:t>
            </w:r>
          </w:p>
        </w:tc>
        <w:tc>
          <w:tcPr>
            <w:tcW w:w="993" w:type="dxa"/>
            <w:shd w:val="clear" w:color="auto" w:fill="auto"/>
            <w:noWrap/>
            <w:vAlign w:val="bottom"/>
            <w:hideMark/>
          </w:tcPr>
          <w:p w14:paraId="2990085A"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0.025</w:t>
            </w:r>
          </w:p>
        </w:tc>
        <w:tc>
          <w:tcPr>
            <w:tcW w:w="1224" w:type="dxa"/>
            <w:shd w:val="clear" w:color="auto" w:fill="auto"/>
            <w:noWrap/>
            <w:vAlign w:val="bottom"/>
            <w:hideMark/>
          </w:tcPr>
          <w:p w14:paraId="159D29B5"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4D7BD751" w14:textId="77777777" w:rsidTr="002F30F8">
        <w:trPr>
          <w:trHeight w:val="290"/>
        </w:trPr>
        <w:tc>
          <w:tcPr>
            <w:tcW w:w="5949" w:type="dxa"/>
            <w:shd w:val="clear" w:color="auto" w:fill="auto"/>
            <w:noWrap/>
            <w:vAlign w:val="bottom"/>
            <w:hideMark/>
          </w:tcPr>
          <w:p w14:paraId="7A35CDD5"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HMDB0000895</w:t>
            </w:r>
          </w:p>
          <w:p w14:paraId="7D2663E7"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Style w:val="Strong"/>
                <w:rFonts w:ascii="Times New Roman" w:hAnsi="Times New Roman" w:cs="Times New Roman"/>
                <w:b w:val="0"/>
                <w:bCs w:val="0"/>
                <w:color w:val="333333"/>
                <w:sz w:val="24"/>
                <w:szCs w:val="24"/>
                <w:shd w:val="clear" w:color="auto" w:fill="FFFFFF"/>
              </w:rPr>
              <w:t>Acetylcholine</w:t>
            </w:r>
          </w:p>
        </w:tc>
        <w:tc>
          <w:tcPr>
            <w:tcW w:w="850" w:type="dxa"/>
            <w:shd w:val="clear" w:color="auto" w:fill="auto"/>
            <w:noWrap/>
            <w:vAlign w:val="bottom"/>
            <w:hideMark/>
          </w:tcPr>
          <w:p w14:paraId="44D39B1D"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0.146</w:t>
            </w:r>
          </w:p>
        </w:tc>
        <w:tc>
          <w:tcPr>
            <w:tcW w:w="993" w:type="dxa"/>
            <w:shd w:val="clear" w:color="auto" w:fill="auto"/>
            <w:noWrap/>
            <w:vAlign w:val="bottom"/>
            <w:hideMark/>
          </w:tcPr>
          <w:p w14:paraId="04F28DAB"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0.026</w:t>
            </w:r>
          </w:p>
        </w:tc>
        <w:tc>
          <w:tcPr>
            <w:tcW w:w="1224" w:type="dxa"/>
            <w:shd w:val="clear" w:color="auto" w:fill="auto"/>
            <w:noWrap/>
            <w:vAlign w:val="bottom"/>
            <w:hideMark/>
          </w:tcPr>
          <w:p w14:paraId="68317C56"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5D9A58A4" w14:textId="77777777" w:rsidTr="002F30F8">
        <w:trPr>
          <w:trHeight w:val="290"/>
        </w:trPr>
        <w:tc>
          <w:tcPr>
            <w:tcW w:w="5949" w:type="dxa"/>
            <w:shd w:val="clear" w:color="auto" w:fill="auto"/>
            <w:noWrap/>
            <w:vAlign w:val="bottom"/>
            <w:hideMark/>
          </w:tcPr>
          <w:p w14:paraId="230023BB"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HMDB00269</w:t>
            </w:r>
          </w:p>
          <w:p w14:paraId="57678696"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Style w:val="Strong"/>
                <w:rFonts w:ascii="Times New Roman" w:hAnsi="Times New Roman" w:cs="Times New Roman"/>
                <w:b w:val="0"/>
                <w:bCs w:val="0"/>
                <w:color w:val="333333"/>
                <w:sz w:val="24"/>
                <w:szCs w:val="24"/>
                <w:shd w:val="clear" w:color="auto" w:fill="FFFFFF"/>
              </w:rPr>
              <w:t>Sphinganine</w:t>
            </w:r>
            <w:proofErr w:type="spellEnd"/>
          </w:p>
        </w:tc>
        <w:tc>
          <w:tcPr>
            <w:tcW w:w="850" w:type="dxa"/>
            <w:shd w:val="clear" w:color="auto" w:fill="auto"/>
            <w:noWrap/>
            <w:vAlign w:val="bottom"/>
            <w:hideMark/>
          </w:tcPr>
          <w:p w14:paraId="39A31789"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-0.155</w:t>
            </w:r>
          </w:p>
        </w:tc>
        <w:tc>
          <w:tcPr>
            <w:tcW w:w="993" w:type="dxa"/>
            <w:shd w:val="clear" w:color="auto" w:fill="auto"/>
            <w:noWrap/>
            <w:vAlign w:val="bottom"/>
            <w:hideMark/>
          </w:tcPr>
          <w:p w14:paraId="40CAC3F4"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0.027</w:t>
            </w:r>
          </w:p>
        </w:tc>
        <w:tc>
          <w:tcPr>
            <w:tcW w:w="1224" w:type="dxa"/>
            <w:shd w:val="clear" w:color="auto" w:fill="auto"/>
            <w:noWrap/>
            <w:vAlign w:val="bottom"/>
            <w:hideMark/>
          </w:tcPr>
          <w:p w14:paraId="3DCC31AC"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067AFABA" w14:textId="77777777" w:rsidTr="002F30F8">
        <w:trPr>
          <w:trHeight w:val="290"/>
        </w:trPr>
        <w:tc>
          <w:tcPr>
            <w:tcW w:w="5949" w:type="dxa"/>
            <w:shd w:val="clear" w:color="auto" w:fill="auto"/>
            <w:noWrap/>
            <w:vAlign w:val="bottom"/>
            <w:hideMark/>
          </w:tcPr>
          <w:p w14:paraId="05477E86"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HMDB13124</w:t>
            </w:r>
          </w:p>
          <w:p w14:paraId="22CD8039"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Fonts w:ascii="Times New Roman" w:hAnsi="Times New Roman" w:cs="Times New Roman"/>
                <w:color w:val="333333"/>
                <w:sz w:val="24"/>
                <w:szCs w:val="24"/>
                <w:shd w:val="clear" w:color="auto" w:fill="FFFFFF"/>
              </w:rPr>
              <w:t>Propenoylcarnitine</w:t>
            </w:r>
            <w:proofErr w:type="spellEnd"/>
          </w:p>
        </w:tc>
        <w:tc>
          <w:tcPr>
            <w:tcW w:w="850" w:type="dxa"/>
            <w:shd w:val="clear" w:color="auto" w:fill="auto"/>
            <w:noWrap/>
            <w:vAlign w:val="bottom"/>
            <w:hideMark/>
          </w:tcPr>
          <w:p w14:paraId="40BCBE42"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-0.360</w:t>
            </w:r>
          </w:p>
        </w:tc>
        <w:tc>
          <w:tcPr>
            <w:tcW w:w="993" w:type="dxa"/>
            <w:shd w:val="clear" w:color="auto" w:fill="auto"/>
            <w:noWrap/>
            <w:vAlign w:val="bottom"/>
            <w:hideMark/>
          </w:tcPr>
          <w:p w14:paraId="23DBC29E"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0.027</w:t>
            </w:r>
          </w:p>
        </w:tc>
        <w:tc>
          <w:tcPr>
            <w:tcW w:w="1224" w:type="dxa"/>
            <w:shd w:val="clear" w:color="auto" w:fill="auto"/>
            <w:noWrap/>
            <w:vAlign w:val="bottom"/>
            <w:hideMark/>
          </w:tcPr>
          <w:p w14:paraId="40C5FCAB"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4553E61A" w14:textId="77777777" w:rsidTr="002F30F8">
        <w:trPr>
          <w:trHeight w:val="290"/>
        </w:trPr>
        <w:tc>
          <w:tcPr>
            <w:tcW w:w="5949" w:type="dxa"/>
            <w:shd w:val="clear" w:color="auto" w:fill="auto"/>
            <w:noWrap/>
            <w:vAlign w:val="bottom"/>
            <w:hideMark/>
          </w:tcPr>
          <w:p w14:paraId="36F15370"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HMDB13034</w:t>
            </w:r>
          </w:p>
          <w:p w14:paraId="631ACD6C"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Fonts w:ascii="Times New Roman" w:hAnsi="Times New Roman" w:cs="Times New Roman"/>
                <w:color w:val="333333"/>
                <w:sz w:val="24"/>
                <w:szCs w:val="24"/>
                <w:shd w:val="clear" w:color="auto" w:fill="FFFFFF"/>
              </w:rPr>
              <w:t>Palmitoylglycine</w:t>
            </w:r>
            <w:proofErr w:type="spellEnd"/>
          </w:p>
        </w:tc>
        <w:tc>
          <w:tcPr>
            <w:tcW w:w="850" w:type="dxa"/>
            <w:shd w:val="clear" w:color="auto" w:fill="auto"/>
            <w:noWrap/>
            <w:vAlign w:val="bottom"/>
            <w:hideMark/>
          </w:tcPr>
          <w:p w14:paraId="16478AFE"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-0.199</w:t>
            </w:r>
          </w:p>
        </w:tc>
        <w:tc>
          <w:tcPr>
            <w:tcW w:w="993" w:type="dxa"/>
            <w:shd w:val="clear" w:color="auto" w:fill="auto"/>
            <w:noWrap/>
            <w:vAlign w:val="bottom"/>
            <w:hideMark/>
          </w:tcPr>
          <w:p w14:paraId="51ABF52F"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0.027</w:t>
            </w:r>
          </w:p>
        </w:tc>
        <w:tc>
          <w:tcPr>
            <w:tcW w:w="1224" w:type="dxa"/>
            <w:shd w:val="clear" w:color="auto" w:fill="auto"/>
            <w:noWrap/>
            <w:vAlign w:val="bottom"/>
            <w:hideMark/>
          </w:tcPr>
          <w:p w14:paraId="4CE9EDC8"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0F812C88" w14:textId="77777777" w:rsidTr="002F30F8">
        <w:trPr>
          <w:trHeight w:val="290"/>
        </w:trPr>
        <w:tc>
          <w:tcPr>
            <w:tcW w:w="5949" w:type="dxa"/>
            <w:shd w:val="clear" w:color="auto" w:fill="auto"/>
            <w:noWrap/>
            <w:vAlign w:val="bottom"/>
            <w:hideMark/>
          </w:tcPr>
          <w:p w14:paraId="3EAF421F"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HMDB13302</w:t>
            </w:r>
          </w:p>
          <w:p w14:paraId="64886E76"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Fonts w:ascii="Times New Roman" w:hAnsi="Times New Roman" w:cs="Times New Roman"/>
                <w:color w:val="333333"/>
                <w:sz w:val="24"/>
                <w:szCs w:val="24"/>
                <w:shd w:val="clear" w:color="auto" w:fill="FFFFFF"/>
              </w:rPr>
              <w:t>Phenylalanylphenylalanine</w:t>
            </w:r>
            <w:proofErr w:type="spellEnd"/>
            <w:r w:rsidRPr="00A82423">
              <w:rPr>
                <w:rFonts w:ascii="Times New Roman" w:hAnsi="Times New Roman" w:cs="Times New Roman"/>
                <w:color w:val="333333"/>
                <w:sz w:val="24"/>
                <w:szCs w:val="24"/>
                <w:shd w:val="clear" w:color="auto" w:fill="FFFFFF"/>
              </w:rPr>
              <w:t xml:space="preserve"> (</w:t>
            </w:r>
            <w:proofErr w:type="spellStart"/>
            <w:r w:rsidRPr="00A82423">
              <w:rPr>
                <w:rFonts w:ascii="Times New Roman" w:hAnsi="Times New Roman" w:cs="Times New Roman"/>
                <w:color w:val="333333"/>
                <w:sz w:val="24"/>
                <w:szCs w:val="24"/>
                <w:shd w:val="clear" w:color="auto" w:fill="FFFFFF"/>
              </w:rPr>
              <w:t>Phe-Phe</w:t>
            </w:r>
            <w:proofErr w:type="spellEnd"/>
            <w:r w:rsidRPr="00A82423">
              <w:rPr>
                <w:rFonts w:ascii="Times New Roman" w:hAnsi="Times New Roman" w:cs="Times New Roman"/>
                <w:color w:val="333333"/>
                <w:sz w:val="24"/>
                <w:szCs w:val="24"/>
                <w:shd w:val="clear" w:color="auto" w:fill="FFFFFF"/>
              </w:rPr>
              <w:t>)</w:t>
            </w:r>
          </w:p>
        </w:tc>
        <w:tc>
          <w:tcPr>
            <w:tcW w:w="850" w:type="dxa"/>
            <w:shd w:val="clear" w:color="auto" w:fill="auto"/>
            <w:noWrap/>
            <w:vAlign w:val="bottom"/>
            <w:hideMark/>
          </w:tcPr>
          <w:p w14:paraId="61027E7B"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0.262</w:t>
            </w:r>
          </w:p>
        </w:tc>
        <w:tc>
          <w:tcPr>
            <w:tcW w:w="993" w:type="dxa"/>
            <w:shd w:val="clear" w:color="auto" w:fill="auto"/>
            <w:noWrap/>
            <w:vAlign w:val="bottom"/>
            <w:hideMark/>
          </w:tcPr>
          <w:p w14:paraId="37BB17D1"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0.030</w:t>
            </w:r>
          </w:p>
        </w:tc>
        <w:tc>
          <w:tcPr>
            <w:tcW w:w="1224" w:type="dxa"/>
            <w:shd w:val="clear" w:color="auto" w:fill="auto"/>
            <w:noWrap/>
            <w:vAlign w:val="bottom"/>
            <w:hideMark/>
          </w:tcPr>
          <w:p w14:paraId="1F8D6C51"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628545A0" w14:textId="77777777" w:rsidTr="002F30F8">
        <w:trPr>
          <w:trHeight w:val="290"/>
        </w:trPr>
        <w:tc>
          <w:tcPr>
            <w:tcW w:w="5949" w:type="dxa"/>
            <w:shd w:val="clear" w:color="auto" w:fill="auto"/>
            <w:noWrap/>
            <w:vAlign w:val="bottom"/>
            <w:hideMark/>
          </w:tcPr>
          <w:p w14:paraId="69960D5C"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HMDB00421</w:t>
            </w:r>
          </w:p>
          <w:p w14:paraId="3C8B65DA"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2,3-Dihydroxyvaleric acid</w:t>
            </w:r>
          </w:p>
        </w:tc>
        <w:tc>
          <w:tcPr>
            <w:tcW w:w="850" w:type="dxa"/>
            <w:shd w:val="clear" w:color="auto" w:fill="auto"/>
            <w:noWrap/>
            <w:vAlign w:val="bottom"/>
            <w:hideMark/>
          </w:tcPr>
          <w:p w14:paraId="4ACF3775"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0.145</w:t>
            </w:r>
          </w:p>
        </w:tc>
        <w:tc>
          <w:tcPr>
            <w:tcW w:w="993" w:type="dxa"/>
            <w:shd w:val="clear" w:color="auto" w:fill="auto"/>
            <w:noWrap/>
            <w:vAlign w:val="bottom"/>
            <w:hideMark/>
          </w:tcPr>
          <w:p w14:paraId="0A8F667D"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0.030</w:t>
            </w:r>
          </w:p>
        </w:tc>
        <w:tc>
          <w:tcPr>
            <w:tcW w:w="1224" w:type="dxa"/>
            <w:shd w:val="clear" w:color="auto" w:fill="auto"/>
            <w:noWrap/>
            <w:vAlign w:val="bottom"/>
            <w:hideMark/>
          </w:tcPr>
          <w:p w14:paraId="3A5B7ADD"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7EF9663D" w14:textId="77777777" w:rsidTr="002F30F8">
        <w:trPr>
          <w:trHeight w:val="290"/>
        </w:trPr>
        <w:tc>
          <w:tcPr>
            <w:tcW w:w="5949" w:type="dxa"/>
            <w:shd w:val="clear" w:color="auto" w:fill="auto"/>
            <w:noWrap/>
            <w:vAlign w:val="bottom"/>
            <w:hideMark/>
          </w:tcPr>
          <w:p w14:paraId="2DCD070F"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HMDB11487</w:t>
            </w:r>
            <w:r w:rsidRPr="00A82423">
              <w:rPr>
                <w:rFonts w:ascii="Times New Roman" w:hAnsi="Times New Roman" w:cs="Times New Roman"/>
                <w:color w:val="333333"/>
                <w:sz w:val="24"/>
                <w:szCs w:val="24"/>
              </w:rPr>
              <w:br/>
            </w:r>
            <w:proofErr w:type="spellStart"/>
            <w:r w:rsidRPr="00A82423">
              <w:rPr>
                <w:rFonts w:ascii="Times New Roman" w:hAnsi="Times New Roman" w:cs="Times New Roman"/>
                <w:color w:val="333333"/>
                <w:sz w:val="24"/>
                <w:szCs w:val="24"/>
              </w:rPr>
              <w:t>LysoPE</w:t>
            </w:r>
            <w:proofErr w:type="spellEnd"/>
            <w:r w:rsidRPr="00A82423">
              <w:rPr>
                <w:rFonts w:ascii="Times New Roman" w:hAnsi="Times New Roman" w:cs="Times New Roman"/>
                <w:color w:val="333333"/>
                <w:sz w:val="24"/>
                <w:szCs w:val="24"/>
              </w:rPr>
              <w:t>(0:0/20:4(5Z,8Z,11Z,14Z))</w:t>
            </w:r>
          </w:p>
        </w:tc>
        <w:tc>
          <w:tcPr>
            <w:tcW w:w="850" w:type="dxa"/>
            <w:shd w:val="clear" w:color="auto" w:fill="auto"/>
            <w:noWrap/>
            <w:vAlign w:val="bottom"/>
            <w:hideMark/>
          </w:tcPr>
          <w:p w14:paraId="2D948E8F"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-0.269</w:t>
            </w:r>
          </w:p>
        </w:tc>
        <w:tc>
          <w:tcPr>
            <w:tcW w:w="993" w:type="dxa"/>
            <w:shd w:val="clear" w:color="auto" w:fill="auto"/>
            <w:noWrap/>
            <w:vAlign w:val="bottom"/>
            <w:hideMark/>
          </w:tcPr>
          <w:p w14:paraId="372DE20F"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0.034</w:t>
            </w:r>
          </w:p>
        </w:tc>
        <w:tc>
          <w:tcPr>
            <w:tcW w:w="1224" w:type="dxa"/>
            <w:shd w:val="clear" w:color="auto" w:fill="auto"/>
            <w:noWrap/>
            <w:vAlign w:val="bottom"/>
            <w:hideMark/>
          </w:tcPr>
          <w:p w14:paraId="764638AE"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6A5C381F" w14:textId="77777777" w:rsidTr="002F30F8">
        <w:trPr>
          <w:trHeight w:val="290"/>
        </w:trPr>
        <w:tc>
          <w:tcPr>
            <w:tcW w:w="5949" w:type="dxa"/>
            <w:shd w:val="clear" w:color="auto" w:fill="auto"/>
            <w:noWrap/>
            <w:vAlign w:val="bottom"/>
            <w:hideMark/>
          </w:tcPr>
          <w:p w14:paraId="40D43C41"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HMDB12342</w:t>
            </w:r>
          </w:p>
          <w:p w14:paraId="29185A76"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PS(14:1(9Z)/14:1(9Z))</w:t>
            </w:r>
          </w:p>
        </w:tc>
        <w:tc>
          <w:tcPr>
            <w:tcW w:w="850" w:type="dxa"/>
            <w:shd w:val="clear" w:color="auto" w:fill="auto"/>
            <w:noWrap/>
            <w:vAlign w:val="bottom"/>
            <w:hideMark/>
          </w:tcPr>
          <w:p w14:paraId="26533A55"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0.104</w:t>
            </w:r>
          </w:p>
        </w:tc>
        <w:tc>
          <w:tcPr>
            <w:tcW w:w="993" w:type="dxa"/>
            <w:shd w:val="clear" w:color="auto" w:fill="auto"/>
            <w:noWrap/>
            <w:vAlign w:val="bottom"/>
            <w:hideMark/>
          </w:tcPr>
          <w:p w14:paraId="61F1A412"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0.034</w:t>
            </w:r>
          </w:p>
        </w:tc>
        <w:tc>
          <w:tcPr>
            <w:tcW w:w="1224" w:type="dxa"/>
            <w:shd w:val="clear" w:color="auto" w:fill="auto"/>
            <w:noWrap/>
            <w:vAlign w:val="bottom"/>
            <w:hideMark/>
          </w:tcPr>
          <w:p w14:paraId="0E30348A"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7A25C8E1" w14:textId="77777777" w:rsidTr="002F30F8">
        <w:trPr>
          <w:trHeight w:val="290"/>
        </w:trPr>
        <w:tc>
          <w:tcPr>
            <w:tcW w:w="5949" w:type="dxa"/>
            <w:shd w:val="clear" w:color="auto" w:fill="auto"/>
            <w:noWrap/>
            <w:vAlign w:val="bottom"/>
            <w:hideMark/>
          </w:tcPr>
          <w:p w14:paraId="6EE1DA9F"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HMDB00267</w:t>
            </w:r>
          </w:p>
          <w:p w14:paraId="698CEC09"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Pyroglutamic acid</w:t>
            </w:r>
          </w:p>
        </w:tc>
        <w:tc>
          <w:tcPr>
            <w:tcW w:w="850" w:type="dxa"/>
            <w:shd w:val="clear" w:color="auto" w:fill="auto"/>
            <w:noWrap/>
            <w:vAlign w:val="bottom"/>
            <w:hideMark/>
          </w:tcPr>
          <w:p w14:paraId="5E481339"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0.157</w:t>
            </w:r>
          </w:p>
        </w:tc>
        <w:tc>
          <w:tcPr>
            <w:tcW w:w="993" w:type="dxa"/>
            <w:shd w:val="clear" w:color="auto" w:fill="auto"/>
            <w:noWrap/>
            <w:vAlign w:val="bottom"/>
            <w:hideMark/>
          </w:tcPr>
          <w:p w14:paraId="0E165883"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0.035</w:t>
            </w:r>
          </w:p>
        </w:tc>
        <w:tc>
          <w:tcPr>
            <w:tcW w:w="1224" w:type="dxa"/>
            <w:shd w:val="clear" w:color="auto" w:fill="auto"/>
            <w:noWrap/>
            <w:vAlign w:val="bottom"/>
            <w:hideMark/>
          </w:tcPr>
          <w:p w14:paraId="0A4E5529"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4EE289DD" w14:textId="77777777" w:rsidTr="002F30F8">
        <w:trPr>
          <w:trHeight w:val="290"/>
        </w:trPr>
        <w:tc>
          <w:tcPr>
            <w:tcW w:w="5949" w:type="dxa"/>
            <w:shd w:val="clear" w:color="auto" w:fill="auto"/>
            <w:noWrap/>
            <w:vAlign w:val="bottom"/>
            <w:hideMark/>
          </w:tcPr>
          <w:p w14:paraId="1698486A"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HMDB00148</w:t>
            </w:r>
          </w:p>
          <w:p w14:paraId="6B1EDAE7"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Style w:val="Strong"/>
                <w:rFonts w:ascii="Times New Roman" w:hAnsi="Times New Roman" w:cs="Times New Roman"/>
                <w:b w:val="0"/>
                <w:bCs w:val="0"/>
                <w:color w:val="333333"/>
                <w:sz w:val="24"/>
                <w:szCs w:val="24"/>
                <w:shd w:val="clear" w:color="auto" w:fill="FFFFFF"/>
              </w:rPr>
              <w:t>L-Glutamic acid (</w:t>
            </w:r>
            <w:r>
              <w:rPr>
                <w:rStyle w:val="Strong"/>
                <w:rFonts w:ascii="Times New Roman" w:hAnsi="Times New Roman" w:cs="Times New Roman"/>
                <w:b w:val="0"/>
                <w:bCs w:val="0"/>
                <w:color w:val="333333"/>
                <w:sz w:val="24"/>
                <w:szCs w:val="24"/>
                <w:shd w:val="clear" w:color="auto" w:fill="FFFFFF"/>
              </w:rPr>
              <w:t>L</w:t>
            </w:r>
            <w:r>
              <w:rPr>
                <w:rStyle w:val="Strong"/>
                <w:color w:val="333333"/>
                <w:shd w:val="clear" w:color="auto" w:fill="FFFFFF"/>
              </w:rPr>
              <w:t>-</w:t>
            </w:r>
            <w:r w:rsidRPr="00A82423">
              <w:rPr>
                <w:rStyle w:val="Strong"/>
                <w:rFonts w:ascii="Times New Roman" w:hAnsi="Times New Roman" w:cs="Times New Roman"/>
                <w:b w:val="0"/>
                <w:bCs w:val="0"/>
                <w:color w:val="333333"/>
                <w:sz w:val="24"/>
                <w:szCs w:val="24"/>
                <w:shd w:val="clear" w:color="auto" w:fill="FFFFFF"/>
              </w:rPr>
              <w:t>Glutamate)</w:t>
            </w:r>
          </w:p>
        </w:tc>
        <w:tc>
          <w:tcPr>
            <w:tcW w:w="850" w:type="dxa"/>
            <w:shd w:val="clear" w:color="auto" w:fill="auto"/>
            <w:noWrap/>
            <w:vAlign w:val="bottom"/>
            <w:hideMark/>
          </w:tcPr>
          <w:p w14:paraId="19C0CC4D"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0.288</w:t>
            </w:r>
          </w:p>
        </w:tc>
        <w:tc>
          <w:tcPr>
            <w:tcW w:w="993" w:type="dxa"/>
            <w:shd w:val="clear" w:color="auto" w:fill="auto"/>
            <w:noWrap/>
            <w:vAlign w:val="bottom"/>
            <w:hideMark/>
          </w:tcPr>
          <w:p w14:paraId="146A6D88"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0.035</w:t>
            </w:r>
          </w:p>
        </w:tc>
        <w:tc>
          <w:tcPr>
            <w:tcW w:w="1224" w:type="dxa"/>
            <w:shd w:val="clear" w:color="auto" w:fill="auto"/>
            <w:noWrap/>
            <w:vAlign w:val="bottom"/>
            <w:hideMark/>
          </w:tcPr>
          <w:p w14:paraId="51F8BFCA" w14:textId="77777777" w:rsidR="00927A13" w:rsidRPr="006719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A82423" w14:paraId="07A19F92" w14:textId="77777777" w:rsidTr="002F30F8">
        <w:trPr>
          <w:trHeight w:val="290"/>
        </w:trPr>
        <w:tc>
          <w:tcPr>
            <w:tcW w:w="5949" w:type="dxa"/>
            <w:shd w:val="clear" w:color="auto" w:fill="auto"/>
            <w:noWrap/>
            <w:vAlign w:val="bottom"/>
            <w:hideMark/>
          </w:tcPr>
          <w:p w14:paraId="63CFC930"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HMDB06695</w:t>
            </w:r>
          </w:p>
          <w:p w14:paraId="3566117A"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Fonts w:ascii="Times New Roman" w:hAnsi="Times New Roman" w:cs="Times New Roman"/>
                <w:color w:val="333333"/>
                <w:sz w:val="24"/>
                <w:szCs w:val="24"/>
                <w:shd w:val="clear" w:color="auto" w:fill="FFFFFF"/>
              </w:rPr>
              <w:t>Prolylhydroxyproline</w:t>
            </w:r>
            <w:proofErr w:type="spellEnd"/>
          </w:p>
        </w:tc>
        <w:tc>
          <w:tcPr>
            <w:tcW w:w="850" w:type="dxa"/>
            <w:shd w:val="clear" w:color="auto" w:fill="auto"/>
            <w:noWrap/>
            <w:vAlign w:val="bottom"/>
            <w:hideMark/>
          </w:tcPr>
          <w:p w14:paraId="27B94366" w14:textId="77777777" w:rsidR="00927A13" w:rsidRPr="00A824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0.172</w:t>
            </w:r>
          </w:p>
        </w:tc>
        <w:tc>
          <w:tcPr>
            <w:tcW w:w="993" w:type="dxa"/>
            <w:shd w:val="clear" w:color="auto" w:fill="auto"/>
            <w:noWrap/>
            <w:vAlign w:val="bottom"/>
            <w:hideMark/>
          </w:tcPr>
          <w:p w14:paraId="095B5DE0" w14:textId="77777777" w:rsidR="00927A13" w:rsidRPr="00A824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0.036</w:t>
            </w:r>
          </w:p>
        </w:tc>
        <w:tc>
          <w:tcPr>
            <w:tcW w:w="1224" w:type="dxa"/>
            <w:shd w:val="clear" w:color="auto" w:fill="auto"/>
            <w:noWrap/>
            <w:vAlign w:val="bottom"/>
            <w:hideMark/>
          </w:tcPr>
          <w:p w14:paraId="112D083C" w14:textId="77777777" w:rsidR="00927A13" w:rsidRPr="00A824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0.326</w:t>
            </w:r>
          </w:p>
        </w:tc>
      </w:tr>
      <w:tr w:rsidR="00927A13" w:rsidRPr="00A82423" w14:paraId="0353CCEE" w14:textId="77777777" w:rsidTr="002F30F8">
        <w:trPr>
          <w:trHeight w:val="290"/>
        </w:trPr>
        <w:tc>
          <w:tcPr>
            <w:tcW w:w="5949" w:type="dxa"/>
            <w:shd w:val="clear" w:color="auto" w:fill="auto"/>
            <w:noWrap/>
            <w:vAlign w:val="bottom"/>
            <w:hideMark/>
          </w:tcPr>
          <w:p w14:paraId="5E73593D"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HMDB10390</w:t>
            </w:r>
          </w:p>
          <w:p w14:paraId="0A3351A7"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Fonts w:ascii="Times New Roman" w:hAnsi="Times New Roman" w:cs="Times New Roman"/>
                <w:color w:val="333333"/>
                <w:sz w:val="24"/>
                <w:szCs w:val="24"/>
                <w:shd w:val="clear" w:color="auto" w:fill="FFFFFF"/>
              </w:rPr>
              <w:t>LysoPC</w:t>
            </w:r>
            <w:proofErr w:type="spellEnd"/>
            <w:r w:rsidRPr="00A82423">
              <w:rPr>
                <w:rFonts w:ascii="Times New Roman" w:hAnsi="Times New Roman" w:cs="Times New Roman"/>
                <w:color w:val="333333"/>
                <w:sz w:val="24"/>
                <w:szCs w:val="24"/>
                <w:shd w:val="clear" w:color="auto" w:fill="FFFFFF"/>
              </w:rPr>
              <w:t>(20:0/0:0) </w:t>
            </w:r>
          </w:p>
        </w:tc>
        <w:tc>
          <w:tcPr>
            <w:tcW w:w="850" w:type="dxa"/>
            <w:shd w:val="clear" w:color="auto" w:fill="auto"/>
            <w:noWrap/>
            <w:vAlign w:val="bottom"/>
            <w:hideMark/>
          </w:tcPr>
          <w:p w14:paraId="6DD03AFF" w14:textId="77777777" w:rsidR="00927A13" w:rsidRPr="00A824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0.867</w:t>
            </w:r>
          </w:p>
        </w:tc>
        <w:tc>
          <w:tcPr>
            <w:tcW w:w="993" w:type="dxa"/>
            <w:shd w:val="clear" w:color="auto" w:fill="auto"/>
            <w:noWrap/>
            <w:vAlign w:val="bottom"/>
            <w:hideMark/>
          </w:tcPr>
          <w:p w14:paraId="687445D7" w14:textId="77777777" w:rsidR="00927A13" w:rsidRPr="00A824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0.036</w:t>
            </w:r>
          </w:p>
        </w:tc>
        <w:tc>
          <w:tcPr>
            <w:tcW w:w="1224" w:type="dxa"/>
            <w:shd w:val="clear" w:color="auto" w:fill="auto"/>
            <w:noWrap/>
            <w:vAlign w:val="bottom"/>
            <w:hideMark/>
          </w:tcPr>
          <w:p w14:paraId="4FA83706" w14:textId="77777777" w:rsidR="00927A13" w:rsidRPr="00A824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0.326</w:t>
            </w:r>
          </w:p>
        </w:tc>
      </w:tr>
      <w:tr w:rsidR="00927A13" w:rsidRPr="00A82423" w14:paraId="0970EEE7" w14:textId="77777777" w:rsidTr="002F30F8">
        <w:trPr>
          <w:trHeight w:val="290"/>
        </w:trPr>
        <w:tc>
          <w:tcPr>
            <w:tcW w:w="5949" w:type="dxa"/>
            <w:shd w:val="clear" w:color="auto" w:fill="auto"/>
            <w:noWrap/>
            <w:vAlign w:val="bottom"/>
            <w:hideMark/>
          </w:tcPr>
          <w:p w14:paraId="40E98194"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HMDB37844</w:t>
            </w:r>
          </w:p>
          <w:p w14:paraId="591CF0AB"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N-(1-Deoxy-1-fructosyl)valine</w:t>
            </w:r>
          </w:p>
        </w:tc>
        <w:tc>
          <w:tcPr>
            <w:tcW w:w="850" w:type="dxa"/>
            <w:shd w:val="clear" w:color="auto" w:fill="auto"/>
            <w:noWrap/>
            <w:vAlign w:val="bottom"/>
            <w:hideMark/>
          </w:tcPr>
          <w:p w14:paraId="4649C229" w14:textId="77777777" w:rsidR="00927A13" w:rsidRPr="00A824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0.163</w:t>
            </w:r>
          </w:p>
        </w:tc>
        <w:tc>
          <w:tcPr>
            <w:tcW w:w="993" w:type="dxa"/>
            <w:shd w:val="clear" w:color="auto" w:fill="auto"/>
            <w:noWrap/>
            <w:vAlign w:val="bottom"/>
            <w:hideMark/>
          </w:tcPr>
          <w:p w14:paraId="16AA8A45" w14:textId="77777777" w:rsidR="00927A13" w:rsidRPr="00A824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0.037</w:t>
            </w:r>
          </w:p>
        </w:tc>
        <w:tc>
          <w:tcPr>
            <w:tcW w:w="1224" w:type="dxa"/>
            <w:shd w:val="clear" w:color="auto" w:fill="auto"/>
            <w:noWrap/>
            <w:vAlign w:val="bottom"/>
            <w:hideMark/>
          </w:tcPr>
          <w:p w14:paraId="278737B5" w14:textId="77777777" w:rsidR="00927A13" w:rsidRPr="00A824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0.326</w:t>
            </w:r>
          </w:p>
        </w:tc>
      </w:tr>
      <w:tr w:rsidR="00927A13" w:rsidRPr="00A82423" w14:paraId="0765766F" w14:textId="77777777" w:rsidTr="002F30F8">
        <w:trPr>
          <w:trHeight w:val="290"/>
        </w:trPr>
        <w:tc>
          <w:tcPr>
            <w:tcW w:w="5949" w:type="dxa"/>
            <w:shd w:val="clear" w:color="auto" w:fill="auto"/>
            <w:noWrap/>
            <w:vAlign w:val="bottom"/>
            <w:hideMark/>
          </w:tcPr>
          <w:p w14:paraId="4C89C6B8"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HMDB00663</w:t>
            </w:r>
          </w:p>
          <w:p w14:paraId="5C996087"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Style w:val="Strong"/>
                <w:rFonts w:ascii="Times New Roman" w:hAnsi="Times New Roman" w:cs="Times New Roman"/>
                <w:b w:val="0"/>
                <w:bCs w:val="0"/>
                <w:color w:val="333333"/>
                <w:sz w:val="24"/>
                <w:szCs w:val="24"/>
                <w:shd w:val="clear" w:color="auto" w:fill="FFFFFF"/>
              </w:rPr>
              <w:t>Glucaric acid</w:t>
            </w:r>
          </w:p>
        </w:tc>
        <w:tc>
          <w:tcPr>
            <w:tcW w:w="850" w:type="dxa"/>
            <w:shd w:val="clear" w:color="auto" w:fill="auto"/>
            <w:noWrap/>
            <w:vAlign w:val="bottom"/>
            <w:hideMark/>
          </w:tcPr>
          <w:p w14:paraId="0318F32A" w14:textId="77777777" w:rsidR="00927A13" w:rsidRPr="00A824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0.556</w:t>
            </w:r>
          </w:p>
        </w:tc>
        <w:tc>
          <w:tcPr>
            <w:tcW w:w="993" w:type="dxa"/>
            <w:shd w:val="clear" w:color="auto" w:fill="auto"/>
            <w:noWrap/>
            <w:vAlign w:val="bottom"/>
            <w:hideMark/>
          </w:tcPr>
          <w:p w14:paraId="6F3536BF" w14:textId="77777777" w:rsidR="00927A13" w:rsidRPr="00A824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0.037</w:t>
            </w:r>
          </w:p>
        </w:tc>
        <w:tc>
          <w:tcPr>
            <w:tcW w:w="1224" w:type="dxa"/>
            <w:shd w:val="clear" w:color="auto" w:fill="auto"/>
            <w:noWrap/>
            <w:vAlign w:val="bottom"/>
            <w:hideMark/>
          </w:tcPr>
          <w:p w14:paraId="678228D6" w14:textId="77777777" w:rsidR="00927A13" w:rsidRPr="00A824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0.326</w:t>
            </w:r>
          </w:p>
        </w:tc>
      </w:tr>
      <w:tr w:rsidR="00927A13" w:rsidRPr="00A82423" w14:paraId="5A9D5077" w14:textId="77777777" w:rsidTr="002F30F8">
        <w:trPr>
          <w:trHeight w:val="290"/>
        </w:trPr>
        <w:tc>
          <w:tcPr>
            <w:tcW w:w="5949" w:type="dxa"/>
            <w:shd w:val="clear" w:color="auto" w:fill="auto"/>
            <w:noWrap/>
            <w:vAlign w:val="bottom"/>
            <w:hideMark/>
          </w:tcPr>
          <w:p w14:paraId="5A7D27E3"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HMDB00651</w:t>
            </w:r>
            <w:r w:rsidRPr="00A82423">
              <w:rPr>
                <w:rFonts w:ascii="Times New Roman" w:hAnsi="Times New Roman" w:cs="Times New Roman"/>
                <w:color w:val="333333"/>
                <w:sz w:val="24"/>
                <w:szCs w:val="24"/>
              </w:rPr>
              <w:br/>
            </w:r>
            <w:proofErr w:type="spellStart"/>
            <w:r w:rsidRPr="00A82423">
              <w:rPr>
                <w:rFonts w:ascii="Times New Roman" w:hAnsi="Times New Roman" w:cs="Times New Roman"/>
                <w:color w:val="333333"/>
                <w:sz w:val="24"/>
                <w:szCs w:val="24"/>
              </w:rPr>
              <w:t>Decanoylcarnitine</w:t>
            </w:r>
            <w:proofErr w:type="spellEnd"/>
          </w:p>
        </w:tc>
        <w:tc>
          <w:tcPr>
            <w:tcW w:w="850" w:type="dxa"/>
            <w:shd w:val="clear" w:color="auto" w:fill="auto"/>
            <w:noWrap/>
            <w:vAlign w:val="bottom"/>
            <w:hideMark/>
          </w:tcPr>
          <w:p w14:paraId="0E7005B6" w14:textId="77777777" w:rsidR="00927A13" w:rsidRPr="00A824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0.262</w:t>
            </w:r>
          </w:p>
        </w:tc>
        <w:tc>
          <w:tcPr>
            <w:tcW w:w="993" w:type="dxa"/>
            <w:shd w:val="clear" w:color="auto" w:fill="auto"/>
            <w:noWrap/>
            <w:vAlign w:val="bottom"/>
            <w:hideMark/>
          </w:tcPr>
          <w:p w14:paraId="7A97CD36" w14:textId="77777777" w:rsidR="00927A13" w:rsidRPr="00A824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0.044</w:t>
            </w:r>
          </w:p>
        </w:tc>
        <w:tc>
          <w:tcPr>
            <w:tcW w:w="1224" w:type="dxa"/>
            <w:shd w:val="clear" w:color="auto" w:fill="auto"/>
            <w:noWrap/>
            <w:vAlign w:val="bottom"/>
            <w:hideMark/>
          </w:tcPr>
          <w:p w14:paraId="2CA8965E" w14:textId="77777777" w:rsidR="00927A13" w:rsidRPr="00A824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0.376</w:t>
            </w:r>
          </w:p>
        </w:tc>
      </w:tr>
      <w:tr w:rsidR="00927A13" w:rsidRPr="00A82423" w14:paraId="1D9E6CE1" w14:textId="77777777" w:rsidTr="002F30F8">
        <w:trPr>
          <w:trHeight w:val="290"/>
        </w:trPr>
        <w:tc>
          <w:tcPr>
            <w:tcW w:w="5949" w:type="dxa"/>
            <w:shd w:val="clear" w:color="auto" w:fill="auto"/>
            <w:noWrap/>
            <w:vAlign w:val="bottom"/>
            <w:hideMark/>
          </w:tcPr>
          <w:p w14:paraId="6024C789" w14:textId="77777777" w:rsidR="00927A1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HMDB01931</w:t>
            </w:r>
          </w:p>
          <w:p w14:paraId="7E07B898"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Pr>
                <w:rFonts w:ascii="Times New Roman" w:hAnsi="Times New Roman" w:cs="Times New Roman"/>
                <w:color w:val="333333"/>
                <w:sz w:val="24"/>
                <w:szCs w:val="24"/>
                <w:shd w:val="clear" w:color="auto" w:fill="FFFFFF"/>
              </w:rPr>
              <w:t>G</w:t>
            </w:r>
            <w:r w:rsidRPr="00A82423">
              <w:rPr>
                <w:rFonts w:ascii="Times New Roman" w:hAnsi="Times New Roman" w:cs="Times New Roman"/>
                <w:color w:val="333333"/>
                <w:sz w:val="24"/>
                <w:szCs w:val="24"/>
                <w:shd w:val="clear" w:color="auto" w:fill="FFFFFF"/>
              </w:rPr>
              <w:t>amma-CEHC</w:t>
            </w:r>
          </w:p>
        </w:tc>
        <w:tc>
          <w:tcPr>
            <w:tcW w:w="850" w:type="dxa"/>
            <w:shd w:val="clear" w:color="auto" w:fill="auto"/>
            <w:noWrap/>
            <w:vAlign w:val="bottom"/>
            <w:hideMark/>
          </w:tcPr>
          <w:p w14:paraId="094199A8" w14:textId="77777777" w:rsidR="00927A13" w:rsidRPr="00A824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-0.425</w:t>
            </w:r>
          </w:p>
        </w:tc>
        <w:tc>
          <w:tcPr>
            <w:tcW w:w="993" w:type="dxa"/>
            <w:shd w:val="clear" w:color="auto" w:fill="auto"/>
            <w:noWrap/>
            <w:vAlign w:val="bottom"/>
            <w:hideMark/>
          </w:tcPr>
          <w:p w14:paraId="34B06E04" w14:textId="77777777" w:rsidR="00927A13" w:rsidRPr="00A824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0.049</w:t>
            </w:r>
          </w:p>
        </w:tc>
        <w:tc>
          <w:tcPr>
            <w:tcW w:w="1224" w:type="dxa"/>
            <w:shd w:val="clear" w:color="auto" w:fill="auto"/>
            <w:noWrap/>
            <w:vAlign w:val="bottom"/>
            <w:hideMark/>
          </w:tcPr>
          <w:p w14:paraId="6F795AD4" w14:textId="77777777" w:rsidR="00927A13" w:rsidRPr="00A824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0.397</w:t>
            </w:r>
          </w:p>
        </w:tc>
      </w:tr>
      <w:tr w:rsidR="00927A13" w:rsidRPr="00A82423" w14:paraId="682E3A20" w14:textId="77777777" w:rsidTr="002F30F8">
        <w:trPr>
          <w:trHeight w:val="290"/>
        </w:trPr>
        <w:tc>
          <w:tcPr>
            <w:tcW w:w="5949" w:type="dxa"/>
            <w:shd w:val="clear" w:color="auto" w:fill="auto"/>
            <w:noWrap/>
            <w:vAlign w:val="bottom"/>
            <w:hideMark/>
          </w:tcPr>
          <w:p w14:paraId="61C3C2F0" w14:textId="77777777" w:rsidR="00927A13" w:rsidRPr="00A82423" w:rsidRDefault="00927A13" w:rsidP="002F30F8">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HMDB29377</w:t>
            </w:r>
            <w:r w:rsidRPr="00A82423">
              <w:rPr>
                <w:rFonts w:ascii="Times New Roman" w:hAnsi="Times New Roman" w:cs="Times New Roman"/>
                <w:color w:val="333333"/>
                <w:sz w:val="24"/>
                <w:szCs w:val="24"/>
              </w:rPr>
              <w:br/>
            </w:r>
            <w:proofErr w:type="spellStart"/>
            <w:r w:rsidRPr="00A82423">
              <w:rPr>
                <w:rFonts w:ascii="Times New Roman" w:hAnsi="Times New Roman" w:cs="Times New Roman"/>
                <w:color w:val="333333"/>
                <w:sz w:val="24"/>
                <w:szCs w:val="24"/>
              </w:rPr>
              <w:t>Piperine</w:t>
            </w:r>
            <w:proofErr w:type="spellEnd"/>
          </w:p>
        </w:tc>
        <w:tc>
          <w:tcPr>
            <w:tcW w:w="850" w:type="dxa"/>
            <w:shd w:val="clear" w:color="auto" w:fill="auto"/>
            <w:noWrap/>
            <w:vAlign w:val="bottom"/>
            <w:hideMark/>
          </w:tcPr>
          <w:p w14:paraId="2E1A4ACE" w14:textId="77777777" w:rsidR="00927A13" w:rsidRPr="00A824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0.186</w:t>
            </w:r>
          </w:p>
        </w:tc>
        <w:tc>
          <w:tcPr>
            <w:tcW w:w="993" w:type="dxa"/>
            <w:shd w:val="clear" w:color="auto" w:fill="auto"/>
            <w:noWrap/>
            <w:vAlign w:val="bottom"/>
            <w:hideMark/>
          </w:tcPr>
          <w:p w14:paraId="41B47D9A" w14:textId="77777777" w:rsidR="00927A13" w:rsidRPr="00A824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0.049</w:t>
            </w:r>
          </w:p>
        </w:tc>
        <w:tc>
          <w:tcPr>
            <w:tcW w:w="1224" w:type="dxa"/>
            <w:shd w:val="clear" w:color="auto" w:fill="auto"/>
            <w:noWrap/>
            <w:vAlign w:val="bottom"/>
            <w:hideMark/>
          </w:tcPr>
          <w:p w14:paraId="444362B3" w14:textId="77777777" w:rsidR="00927A13" w:rsidRPr="00A82423" w:rsidRDefault="00927A13" w:rsidP="002F30F8">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0.397</w:t>
            </w:r>
          </w:p>
        </w:tc>
      </w:tr>
    </w:tbl>
    <w:p w14:paraId="33EFC1DC" w14:textId="1814A9FD" w:rsidR="00927A13" w:rsidRDefault="000D5191" w:rsidP="000D5191">
      <w:pPr>
        <w:rPr>
          <w:rFonts w:ascii="Times New Roman" w:hAnsi="Times New Roman" w:cs="Times New Roman"/>
          <w:sz w:val="24"/>
          <w:szCs w:val="24"/>
        </w:rPr>
      </w:pPr>
      <w:r>
        <w:rPr>
          <w:rFonts w:ascii="Times New Roman" w:hAnsi="Times New Roman" w:cs="Times New Roman"/>
          <w:sz w:val="24"/>
          <w:szCs w:val="24"/>
        </w:rPr>
        <w:t>For all metabolites, the associated common name</w:t>
      </w:r>
      <w:r w:rsidR="00ED3C68">
        <w:rPr>
          <w:rFonts w:ascii="Times New Roman" w:hAnsi="Times New Roman" w:cs="Times New Roman"/>
          <w:sz w:val="24"/>
          <w:szCs w:val="24"/>
        </w:rPr>
        <w:t xml:space="preserve">, </w:t>
      </w:r>
      <w:r>
        <w:rPr>
          <w:rFonts w:ascii="Times New Roman" w:hAnsi="Times New Roman" w:cs="Times New Roman"/>
          <w:sz w:val="24"/>
          <w:szCs w:val="24"/>
        </w:rPr>
        <w:t>HMDB identifier</w:t>
      </w:r>
      <w:r w:rsidR="00ED3C68">
        <w:rPr>
          <w:rFonts w:ascii="Times New Roman" w:hAnsi="Times New Roman" w:cs="Times New Roman"/>
          <w:sz w:val="24"/>
          <w:szCs w:val="24"/>
        </w:rPr>
        <w:t xml:space="preserve">, </w:t>
      </w:r>
      <w:proofErr w:type="spellStart"/>
      <w:r w:rsidR="00ED3C68">
        <w:rPr>
          <w:rFonts w:ascii="Times New Roman" w:hAnsi="Times New Roman" w:cs="Times New Roman"/>
          <w:sz w:val="24"/>
          <w:szCs w:val="24"/>
        </w:rPr>
        <w:t>logFC</w:t>
      </w:r>
      <w:proofErr w:type="spellEnd"/>
      <w:r w:rsidR="00ED3C68">
        <w:rPr>
          <w:rFonts w:ascii="Times New Roman" w:hAnsi="Times New Roman" w:cs="Times New Roman"/>
          <w:sz w:val="24"/>
          <w:szCs w:val="24"/>
        </w:rPr>
        <w:t>, p-value and adjusted p-value</w:t>
      </w:r>
      <w:r>
        <w:rPr>
          <w:rFonts w:ascii="Times New Roman" w:hAnsi="Times New Roman" w:cs="Times New Roman"/>
          <w:sz w:val="24"/>
          <w:szCs w:val="24"/>
        </w:rPr>
        <w:t xml:space="preserve"> are given</w:t>
      </w:r>
      <w:r w:rsidR="00ED3C68">
        <w:rPr>
          <w:rFonts w:ascii="Times New Roman" w:hAnsi="Times New Roman" w:cs="Times New Roman"/>
          <w:sz w:val="24"/>
          <w:szCs w:val="24"/>
        </w:rPr>
        <w:t>.</w:t>
      </w:r>
    </w:p>
    <w:p w14:paraId="2B7413B0" w14:textId="77777777" w:rsidR="000D5191" w:rsidRPr="000D5191" w:rsidRDefault="000D5191" w:rsidP="000D5191">
      <w:pPr>
        <w:rPr>
          <w:rFonts w:ascii="Times New Roman" w:hAnsi="Times New Roman" w:cs="Times New Roman"/>
          <w:sz w:val="24"/>
          <w:szCs w:val="24"/>
        </w:rPr>
      </w:pPr>
    </w:p>
    <w:p w14:paraId="2F2D033B" w14:textId="77777777" w:rsidR="000D5191" w:rsidRPr="000D5191" w:rsidRDefault="000D5191" w:rsidP="000D5191"/>
    <w:p w14:paraId="10034993" w14:textId="143CB6B5" w:rsidR="00172257" w:rsidRDefault="00172257" w:rsidP="00ED3C68">
      <w:pPr>
        <w:pStyle w:val="Heading3"/>
        <w:spacing w:after="240"/>
        <w:jc w:val="both"/>
        <w:rPr>
          <w:rFonts w:ascii="Times New Roman" w:hAnsi="Times New Roman" w:cs="Times New Roman"/>
          <w:color w:val="auto"/>
        </w:rPr>
      </w:pPr>
      <w:r w:rsidRPr="002C47BA">
        <w:rPr>
          <w:rFonts w:ascii="Times New Roman" w:hAnsi="Times New Roman" w:cs="Times New Roman"/>
          <w:i/>
          <w:iCs/>
          <w:color w:val="auto"/>
          <w:u w:val="single"/>
        </w:rPr>
        <w:t xml:space="preserve">Appendix </w:t>
      </w:r>
      <w:r w:rsidR="002F5BD2">
        <w:rPr>
          <w:rFonts w:ascii="Times New Roman" w:hAnsi="Times New Roman" w:cs="Times New Roman"/>
          <w:i/>
          <w:iCs/>
          <w:color w:val="auto"/>
          <w:u w:val="single"/>
        </w:rPr>
        <w:t>6</w:t>
      </w:r>
      <w:r>
        <w:rPr>
          <w:rFonts w:ascii="Times New Roman" w:hAnsi="Times New Roman" w:cs="Times New Roman"/>
          <w:color w:val="auto"/>
        </w:rPr>
        <w:t>: Table A3</w:t>
      </w:r>
    </w:p>
    <w:p w14:paraId="783A0B9A" w14:textId="5FABE1EB" w:rsidR="00ED3C68" w:rsidRPr="00ED3C68" w:rsidRDefault="00ED3C68" w:rsidP="00ED3C68">
      <w:pPr>
        <w:rPr>
          <w:rFonts w:ascii="Times New Roman" w:hAnsi="Times New Roman" w:cs="Times New Roman"/>
          <w:sz w:val="24"/>
          <w:szCs w:val="24"/>
        </w:rPr>
      </w:pPr>
      <w:r>
        <w:rPr>
          <w:rFonts w:ascii="Times New Roman" w:hAnsi="Times New Roman" w:cs="Times New Roman"/>
          <w:sz w:val="24"/>
          <w:szCs w:val="24"/>
        </w:rPr>
        <w:t xml:space="preserve">List of proteins with significantly different abundances (p &lt; 0.05) between the insulin resistant and insulin sensitive subjects. </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126"/>
        <w:gridCol w:w="2127"/>
        <w:gridCol w:w="1984"/>
      </w:tblGrid>
      <w:tr w:rsidR="00172257" w:rsidRPr="009F199A" w14:paraId="0A9A055C" w14:textId="77777777" w:rsidTr="003513CF">
        <w:trPr>
          <w:trHeight w:val="255"/>
        </w:trPr>
        <w:tc>
          <w:tcPr>
            <w:tcW w:w="2405" w:type="dxa"/>
            <w:shd w:val="clear" w:color="auto" w:fill="auto"/>
            <w:noWrap/>
            <w:vAlign w:val="bottom"/>
            <w:hideMark/>
          </w:tcPr>
          <w:p w14:paraId="692A4FE9" w14:textId="77777777" w:rsidR="00172257" w:rsidRPr="009F199A" w:rsidRDefault="00172257" w:rsidP="003513CF">
            <w:pPr>
              <w:spacing w:after="0" w:line="276" w:lineRule="auto"/>
              <w:jc w:val="center"/>
              <w:rPr>
                <w:rFonts w:ascii="Times New Roman" w:eastAsia="Times New Roman" w:hAnsi="Times New Roman" w:cs="Times New Roman"/>
                <w:sz w:val="24"/>
                <w:szCs w:val="24"/>
                <w:u w:val="single"/>
                <w:lang w:eastAsia="en-GB"/>
              </w:rPr>
            </w:pPr>
            <w:r w:rsidRPr="009F199A">
              <w:rPr>
                <w:rFonts w:ascii="Times New Roman" w:eastAsia="Times New Roman" w:hAnsi="Times New Roman" w:cs="Times New Roman"/>
                <w:sz w:val="24"/>
                <w:szCs w:val="24"/>
                <w:u w:val="single"/>
                <w:lang w:eastAsia="en-GB"/>
              </w:rPr>
              <w:t>Protein</w:t>
            </w:r>
          </w:p>
        </w:tc>
        <w:tc>
          <w:tcPr>
            <w:tcW w:w="2126" w:type="dxa"/>
            <w:tcBorders>
              <w:bottom w:val="single" w:sz="4" w:space="0" w:color="auto"/>
            </w:tcBorders>
            <w:shd w:val="clear" w:color="auto" w:fill="auto"/>
            <w:noWrap/>
            <w:vAlign w:val="bottom"/>
            <w:hideMark/>
          </w:tcPr>
          <w:p w14:paraId="174890BD" w14:textId="77777777" w:rsidR="00172257" w:rsidRPr="009F199A" w:rsidRDefault="00172257" w:rsidP="003513CF">
            <w:pPr>
              <w:spacing w:after="0" w:line="276" w:lineRule="auto"/>
              <w:jc w:val="center"/>
              <w:rPr>
                <w:rFonts w:ascii="Times New Roman" w:eastAsia="Times New Roman" w:hAnsi="Times New Roman" w:cs="Times New Roman"/>
                <w:color w:val="000000"/>
                <w:sz w:val="24"/>
                <w:szCs w:val="24"/>
                <w:u w:val="single"/>
                <w:lang w:eastAsia="en-GB"/>
              </w:rPr>
            </w:pPr>
            <w:proofErr w:type="spellStart"/>
            <w:r w:rsidRPr="009F199A">
              <w:rPr>
                <w:rFonts w:ascii="Times New Roman" w:eastAsia="Times New Roman" w:hAnsi="Times New Roman" w:cs="Times New Roman"/>
                <w:color w:val="000000"/>
                <w:sz w:val="24"/>
                <w:szCs w:val="24"/>
                <w:u w:val="single"/>
                <w:lang w:eastAsia="en-GB"/>
              </w:rPr>
              <w:t>logFC</w:t>
            </w:r>
            <w:proofErr w:type="spellEnd"/>
          </w:p>
        </w:tc>
        <w:tc>
          <w:tcPr>
            <w:tcW w:w="2127" w:type="dxa"/>
            <w:tcBorders>
              <w:bottom w:val="single" w:sz="4" w:space="0" w:color="auto"/>
            </w:tcBorders>
            <w:shd w:val="clear" w:color="auto" w:fill="auto"/>
            <w:noWrap/>
            <w:vAlign w:val="bottom"/>
            <w:hideMark/>
          </w:tcPr>
          <w:p w14:paraId="55E55623" w14:textId="77777777" w:rsidR="00172257" w:rsidRPr="009F199A" w:rsidRDefault="00172257" w:rsidP="003513CF">
            <w:pPr>
              <w:spacing w:after="0" w:line="276" w:lineRule="auto"/>
              <w:jc w:val="center"/>
              <w:rPr>
                <w:rFonts w:ascii="Times New Roman" w:eastAsia="Times New Roman" w:hAnsi="Times New Roman" w:cs="Times New Roman"/>
                <w:color w:val="000000"/>
                <w:sz w:val="24"/>
                <w:szCs w:val="24"/>
                <w:u w:val="single"/>
                <w:lang w:eastAsia="en-GB"/>
              </w:rPr>
            </w:pPr>
            <w:r w:rsidRPr="009F199A">
              <w:rPr>
                <w:rFonts w:ascii="Times New Roman" w:eastAsia="Times New Roman" w:hAnsi="Times New Roman" w:cs="Times New Roman"/>
                <w:color w:val="000000"/>
                <w:sz w:val="24"/>
                <w:szCs w:val="24"/>
                <w:u w:val="single"/>
                <w:lang w:eastAsia="en-GB"/>
              </w:rPr>
              <w:t>p-value</w:t>
            </w:r>
          </w:p>
        </w:tc>
        <w:tc>
          <w:tcPr>
            <w:tcW w:w="1984" w:type="dxa"/>
            <w:tcBorders>
              <w:bottom w:val="single" w:sz="4" w:space="0" w:color="auto"/>
            </w:tcBorders>
            <w:shd w:val="clear" w:color="auto" w:fill="auto"/>
            <w:noWrap/>
            <w:vAlign w:val="bottom"/>
            <w:hideMark/>
          </w:tcPr>
          <w:p w14:paraId="5A264E63" w14:textId="77777777" w:rsidR="00172257" w:rsidRPr="009F199A" w:rsidRDefault="00172257" w:rsidP="003513CF">
            <w:pPr>
              <w:spacing w:after="0" w:line="276" w:lineRule="auto"/>
              <w:jc w:val="center"/>
              <w:rPr>
                <w:rFonts w:ascii="Times New Roman" w:eastAsia="Times New Roman" w:hAnsi="Times New Roman" w:cs="Times New Roman"/>
                <w:color w:val="000000"/>
                <w:sz w:val="24"/>
                <w:szCs w:val="24"/>
                <w:u w:val="single"/>
                <w:lang w:eastAsia="en-GB"/>
              </w:rPr>
            </w:pPr>
            <w:r w:rsidRPr="009F199A">
              <w:rPr>
                <w:rFonts w:ascii="Times New Roman" w:eastAsia="Times New Roman" w:hAnsi="Times New Roman" w:cs="Times New Roman"/>
                <w:color w:val="000000"/>
                <w:sz w:val="24"/>
                <w:szCs w:val="24"/>
                <w:u w:val="single"/>
                <w:lang w:eastAsia="en-GB"/>
              </w:rPr>
              <w:t>Adjusted p-value</w:t>
            </w:r>
          </w:p>
        </w:tc>
      </w:tr>
      <w:tr w:rsidR="00172257" w:rsidRPr="009F199A" w14:paraId="57D50B47" w14:textId="77777777" w:rsidTr="003513CF">
        <w:trPr>
          <w:trHeight w:val="290"/>
        </w:trPr>
        <w:tc>
          <w:tcPr>
            <w:tcW w:w="2405" w:type="dxa"/>
            <w:shd w:val="clear" w:color="auto" w:fill="auto"/>
            <w:noWrap/>
            <w:vAlign w:val="bottom"/>
            <w:hideMark/>
          </w:tcPr>
          <w:p w14:paraId="51CC4248"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PLTP</w:t>
            </w:r>
          </w:p>
        </w:tc>
        <w:tc>
          <w:tcPr>
            <w:tcW w:w="2126" w:type="dxa"/>
            <w:shd w:val="clear" w:color="auto" w:fill="auto"/>
            <w:noWrap/>
            <w:vAlign w:val="bottom"/>
            <w:hideMark/>
          </w:tcPr>
          <w:p w14:paraId="2417B646"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-0.458</w:t>
            </w:r>
          </w:p>
        </w:tc>
        <w:tc>
          <w:tcPr>
            <w:tcW w:w="2127" w:type="dxa"/>
            <w:shd w:val="clear" w:color="auto" w:fill="auto"/>
            <w:noWrap/>
            <w:vAlign w:val="bottom"/>
            <w:hideMark/>
          </w:tcPr>
          <w:p w14:paraId="3CB86768"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0.000</w:t>
            </w:r>
          </w:p>
        </w:tc>
        <w:tc>
          <w:tcPr>
            <w:tcW w:w="1984" w:type="dxa"/>
            <w:shd w:val="clear" w:color="auto" w:fill="auto"/>
            <w:noWrap/>
            <w:vAlign w:val="bottom"/>
            <w:hideMark/>
          </w:tcPr>
          <w:p w14:paraId="0963E1AB"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0.105</w:t>
            </w:r>
          </w:p>
        </w:tc>
      </w:tr>
      <w:tr w:rsidR="00172257" w:rsidRPr="009F199A" w14:paraId="326E204B" w14:textId="77777777" w:rsidTr="003513CF">
        <w:trPr>
          <w:trHeight w:val="290"/>
        </w:trPr>
        <w:tc>
          <w:tcPr>
            <w:tcW w:w="2405" w:type="dxa"/>
            <w:shd w:val="clear" w:color="auto" w:fill="auto"/>
            <w:noWrap/>
            <w:vAlign w:val="bottom"/>
            <w:hideMark/>
          </w:tcPr>
          <w:p w14:paraId="231E7870"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APOC4</w:t>
            </w:r>
          </w:p>
        </w:tc>
        <w:tc>
          <w:tcPr>
            <w:tcW w:w="2126" w:type="dxa"/>
            <w:shd w:val="clear" w:color="auto" w:fill="auto"/>
            <w:noWrap/>
            <w:vAlign w:val="bottom"/>
            <w:hideMark/>
          </w:tcPr>
          <w:p w14:paraId="62FF2BC4"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0.624</w:t>
            </w:r>
          </w:p>
        </w:tc>
        <w:tc>
          <w:tcPr>
            <w:tcW w:w="2127" w:type="dxa"/>
            <w:shd w:val="clear" w:color="auto" w:fill="auto"/>
            <w:noWrap/>
            <w:vAlign w:val="bottom"/>
            <w:hideMark/>
          </w:tcPr>
          <w:p w14:paraId="723ED830"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0.001</w:t>
            </w:r>
          </w:p>
        </w:tc>
        <w:tc>
          <w:tcPr>
            <w:tcW w:w="1984" w:type="dxa"/>
            <w:shd w:val="clear" w:color="auto" w:fill="auto"/>
            <w:noWrap/>
            <w:vAlign w:val="bottom"/>
            <w:hideMark/>
          </w:tcPr>
          <w:p w14:paraId="6FF8AF68"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0.105</w:t>
            </w:r>
          </w:p>
        </w:tc>
      </w:tr>
      <w:tr w:rsidR="00172257" w:rsidRPr="009F199A" w14:paraId="03037C87" w14:textId="77777777" w:rsidTr="003513CF">
        <w:trPr>
          <w:trHeight w:val="290"/>
        </w:trPr>
        <w:tc>
          <w:tcPr>
            <w:tcW w:w="2405" w:type="dxa"/>
            <w:shd w:val="clear" w:color="auto" w:fill="auto"/>
            <w:noWrap/>
            <w:vAlign w:val="bottom"/>
            <w:hideMark/>
          </w:tcPr>
          <w:p w14:paraId="45D9AC4C"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APOD</w:t>
            </w:r>
          </w:p>
        </w:tc>
        <w:tc>
          <w:tcPr>
            <w:tcW w:w="2126" w:type="dxa"/>
            <w:shd w:val="clear" w:color="auto" w:fill="auto"/>
            <w:noWrap/>
            <w:vAlign w:val="bottom"/>
            <w:hideMark/>
          </w:tcPr>
          <w:p w14:paraId="4AB3AB49"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-0.292</w:t>
            </w:r>
          </w:p>
        </w:tc>
        <w:tc>
          <w:tcPr>
            <w:tcW w:w="2127" w:type="dxa"/>
            <w:shd w:val="clear" w:color="auto" w:fill="auto"/>
            <w:noWrap/>
            <w:vAlign w:val="bottom"/>
            <w:hideMark/>
          </w:tcPr>
          <w:p w14:paraId="69BEFAE4"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0.002</w:t>
            </w:r>
          </w:p>
        </w:tc>
        <w:tc>
          <w:tcPr>
            <w:tcW w:w="1984" w:type="dxa"/>
            <w:shd w:val="clear" w:color="auto" w:fill="auto"/>
            <w:noWrap/>
            <w:vAlign w:val="bottom"/>
            <w:hideMark/>
          </w:tcPr>
          <w:p w14:paraId="5EABE1D4"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0.143</w:t>
            </w:r>
          </w:p>
        </w:tc>
      </w:tr>
      <w:tr w:rsidR="00172257" w:rsidRPr="009F199A" w14:paraId="3561C265" w14:textId="77777777" w:rsidTr="003513CF">
        <w:trPr>
          <w:trHeight w:val="290"/>
        </w:trPr>
        <w:tc>
          <w:tcPr>
            <w:tcW w:w="2405" w:type="dxa"/>
            <w:shd w:val="clear" w:color="auto" w:fill="auto"/>
            <w:noWrap/>
            <w:vAlign w:val="bottom"/>
            <w:hideMark/>
          </w:tcPr>
          <w:p w14:paraId="37CCF9D8"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PRG4</w:t>
            </w:r>
          </w:p>
        </w:tc>
        <w:tc>
          <w:tcPr>
            <w:tcW w:w="2126" w:type="dxa"/>
            <w:shd w:val="clear" w:color="auto" w:fill="auto"/>
            <w:noWrap/>
            <w:vAlign w:val="bottom"/>
            <w:hideMark/>
          </w:tcPr>
          <w:p w14:paraId="4D99B327"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0.470</w:t>
            </w:r>
          </w:p>
        </w:tc>
        <w:tc>
          <w:tcPr>
            <w:tcW w:w="2127" w:type="dxa"/>
            <w:shd w:val="clear" w:color="auto" w:fill="auto"/>
            <w:noWrap/>
            <w:vAlign w:val="bottom"/>
            <w:hideMark/>
          </w:tcPr>
          <w:p w14:paraId="1C7ACE4A"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0.002</w:t>
            </w:r>
          </w:p>
        </w:tc>
        <w:tc>
          <w:tcPr>
            <w:tcW w:w="1984" w:type="dxa"/>
            <w:shd w:val="clear" w:color="auto" w:fill="auto"/>
            <w:noWrap/>
            <w:vAlign w:val="bottom"/>
            <w:hideMark/>
          </w:tcPr>
          <w:p w14:paraId="2E48AEAC"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0.143</w:t>
            </w:r>
          </w:p>
        </w:tc>
      </w:tr>
      <w:tr w:rsidR="00172257" w:rsidRPr="009F199A" w14:paraId="2AF226FA" w14:textId="77777777" w:rsidTr="003513CF">
        <w:trPr>
          <w:trHeight w:val="290"/>
        </w:trPr>
        <w:tc>
          <w:tcPr>
            <w:tcW w:w="2405" w:type="dxa"/>
            <w:shd w:val="clear" w:color="auto" w:fill="auto"/>
            <w:noWrap/>
            <w:vAlign w:val="bottom"/>
            <w:hideMark/>
          </w:tcPr>
          <w:p w14:paraId="026B623B"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CFH</w:t>
            </w:r>
          </w:p>
        </w:tc>
        <w:tc>
          <w:tcPr>
            <w:tcW w:w="2126" w:type="dxa"/>
            <w:shd w:val="clear" w:color="auto" w:fill="auto"/>
            <w:noWrap/>
            <w:vAlign w:val="bottom"/>
            <w:hideMark/>
          </w:tcPr>
          <w:p w14:paraId="6CA4141F"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0.214</w:t>
            </w:r>
          </w:p>
        </w:tc>
        <w:tc>
          <w:tcPr>
            <w:tcW w:w="2127" w:type="dxa"/>
            <w:shd w:val="clear" w:color="auto" w:fill="auto"/>
            <w:noWrap/>
            <w:vAlign w:val="bottom"/>
            <w:hideMark/>
          </w:tcPr>
          <w:p w14:paraId="6DA4ED49"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0.003</w:t>
            </w:r>
          </w:p>
        </w:tc>
        <w:tc>
          <w:tcPr>
            <w:tcW w:w="1984" w:type="dxa"/>
            <w:shd w:val="clear" w:color="auto" w:fill="auto"/>
            <w:noWrap/>
            <w:vAlign w:val="bottom"/>
            <w:hideMark/>
          </w:tcPr>
          <w:p w14:paraId="6B2FFC62"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0.169</w:t>
            </w:r>
          </w:p>
        </w:tc>
      </w:tr>
      <w:tr w:rsidR="00172257" w:rsidRPr="009F199A" w14:paraId="5F20CA18" w14:textId="77777777" w:rsidTr="003513CF">
        <w:trPr>
          <w:trHeight w:val="290"/>
        </w:trPr>
        <w:tc>
          <w:tcPr>
            <w:tcW w:w="2405" w:type="dxa"/>
            <w:shd w:val="clear" w:color="auto" w:fill="auto"/>
            <w:noWrap/>
            <w:vAlign w:val="bottom"/>
            <w:hideMark/>
          </w:tcPr>
          <w:p w14:paraId="26CE038A"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SERPIND1</w:t>
            </w:r>
          </w:p>
        </w:tc>
        <w:tc>
          <w:tcPr>
            <w:tcW w:w="2126" w:type="dxa"/>
            <w:shd w:val="clear" w:color="auto" w:fill="auto"/>
            <w:noWrap/>
            <w:vAlign w:val="bottom"/>
            <w:hideMark/>
          </w:tcPr>
          <w:p w14:paraId="486A79E2"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0.198</w:t>
            </w:r>
          </w:p>
        </w:tc>
        <w:tc>
          <w:tcPr>
            <w:tcW w:w="2127" w:type="dxa"/>
            <w:shd w:val="clear" w:color="auto" w:fill="auto"/>
            <w:noWrap/>
            <w:vAlign w:val="bottom"/>
            <w:hideMark/>
          </w:tcPr>
          <w:p w14:paraId="37D2A825"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0.004</w:t>
            </w:r>
          </w:p>
        </w:tc>
        <w:tc>
          <w:tcPr>
            <w:tcW w:w="1984" w:type="dxa"/>
            <w:shd w:val="clear" w:color="auto" w:fill="auto"/>
            <w:noWrap/>
            <w:vAlign w:val="bottom"/>
            <w:hideMark/>
          </w:tcPr>
          <w:p w14:paraId="27897380"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0.221</w:t>
            </w:r>
          </w:p>
        </w:tc>
      </w:tr>
      <w:tr w:rsidR="00172257" w:rsidRPr="009F199A" w14:paraId="3F3140D7" w14:textId="77777777" w:rsidTr="003513CF">
        <w:trPr>
          <w:trHeight w:val="290"/>
        </w:trPr>
        <w:tc>
          <w:tcPr>
            <w:tcW w:w="2405" w:type="dxa"/>
            <w:shd w:val="clear" w:color="auto" w:fill="auto"/>
            <w:noWrap/>
            <w:vAlign w:val="bottom"/>
            <w:hideMark/>
          </w:tcPr>
          <w:p w14:paraId="07F5D755"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HP</w:t>
            </w:r>
          </w:p>
        </w:tc>
        <w:tc>
          <w:tcPr>
            <w:tcW w:w="2126" w:type="dxa"/>
            <w:shd w:val="clear" w:color="auto" w:fill="auto"/>
            <w:noWrap/>
            <w:vAlign w:val="bottom"/>
            <w:hideMark/>
          </w:tcPr>
          <w:p w14:paraId="7D529ED5"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0.389</w:t>
            </w:r>
          </w:p>
        </w:tc>
        <w:tc>
          <w:tcPr>
            <w:tcW w:w="2127" w:type="dxa"/>
            <w:shd w:val="clear" w:color="auto" w:fill="auto"/>
            <w:noWrap/>
            <w:vAlign w:val="bottom"/>
            <w:hideMark/>
          </w:tcPr>
          <w:p w14:paraId="65A4521B"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0.009</w:t>
            </w:r>
          </w:p>
        </w:tc>
        <w:tc>
          <w:tcPr>
            <w:tcW w:w="1984" w:type="dxa"/>
            <w:shd w:val="clear" w:color="auto" w:fill="auto"/>
            <w:noWrap/>
            <w:vAlign w:val="bottom"/>
            <w:hideMark/>
          </w:tcPr>
          <w:p w14:paraId="6BEEB20B"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172257" w:rsidRPr="009F199A" w14:paraId="1DF0C324" w14:textId="77777777" w:rsidTr="003513CF">
        <w:trPr>
          <w:trHeight w:val="290"/>
        </w:trPr>
        <w:tc>
          <w:tcPr>
            <w:tcW w:w="2405" w:type="dxa"/>
            <w:shd w:val="clear" w:color="auto" w:fill="auto"/>
            <w:noWrap/>
            <w:vAlign w:val="bottom"/>
            <w:hideMark/>
          </w:tcPr>
          <w:p w14:paraId="5F9140DC"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BCHE</w:t>
            </w:r>
          </w:p>
        </w:tc>
        <w:tc>
          <w:tcPr>
            <w:tcW w:w="2126" w:type="dxa"/>
            <w:shd w:val="clear" w:color="auto" w:fill="auto"/>
            <w:noWrap/>
            <w:vAlign w:val="bottom"/>
            <w:hideMark/>
          </w:tcPr>
          <w:p w14:paraId="62722012"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0.283</w:t>
            </w:r>
          </w:p>
        </w:tc>
        <w:tc>
          <w:tcPr>
            <w:tcW w:w="2127" w:type="dxa"/>
            <w:shd w:val="clear" w:color="auto" w:fill="auto"/>
            <w:noWrap/>
            <w:vAlign w:val="bottom"/>
            <w:hideMark/>
          </w:tcPr>
          <w:p w14:paraId="4F453ECF"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0.009</w:t>
            </w:r>
          </w:p>
        </w:tc>
        <w:tc>
          <w:tcPr>
            <w:tcW w:w="1984" w:type="dxa"/>
            <w:shd w:val="clear" w:color="auto" w:fill="auto"/>
            <w:noWrap/>
            <w:vAlign w:val="bottom"/>
            <w:hideMark/>
          </w:tcPr>
          <w:p w14:paraId="2E877719"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172257" w:rsidRPr="009F199A" w14:paraId="0DDEEB73" w14:textId="77777777" w:rsidTr="003513CF">
        <w:trPr>
          <w:trHeight w:val="290"/>
        </w:trPr>
        <w:tc>
          <w:tcPr>
            <w:tcW w:w="2405" w:type="dxa"/>
            <w:shd w:val="clear" w:color="auto" w:fill="auto"/>
            <w:noWrap/>
            <w:vAlign w:val="bottom"/>
            <w:hideMark/>
          </w:tcPr>
          <w:p w14:paraId="387AF360"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F10</w:t>
            </w:r>
          </w:p>
        </w:tc>
        <w:tc>
          <w:tcPr>
            <w:tcW w:w="2126" w:type="dxa"/>
            <w:shd w:val="clear" w:color="auto" w:fill="auto"/>
            <w:noWrap/>
            <w:vAlign w:val="bottom"/>
            <w:hideMark/>
          </w:tcPr>
          <w:p w14:paraId="5FD785A9"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0.271</w:t>
            </w:r>
          </w:p>
        </w:tc>
        <w:tc>
          <w:tcPr>
            <w:tcW w:w="2127" w:type="dxa"/>
            <w:shd w:val="clear" w:color="auto" w:fill="auto"/>
            <w:noWrap/>
            <w:vAlign w:val="bottom"/>
            <w:hideMark/>
          </w:tcPr>
          <w:p w14:paraId="6A2F91CA"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0.011</w:t>
            </w:r>
          </w:p>
        </w:tc>
        <w:tc>
          <w:tcPr>
            <w:tcW w:w="1984" w:type="dxa"/>
            <w:shd w:val="clear" w:color="auto" w:fill="auto"/>
            <w:noWrap/>
            <w:vAlign w:val="bottom"/>
            <w:hideMark/>
          </w:tcPr>
          <w:p w14:paraId="3DF8D3B7"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172257" w:rsidRPr="009F199A" w14:paraId="78C55941" w14:textId="77777777" w:rsidTr="003513CF">
        <w:trPr>
          <w:trHeight w:val="290"/>
        </w:trPr>
        <w:tc>
          <w:tcPr>
            <w:tcW w:w="2405" w:type="dxa"/>
            <w:shd w:val="clear" w:color="auto" w:fill="auto"/>
            <w:noWrap/>
            <w:vAlign w:val="bottom"/>
            <w:hideMark/>
          </w:tcPr>
          <w:p w14:paraId="3BFB57B2"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PRG4</w:t>
            </w:r>
          </w:p>
        </w:tc>
        <w:tc>
          <w:tcPr>
            <w:tcW w:w="2126" w:type="dxa"/>
            <w:shd w:val="clear" w:color="auto" w:fill="auto"/>
            <w:noWrap/>
            <w:vAlign w:val="bottom"/>
            <w:hideMark/>
          </w:tcPr>
          <w:p w14:paraId="346014FE"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0.475</w:t>
            </w:r>
          </w:p>
        </w:tc>
        <w:tc>
          <w:tcPr>
            <w:tcW w:w="2127" w:type="dxa"/>
            <w:shd w:val="clear" w:color="auto" w:fill="auto"/>
            <w:noWrap/>
            <w:vAlign w:val="bottom"/>
            <w:hideMark/>
          </w:tcPr>
          <w:p w14:paraId="65121921"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0.012</w:t>
            </w:r>
          </w:p>
        </w:tc>
        <w:tc>
          <w:tcPr>
            <w:tcW w:w="1984" w:type="dxa"/>
            <w:shd w:val="clear" w:color="auto" w:fill="auto"/>
            <w:noWrap/>
            <w:vAlign w:val="bottom"/>
            <w:hideMark/>
          </w:tcPr>
          <w:p w14:paraId="025B046C"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172257" w:rsidRPr="009F199A" w14:paraId="52D444C4" w14:textId="77777777" w:rsidTr="003513CF">
        <w:trPr>
          <w:trHeight w:val="290"/>
        </w:trPr>
        <w:tc>
          <w:tcPr>
            <w:tcW w:w="2405" w:type="dxa"/>
            <w:shd w:val="clear" w:color="auto" w:fill="auto"/>
            <w:noWrap/>
            <w:vAlign w:val="bottom"/>
            <w:hideMark/>
          </w:tcPr>
          <w:p w14:paraId="45FE1165"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APOA1</w:t>
            </w:r>
          </w:p>
        </w:tc>
        <w:tc>
          <w:tcPr>
            <w:tcW w:w="2126" w:type="dxa"/>
            <w:shd w:val="clear" w:color="auto" w:fill="auto"/>
            <w:noWrap/>
            <w:vAlign w:val="bottom"/>
            <w:hideMark/>
          </w:tcPr>
          <w:p w14:paraId="3EEE2722"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-0.301</w:t>
            </w:r>
          </w:p>
        </w:tc>
        <w:tc>
          <w:tcPr>
            <w:tcW w:w="2127" w:type="dxa"/>
            <w:shd w:val="clear" w:color="auto" w:fill="auto"/>
            <w:noWrap/>
            <w:vAlign w:val="bottom"/>
            <w:hideMark/>
          </w:tcPr>
          <w:p w14:paraId="51601C37"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0.012</w:t>
            </w:r>
          </w:p>
        </w:tc>
        <w:tc>
          <w:tcPr>
            <w:tcW w:w="1984" w:type="dxa"/>
            <w:shd w:val="clear" w:color="auto" w:fill="auto"/>
            <w:noWrap/>
            <w:vAlign w:val="bottom"/>
            <w:hideMark/>
          </w:tcPr>
          <w:p w14:paraId="6F275427"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172257" w:rsidRPr="009F199A" w14:paraId="5188E96D" w14:textId="77777777" w:rsidTr="003513CF">
        <w:trPr>
          <w:trHeight w:val="290"/>
        </w:trPr>
        <w:tc>
          <w:tcPr>
            <w:tcW w:w="2405" w:type="dxa"/>
            <w:shd w:val="clear" w:color="auto" w:fill="auto"/>
            <w:noWrap/>
            <w:vAlign w:val="bottom"/>
            <w:hideMark/>
          </w:tcPr>
          <w:p w14:paraId="345F02EC"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APOF</w:t>
            </w:r>
          </w:p>
        </w:tc>
        <w:tc>
          <w:tcPr>
            <w:tcW w:w="2126" w:type="dxa"/>
            <w:shd w:val="clear" w:color="auto" w:fill="auto"/>
            <w:noWrap/>
            <w:vAlign w:val="bottom"/>
            <w:hideMark/>
          </w:tcPr>
          <w:p w14:paraId="3BFFEAE8"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-0.269</w:t>
            </w:r>
          </w:p>
        </w:tc>
        <w:tc>
          <w:tcPr>
            <w:tcW w:w="2127" w:type="dxa"/>
            <w:shd w:val="clear" w:color="auto" w:fill="auto"/>
            <w:noWrap/>
            <w:vAlign w:val="bottom"/>
            <w:hideMark/>
          </w:tcPr>
          <w:p w14:paraId="63E39195"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0.013</w:t>
            </w:r>
          </w:p>
        </w:tc>
        <w:tc>
          <w:tcPr>
            <w:tcW w:w="1984" w:type="dxa"/>
            <w:shd w:val="clear" w:color="auto" w:fill="auto"/>
            <w:noWrap/>
            <w:vAlign w:val="bottom"/>
            <w:hideMark/>
          </w:tcPr>
          <w:p w14:paraId="2C54F006"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172257" w:rsidRPr="009F199A" w14:paraId="6EA4D5DD" w14:textId="77777777" w:rsidTr="003513CF">
        <w:trPr>
          <w:trHeight w:val="290"/>
        </w:trPr>
        <w:tc>
          <w:tcPr>
            <w:tcW w:w="2405" w:type="dxa"/>
            <w:shd w:val="clear" w:color="auto" w:fill="auto"/>
            <w:noWrap/>
            <w:vAlign w:val="bottom"/>
            <w:hideMark/>
          </w:tcPr>
          <w:p w14:paraId="0C6FCCDF"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LRG1</w:t>
            </w:r>
          </w:p>
        </w:tc>
        <w:tc>
          <w:tcPr>
            <w:tcW w:w="2126" w:type="dxa"/>
            <w:shd w:val="clear" w:color="auto" w:fill="auto"/>
            <w:noWrap/>
            <w:vAlign w:val="bottom"/>
            <w:hideMark/>
          </w:tcPr>
          <w:p w14:paraId="38134B6C"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-0.245</w:t>
            </w:r>
          </w:p>
        </w:tc>
        <w:tc>
          <w:tcPr>
            <w:tcW w:w="2127" w:type="dxa"/>
            <w:shd w:val="clear" w:color="auto" w:fill="auto"/>
            <w:noWrap/>
            <w:vAlign w:val="bottom"/>
            <w:hideMark/>
          </w:tcPr>
          <w:p w14:paraId="574141DA"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0.014</w:t>
            </w:r>
          </w:p>
        </w:tc>
        <w:tc>
          <w:tcPr>
            <w:tcW w:w="1984" w:type="dxa"/>
            <w:shd w:val="clear" w:color="auto" w:fill="auto"/>
            <w:noWrap/>
            <w:vAlign w:val="bottom"/>
            <w:hideMark/>
          </w:tcPr>
          <w:p w14:paraId="7D883D4E"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172257" w:rsidRPr="009F199A" w14:paraId="7681E249" w14:textId="77777777" w:rsidTr="003513CF">
        <w:trPr>
          <w:trHeight w:val="290"/>
        </w:trPr>
        <w:tc>
          <w:tcPr>
            <w:tcW w:w="2405" w:type="dxa"/>
            <w:shd w:val="clear" w:color="auto" w:fill="auto"/>
            <w:noWrap/>
            <w:vAlign w:val="bottom"/>
            <w:hideMark/>
          </w:tcPr>
          <w:p w14:paraId="44AD7B4B"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VTN</w:t>
            </w:r>
          </w:p>
        </w:tc>
        <w:tc>
          <w:tcPr>
            <w:tcW w:w="2126" w:type="dxa"/>
            <w:shd w:val="clear" w:color="auto" w:fill="auto"/>
            <w:noWrap/>
            <w:vAlign w:val="bottom"/>
            <w:hideMark/>
          </w:tcPr>
          <w:p w14:paraId="4E5FB766"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0.190</w:t>
            </w:r>
          </w:p>
        </w:tc>
        <w:tc>
          <w:tcPr>
            <w:tcW w:w="2127" w:type="dxa"/>
            <w:shd w:val="clear" w:color="auto" w:fill="auto"/>
            <w:noWrap/>
            <w:vAlign w:val="bottom"/>
            <w:hideMark/>
          </w:tcPr>
          <w:p w14:paraId="490BA503"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0.014</w:t>
            </w:r>
          </w:p>
        </w:tc>
        <w:tc>
          <w:tcPr>
            <w:tcW w:w="1984" w:type="dxa"/>
            <w:shd w:val="clear" w:color="auto" w:fill="auto"/>
            <w:noWrap/>
            <w:vAlign w:val="bottom"/>
            <w:hideMark/>
          </w:tcPr>
          <w:p w14:paraId="5EC63F93"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172257" w:rsidRPr="009F199A" w14:paraId="5981B1FA" w14:textId="77777777" w:rsidTr="003513CF">
        <w:trPr>
          <w:trHeight w:val="290"/>
        </w:trPr>
        <w:tc>
          <w:tcPr>
            <w:tcW w:w="2405" w:type="dxa"/>
            <w:shd w:val="clear" w:color="auto" w:fill="auto"/>
            <w:noWrap/>
            <w:vAlign w:val="bottom"/>
            <w:hideMark/>
          </w:tcPr>
          <w:p w14:paraId="6FD2FC55"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SHBG</w:t>
            </w:r>
          </w:p>
        </w:tc>
        <w:tc>
          <w:tcPr>
            <w:tcW w:w="2126" w:type="dxa"/>
            <w:shd w:val="clear" w:color="auto" w:fill="auto"/>
            <w:noWrap/>
            <w:vAlign w:val="bottom"/>
            <w:hideMark/>
          </w:tcPr>
          <w:p w14:paraId="0C2745CA"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-0.522</w:t>
            </w:r>
          </w:p>
        </w:tc>
        <w:tc>
          <w:tcPr>
            <w:tcW w:w="2127" w:type="dxa"/>
            <w:shd w:val="clear" w:color="auto" w:fill="auto"/>
            <w:noWrap/>
            <w:vAlign w:val="bottom"/>
            <w:hideMark/>
          </w:tcPr>
          <w:p w14:paraId="59AD0211"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0.021</w:t>
            </w:r>
          </w:p>
        </w:tc>
        <w:tc>
          <w:tcPr>
            <w:tcW w:w="1984" w:type="dxa"/>
            <w:shd w:val="clear" w:color="auto" w:fill="auto"/>
            <w:noWrap/>
            <w:vAlign w:val="bottom"/>
            <w:hideMark/>
          </w:tcPr>
          <w:p w14:paraId="5D351C0B"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0.427</w:t>
            </w:r>
          </w:p>
        </w:tc>
      </w:tr>
      <w:tr w:rsidR="00172257" w:rsidRPr="009F199A" w14:paraId="46CEA073" w14:textId="77777777" w:rsidTr="003513CF">
        <w:trPr>
          <w:trHeight w:val="290"/>
        </w:trPr>
        <w:tc>
          <w:tcPr>
            <w:tcW w:w="2405" w:type="dxa"/>
            <w:shd w:val="clear" w:color="auto" w:fill="auto"/>
            <w:noWrap/>
            <w:vAlign w:val="bottom"/>
            <w:hideMark/>
          </w:tcPr>
          <w:p w14:paraId="5F95B7CF"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NPHP3</w:t>
            </w:r>
          </w:p>
        </w:tc>
        <w:tc>
          <w:tcPr>
            <w:tcW w:w="2126" w:type="dxa"/>
            <w:shd w:val="clear" w:color="auto" w:fill="auto"/>
            <w:noWrap/>
            <w:vAlign w:val="bottom"/>
            <w:hideMark/>
          </w:tcPr>
          <w:p w14:paraId="0DB960EF"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0.347</w:t>
            </w:r>
          </w:p>
        </w:tc>
        <w:tc>
          <w:tcPr>
            <w:tcW w:w="2127" w:type="dxa"/>
            <w:shd w:val="clear" w:color="auto" w:fill="auto"/>
            <w:noWrap/>
            <w:vAlign w:val="bottom"/>
            <w:hideMark/>
          </w:tcPr>
          <w:p w14:paraId="1BC87769"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0.027</w:t>
            </w:r>
          </w:p>
        </w:tc>
        <w:tc>
          <w:tcPr>
            <w:tcW w:w="1984" w:type="dxa"/>
            <w:shd w:val="clear" w:color="auto" w:fill="auto"/>
            <w:noWrap/>
            <w:vAlign w:val="bottom"/>
            <w:hideMark/>
          </w:tcPr>
          <w:p w14:paraId="7499AEAA"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0.501</w:t>
            </w:r>
          </w:p>
        </w:tc>
      </w:tr>
      <w:tr w:rsidR="00172257" w:rsidRPr="009F199A" w14:paraId="15011DC5" w14:textId="77777777" w:rsidTr="003513CF">
        <w:trPr>
          <w:trHeight w:val="290"/>
        </w:trPr>
        <w:tc>
          <w:tcPr>
            <w:tcW w:w="2405" w:type="dxa"/>
            <w:shd w:val="clear" w:color="auto" w:fill="auto"/>
            <w:noWrap/>
            <w:vAlign w:val="bottom"/>
            <w:hideMark/>
          </w:tcPr>
          <w:p w14:paraId="7FEE3CCE"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IL1RAP</w:t>
            </w:r>
          </w:p>
        </w:tc>
        <w:tc>
          <w:tcPr>
            <w:tcW w:w="2126" w:type="dxa"/>
            <w:shd w:val="clear" w:color="auto" w:fill="auto"/>
            <w:noWrap/>
            <w:vAlign w:val="bottom"/>
            <w:hideMark/>
          </w:tcPr>
          <w:p w14:paraId="719FB3A7"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-0.302</w:t>
            </w:r>
          </w:p>
        </w:tc>
        <w:tc>
          <w:tcPr>
            <w:tcW w:w="2127" w:type="dxa"/>
            <w:shd w:val="clear" w:color="auto" w:fill="auto"/>
            <w:noWrap/>
            <w:vAlign w:val="bottom"/>
            <w:hideMark/>
          </w:tcPr>
          <w:p w14:paraId="16BC0196"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0.033</w:t>
            </w:r>
          </w:p>
        </w:tc>
        <w:tc>
          <w:tcPr>
            <w:tcW w:w="1984" w:type="dxa"/>
            <w:shd w:val="clear" w:color="auto" w:fill="auto"/>
            <w:noWrap/>
            <w:vAlign w:val="bottom"/>
            <w:hideMark/>
          </w:tcPr>
          <w:p w14:paraId="45958AF8"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0.560</w:t>
            </w:r>
          </w:p>
        </w:tc>
      </w:tr>
      <w:tr w:rsidR="00172257" w:rsidRPr="009F199A" w14:paraId="4B2F1A77" w14:textId="77777777" w:rsidTr="003513CF">
        <w:trPr>
          <w:trHeight w:val="290"/>
        </w:trPr>
        <w:tc>
          <w:tcPr>
            <w:tcW w:w="2405" w:type="dxa"/>
            <w:shd w:val="clear" w:color="auto" w:fill="auto"/>
            <w:noWrap/>
            <w:vAlign w:val="bottom"/>
            <w:hideMark/>
          </w:tcPr>
          <w:p w14:paraId="66DFC197"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BTD</w:t>
            </w:r>
          </w:p>
        </w:tc>
        <w:tc>
          <w:tcPr>
            <w:tcW w:w="2126" w:type="dxa"/>
            <w:shd w:val="clear" w:color="auto" w:fill="auto"/>
            <w:noWrap/>
            <w:vAlign w:val="bottom"/>
            <w:hideMark/>
          </w:tcPr>
          <w:p w14:paraId="3112B272"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0.186</w:t>
            </w:r>
          </w:p>
        </w:tc>
        <w:tc>
          <w:tcPr>
            <w:tcW w:w="2127" w:type="dxa"/>
            <w:shd w:val="clear" w:color="auto" w:fill="auto"/>
            <w:noWrap/>
            <w:vAlign w:val="bottom"/>
            <w:hideMark/>
          </w:tcPr>
          <w:p w14:paraId="35548B2B"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0.033</w:t>
            </w:r>
          </w:p>
        </w:tc>
        <w:tc>
          <w:tcPr>
            <w:tcW w:w="1984" w:type="dxa"/>
            <w:shd w:val="clear" w:color="auto" w:fill="auto"/>
            <w:noWrap/>
            <w:vAlign w:val="bottom"/>
            <w:hideMark/>
          </w:tcPr>
          <w:p w14:paraId="076BBC9A"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0.560</w:t>
            </w:r>
          </w:p>
        </w:tc>
      </w:tr>
      <w:tr w:rsidR="00172257" w:rsidRPr="009F199A" w14:paraId="3F28D132" w14:textId="77777777" w:rsidTr="003513CF">
        <w:trPr>
          <w:trHeight w:val="290"/>
        </w:trPr>
        <w:tc>
          <w:tcPr>
            <w:tcW w:w="2405" w:type="dxa"/>
            <w:shd w:val="clear" w:color="auto" w:fill="auto"/>
            <w:noWrap/>
            <w:vAlign w:val="bottom"/>
            <w:hideMark/>
          </w:tcPr>
          <w:p w14:paraId="69171BBF"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C1QB</w:t>
            </w:r>
          </w:p>
        </w:tc>
        <w:tc>
          <w:tcPr>
            <w:tcW w:w="2126" w:type="dxa"/>
            <w:shd w:val="clear" w:color="auto" w:fill="auto"/>
            <w:noWrap/>
            <w:vAlign w:val="bottom"/>
            <w:hideMark/>
          </w:tcPr>
          <w:p w14:paraId="36906A65"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0.164</w:t>
            </w:r>
          </w:p>
        </w:tc>
        <w:tc>
          <w:tcPr>
            <w:tcW w:w="2127" w:type="dxa"/>
            <w:shd w:val="clear" w:color="auto" w:fill="auto"/>
            <w:noWrap/>
            <w:vAlign w:val="bottom"/>
            <w:hideMark/>
          </w:tcPr>
          <w:p w14:paraId="5D4E6FC5"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0.038</w:t>
            </w:r>
          </w:p>
        </w:tc>
        <w:tc>
          <w:tcPr>
            <w:tcW w:w="1984" w:type="dxa"/>
            <w:shd w:val="clear" w:color="auto" w:fill="auto"/>
            <w:noWrap/>
            <w:vAlign w:val="bottom"/>
            <w:hideMark/>
          </w:tcPr>
          <w:p w14:paraId="2522B28F"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0.601</w:t>
            </w:r>
          </w:p>
        </w:tc>
      </w:tr>
      <w:tr w:rsidR="00172257" w:rsidRPr="009F199A" w14:paraId="035C74B7" w14:textId="77777777" w:rsidTr="003513CF">
        <w:trPr>
          <w:trHeight w:val="290"/>
        </w:trPr>
        <w:tc>
          <w:tcPr>
            <w:tcW w:w="2405" w:type="dxa"/>
            <w:shd w:val="clear" w:color="auto" w:fill="auto"/>
            <w:noWrap/>
            <w:vAlign w:val="bottom"/>
            <w:hideMark/>
          </w:tcPr>
          <w:p w14:paraId="1BEE3C50"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PCOLCE</w:t>
            </w:r>
          </w:p>
        </w:tc>
        <w:tc>
          <w:tcPr>
            <w:tcW w:w="2126" w:type="dxa"/>
            <w:shd w:val="clear" w:color="auto" w:fill="auto"/>
            <w:noWrap/>
            <w:vAlign w:val="bottom"/>
            <w:hideMark/>
          </w:tcPr>
          <w:p w14:paraId="1D8C980A"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0.170</w:t>
            </w:r>
          </w:p>
        </w:tc>
        <w:tc>
          <w:tcPr>
            <w:tcW w:w="2127" w:type="dxa"/>
            <w:shd w:val="clear" w:color="auto" w:fill="auto"/>
            <w:noWrap/>
            <w:vAlign w:val="bottom"/>
            <w:hideMark/>
          </w:tcPr>
          <w:p w14:paraId="35B17C58"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0.041</w:t>
            </w:r>
          </w:p>
        </w:tc>
        <w:tc>
          <w:tcPr>
            <w:tcW w:w="1984" w:type="dxa"/>
            <w:shd w:val="clear" w:color="auto" w:fill="auto"/>
            <w:noWrap/>
            <w:vAlign w:val="bottom"/>
            <w:hideMark/>
          </w:tcPr>
          <w:p w14:paraId="74FC0519"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0.608</w:t>
            </w:r>
          </w:p>
        </w:tc>
      </w:tr>
      <w:tr w:rsidR="00172257" w:rsidRPr="009F199A" w14:paraId="0241CE64" w14:textId="77777777" w:rsidTr="003513CF">
        <w:trPr>
          <w:trHeight w:val="290"/>
        </w:trPr>
        <w:tc>
          <w:tcPr>
            <w:tcW w:w="2405" w:type="dxa"/>
            <w:shd w:val="clear" w:color="auto" w:fill="auto"/>
            <w:noWrap/>
            <w:vAlign w:val="bottom"/>
            <w:hideMark/>
          </w:tcPr>
          <w:p w14:paraId="0CF641DD"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C4A</w:t>
            </w:r>
          </w:p>
        </w:tc>
        <w:tc>
          <w:tcPr>
            <w:tcW w:w="2126" w:type="dxa"/>
            <w:shd w:val="clear" w:color="auto" w:fill="auto"/>
            <w:noWrap/>
            <w:vAlign w:val="bottom"/>
            <w:hideMark/>
          </w:tcPr>
          <w:p w14:paraId="5E49634C"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-0.402</w:t>
            </w:r>
          </w:p>
        </w:tc>
        <w:tc>
          <w:tcPr>
            <w:tcW w:w="2127" w:type="dxa"/>
            <w:shd w:val="clear" w:color="auto" w:fill="auto"/>
            <w:noWrap/>
            <w:vAlign w:val="bottom"/>
            <w:hideMark/>
          </w:tcPr>
          <w:p w14:paraId="4073344D"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0.042</w:t>
            </w:r>
          </w:p>
        </w:tc>
        <w:tc>
          <w:tcPr>
            <w:tcW w:w="1984" w:type="dxa"/>
            <w:shd w:val="clear" w:color="auto" w:fill="auto"/>
            <w:noWrap/>
            <w:vAlign w:val="bottom"/>
            <w:hideMark/>
          </w:tcPr>
          <w:p w14:paraId="1EAA31B6"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0.608</w:t>
            </w:r>
          </w:p>
        </w:tc>
      </w:tr>
      <w:tr w:rsidR="00172257" w:rsidRPr="009F199A" w14:paraId="7D649A93" w14:textId="77777777" w:rsidTr="003513CF">
        <w:trPr>
          <w:trHeight w:val="290"/>
        </w:trPr>
        <w:tc>
          <w:tcPr>
            <w:tcW w:w="2405" w:type="dxa"/>
            <w:shd w:val="clear" w:color="auto" w:fill="auto"/>
            <w:noWrap/>
            <w:vAlign w:val="bottom"/>
            <w:hideMark/>
          </w:tcPr>
          <w:p w14:paraId="31977971"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LPA</w:t>
            </w:r>
          </w:p>
        </w:tc>
        <w:tc>
          <w:tcPr>
            <w:tcW w:w="2126" w:type="dxa"/>
            <w:shd w:val="clear" w:color="auto" w:fill="auto"/>
            <w:noWrap/>
            <w:vAlign w:val="bottom"/>
            <w:hideMark/>
          </w:tcPr>
          <w:p w14:paraId="1B1AB6DA"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-1.074</w:t>
            </w:r>
          </w:p>
        </w:tc>
        <w:tc>
          <w:tcPr>
            <w:tcW w:w="2127" w:type="dxa"/>
            <w:shd w:val="clear" w:color="auto" w:fill="auto"/>
            <w:noWrap/>
            <w:vAlign w:val="bottom"/>
            <w:hideMark/>
          </w:tcPr>
          <w:p w14:paraId="6AE588A8"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0.049</w:t>
            </w:r>
          </w:p>
        </w:tc>
        <w:tc>
          <w:tcPr>
            <w:tcW w:w="1984" w:type="dxa"/>
            <w:shd w:val="clear" w:color="auto" w:fill="auto"/>
            <w:noWrap/>
            <w:vAlign w:val="bottom"/>
            <w:hideMark/>
          </w:tcPr>
          <w:p w14:paraId="02B88F78"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0.609</w:t>
            </w:r>
          </w:p>
        </w:tc>
      </w:tr>
      <w:tr w:rsidR="00172257" w:rsidRPr="009F199A" w14:paraId="44A5937A" w14:textId="77777777" w:rsidTr="003513CF">
        <w:trPr>
          <w:trHeight w:val="290"/>
        </w:trPr>
        <w:tc>
          <w:tcPr>
            <w:tcW w:w="2405" w:type="dxa"/>
            <w:shd w:val="clear" w:color="auto" w:fill="auto"/>
            <w:noWrap/>
            <w:vAlign w:val="bottom"/>
            <w:hideMark/>
          </w:tcPr>
          <w:p w14:paraId="178AEB26"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GSN</w:t>
            </w:r>
          </w:p>
        </w:tc>
        <w:tc>
          <w:tcPr>
            <w:tcW w:w="2126" w:type="dxa"/>
            <w:shd w:val="clear" w:color="auto" w:fill="auto"/>
            <w:noWrap/>
            <w:vAlign w:val="bottom"/>
            <w:hideMark/>
          </w:tcPr>
          <w:p w14:paraId="476BD105"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-0.166</w:t>
            </w:r>
          </w:p>
        </w:tc>
        <w:tc>
          <w:tcPr>
            <w:tcW w:w="2127" w:type="dxa"/>
            <w:shd w:val="clear" w:color="auto" w:fill="auto"/>
            <w:noWrap/>
            <w:vAlign w:val="bottom"/>
            <w:hideMark/>
          </w:tcPr>
          <w:p w14:paraId="0E3E79D9"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0.050</w:t>
            </w:r>
          </w:p>
        </w:tc>
        <w:tc>
          <w:tcPr>
            <w:tcW w:w="1984" w:type="dxa"/>
            <w:shd w:val="clear" w:color="auto" w:fill="auto"/>
            <w:noWrap/>
            <w:vAlign w:val="bottom"/>
            <w:hideMark/>
          </w:tcPr>
          <w:p w14:paraId="0DD522D2"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0.609</w:t>
            </w:r>
          </w:p>
        </w:tc>
      </w:tr>
    </w:tbl>
    <w:p w14:paraId="32BB8AA5" w14:textId="37AD8D5B" w:rsidR="00ED3C68" w:rsidRDefault="00ED3C68" w:rsidP="00ED3C68">
      <w:pPr>
        <w:rPr>
          <w:rFonts w:ascii="Times New Roman" w:hAnsi="Times New Roman" w:cs="Times New Roman"/>
          <w:sz w:val="24"/>
          <w:szCs w:val="24"/>
        </w:rPr>
      </w:pPr>
      <w:r>
        <w:rPr>
          <w:rFonts w:ascii="Times New Roman" w:hAnsi="Times New Roman" w:cs="Times New Roman"/>
          <w:sz w:val="24"/>
          <w:szCs w:val="24"/>
        </w:rPr>
        <w:t xml:space="preserve">For all proteins, the associated HGNC identifier, </w:t>
      </w:r>
      <w:proofErr w:type="spellStart"/>
      <w:r>
        <w:rPr>
          <w:rFonts w:ascii="Times New Roman" w:hAnsi="Times New Roman" w:cs="Times New Roman"/>
          <w:sz w:val="24"/>
          <w:szCs w:val="24"/>
        </w:rPr>
        <w:t>logFC</w:t>
      </w:r>
      <w:proofErr w:type="spellEnd"/>
      <w:r>
        <w:rPr>
          <w:rFonts w:ascii="Times New Roman" w:hAnsi="Times New Roman" w:cs="Times New Roman"/>
          <w:sz w:val="24"/>
          <w:szCs w:val="24"/>
        </w:rPr>
        <w:t>, p-value and adjusted p-value are given.</w:t>
      </w:r>
    </w:p>
    <w:p w14:paraId="1F178A36" w14:textId="77777777" w:rsidR="00172257" w:rsidRDefault="00172257" w:rsidP="00172257">
      <w:pPr>
        <w:spacing w:after="0"/>
        <w:rPr>
          <w:rFonts w:ascii="Times New Roman" w:hAnsi="Times New Roman" w:cs="Times New Roman"/>
          <w:sz w:val="24"/>
          <w:szCs w:val="24"/>
        </w:rPr>
      </w:pPr>
    </w:p>
    <w:p w14:paraId="63F748AF" w14:textId="77777777" w:rsidR="00172257" w:rsidRPr="0007661B" w:rsidRDefault="00172257" w:rsidP="00172257">
      <w:pPr>
        <w:jc w:val="both"/>
      </w:pPr>
    </w:p>
    <w:p w14:paraId="35C29A3E" w14:textId="77777777" w:rsidR="00172257" w:rsidRDefault="00172257" w:rsidP="00466702">
      <w:pPr>
        <w:jc w:val="both"/>
      </w:pPr>
    </w:p>
    <w:sectPr w:rsidR="0017225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Sabrina De Oliveira" w:date="2020-06-17T16:37:00Z" w:initials="SDO">
    <w:p w14:paraId="0051B844" w14:textId="6098F791" w:rsidR="002F30F8" w:rsidRDefault="002F30F8">
      <w:pPr>
        <w:pStyle w:val="CommentText"/>
      </w:pPr>
      <w:r>
        <w:rPr>
          <w:rStyle w:val="CommentReference"/>
        </w:rPr>
        <w:annotationRef/>
      </w:r>
      <w:r>
        <w:t>CHECK IF OKAY REFERENCE AND DEDUCTION</w:t>
      </w:r>
    </w:p>
  </w:comment>
  <w:comment w:id="16" w:author="Susan Steinbusch-Coort" w:date="2020-06-22T09:44:00Z" w:initials="SS">
    <w:p w14:paraId="2773DA3F" w14:textId="621FA5D9" w:rsidR="00ED2AAC" w:rsidRDefault="00ED2AAC">
      <w:pPr>
        <w:pStyle w:val="CommentText"/>
      </w:pPr>
      <w:r>
        <w:rPr>
          <w:rStyle w:val="CommentReference"/>
        </w:rPr>
        <w:annotationRef/>
      </w:r>
      <w:r>
        <w:t xml:space="preserve">This is not complete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19" w:author="Susan Steinbusch-Coort" w:date="2020-06-22T11:23:00Z" w:initials="SS">
    <w:p w14:paraId="7CF114F5" w14:textId="0C5C2064" w:rsidR="006D19B9" w:rsidRDefault="006D19B9">
      <w:pPr>
        <w:pStyle w:val="CommentText"/>
      </w:pPr>
      <w:r>
        <w:rPr>
          <w:rStyle w:val="CommentReference"/>
        </w:rPr>
        <w:annotationRef/>
      </w:r>
      <w:r>
        <w:t xml:space="preserve">Here you are mentioned the same thing twice. I would make it one sentence. </w:t>
      </w:r>
    </w:p>
  </w:comment>
  <w:comment w:id="20" w:author="Susan Steinbusch-Coort" w:date="2020-06-22T12:03:00Z" w:initials="SS">
    <w:p w14:paraId="67D220D6" w14:textId="7A2C7299" w:rsidR="006C0A28" w:rsidRDefault="006C0A28">
      <w:pPr>
        <w:pStyle w:val="CommentText"/>
      </w:pPr>
      <w:r>
        <w:rPr>
          <w:rStyle w:val="CommentReference"/>
        </w:rPr>
        <w:annotationRef/>
      </w:r>
      <w:r>
        <w:t>Often the name of a package is given in Italic</w:t>
      </w:r>
    </w:p>
  </w:comment>
  <w:comment w:id="24" w:author="Susan Steinbusch-Coort" w:date="2020-06-22T16:30:00Z" w:initials="SS">
    <w:p w14:paraId="6D3CDEDD" w14:textId="3DDFA4E8" w:rsidR="00CD6FE1" w:rsidRDefault="00CD6FE1">
      <w:pPr>
        <w:pStyle w:val="CommentText"/>
      </w:pPr>
      <w:r>
        <w:rPr>
          <w:rStyle w:val="CommentReference"/>
        </w:rPr>
        <w:annotationRef/>
      </w:r>
      <w:r>
        <w:t xml:space="preserve">Did you average various timepoints? </w:t>
      </w:r>
    </w:p>
  </w:comment>
  <w:comment w:id="28" w:author="Susan Steinbusch-Coort" w:date="2020-06-22T16:32:00Z" w:initials="SS">
    <w:p w14:paraId="066B202D" w14:textId="4EC2F819" w:rsidR="00CD6FE1" w:rsidRDefault="00CD6FE1">
      <w:pPr>
        <w:pStyle w:val="CommentText"/>
      </w:pPr>
      <w:r>
        <w:rPr>
          <w:rStyle w:val="CommentReference"/>
        </w:rPr>
        <w:annotationRef/>
      </w:r>
      <w:r>
        <w:t xml:space="preserve">I would add that you used </w:t>
      </w:r>
      <w:proofErr w:type="spellStart"/>
      <w:r>
        <w:t>eBayes</w:t>
      </w:r>
      <w:proofErr w:type="spellEnd"/>
      <w:r>
        <w:t xml:space="preserve"> statistics. </w:t>
      </w:r>
    </w:p>
  </w:comment>
  <w:comment w:id="34" w:author="Susan Steinbusch-Coort" w:date="2020-06-22T16:39:00Z" w:initials="SS">
    <w:p w14:paraId="120B575F" w14:textId="4E460AFF" w:rsidR="00C053E4" w:rsidRDefault="00C053E4">
      <w:pPr>
        <w:pStyle w:val="CommentText"/>
      </w:pPr>
      <w:r>
        <w:rPr>
          <w:rStyle w:val="CommentReference"/>
        </w:rPr>
        <w:annotationRef/>
      </w:r>
      <w:r>
        <w:t xml:space="preserve">I would remove this part. </w:t>
      </w:r>
    </w:p>
  </w:comment>
  <w:comment w:id="47" w:author="Susan Steinbusch-Coort" w:date="2020-06-22T16:43:00Z" w:initials="SS">
    <w:p w14:paraId="41FE9714" w14:textId="565FA7AE" w:rsidR="00C053E4" w:rsidRDefault="00C053E4">
      <w:pPr>
        <w:pStyle w:val="CommentText"/>
      </w:pPr>
      <w:r>
        <w:rPr>
          <w:rStyle w:val="CommentReference"/>
        </w:rPr>
        <w:annotationRef/>
      </w:r>
      <w:r>
        <w:t xml:space="preserve">I am missing the description of the Fisher Exact test and Z-score, see also the PathVisio paper: </w:t>
      </w:r>
      <w:hyperlink r:id="rId1" w:history="1">
        <w:r>
          <w:rPr>
            <w:rStyle w:val="Hyperlink"/>
          </w:rPr>
          <w:t>https://pubmed.ncbi.nlm.nih.gov/25706687/</w:t>
        </w:r>
      </w:hyperlink>
    </w:p>
  </w:comment>
  <w:comment w:id="48" w:author="Susan Steinbusch-Coort" w:date="2020-06-22T16:45:00Z" w:initials="SS">
    <w:p w14:paraId="473559CF" w14:textId="2A45173C" w:rsidR="00C053E4" w:rsidRDefault="00C053E4">
      <w:pPr>
        <w:pStyle w:val="CommentText"/>
      </w:pPr>
      <w:r>
        <w:rPr>
          <w:rStyle w:val="CommentReference"/>
        </w:rPr>
        <w:annotationRef/>
      </w:r>
      <w:r>
        <w:t>I would move this part to the discussion</w:t>
      </w:r>
    </w:p>
  </w:comment>
  <w:comment w:id="60" w:author="Susan Steinbusch-Coort" w:date="2020-06-22T16:46:00Z" w:initials="SS">
    <w:p w14:paraId="37992B25" w14:textId="0DA023DC" w:rsidR="00C053E4" w:rsidRDefault="00C053E4">
      <w:pPr>
        <w:pStyle w:val="CommentText"/>
      </w:pPr>
      <w:r>
        <w:rPr>
          <w:rStyle w:val="CommentReference"/>
        </w:rPr>
        <w:annotationRef/>
      </w:r>
      <w:r>
        <w:t xml:space="preserve">You are creating a protein-protein interaction (PPI) network using the Cytoscape stringApp.  </w:t>
      </w:r>
    </w:p>
  </w:comment>
  <w:comment w:id="68" w:author="Sabrina De Oliveira" w:date="2020-06-19T14:04:00Z" w:initials="SDO">
    <w:p w14:paraId="1FECB13A" w14:textId="75778F0A" w:rsidR="002F30F8" w:rsidRDefault="002F30F8">
      <w:pPr>
        <w:pStyle w:val="CommentText"/>
      </w:pPr>
      <w:r>
        <w:rPr>
          <w:rStyle w:val="CommentReference"/>
        </w:rPr>
        <w:annotationRef/>
      </w:r>
      <w:r>
        <w:t>Don’t really think this is necessary since I don’t include a picture of the Cytoscape results.</w:t>
      </w:r>
    </w:p>
  </w:comment>
  <w:comment w:id="69" w:author="Susan Steinbusch-Coort" w:date="2020-06-22T16:49:00Z" w:initials="SS">
    <w:p w14:paraId="71EB1EC1" w14:textId="36AD7EEF" w:rsidR="008D2E71" w:rsidRDefault="008D2E71">
      <w:pPr>
        <w:pStyle w:val="CommentText"/>
      </w:pPr>
      <w:r>
        <w:rPr>
          <w:rStyle w:val="CommentReference"/>
        </w:rPr>
        <w:annotationRef/>
      </w:r>
      <w:r>
        <w:t>You can leave the visualization in the M&amp;M</w:t>
      </w:r>
    </w:p>
  </w:comment>
  <w:comment w:id="76" w:author="Susan Steinbusch-Coort" w:date="2020-06-22T18:11:00Z" w:initials="SS">
    <w:p w14:paraId="430A6E00" w14:textId="3B5F3099" w:rsidR="00570746" w:rsidRDefault="00570746">
      <w:pPr>
        <w:pStyle w:val="CommentText"/>
      </w:pPr>
      <w:r>
        <w:rPr>
          <w:rStyle w:val="CommentReference"/>
        </w:rPr>
        <w:annotationRef/>
      </w:r>
      <w:r>
        <w:t xml:space="preserve">Can you tell anything about the time in which the samples were gathered? </w:t>
      </w:r>
    </w:p>
  </w:comment>
  <w:comment w:id="87" w:author="Susan Steinbusch-Coort" w:date="2020-06-22T18:21:00Z" w:initials="SS">
    <w:p w14:paraId="0965E7F5" w14:textId="75255CA6" w:rsidR="00236CB4" w:rsidRDefault="00236CB4">
      <w:pPr>
        <w:pStyle w:val="CommentText"/>
      </w:pPr>
      <w:r>
        <w:rPr>
          <w:rStyle w:val="CommentReference"/>
        </w:rPr>
        <w:annotationRef/>
      </w:r>
      <w:r>
        <w:t>Is this correct? That would be a very small FC (fold change)</w:t>
      </w:r>
    </w:p>
  </w:comment>
  <w:comment w:id="88" w:author="Susan Steinbusch-Coort" w:date="2020-06-22T18:22:00Z" w:initials="SS">
    <w:p w14:paraId="35604AA3" w14:textId="53E75E7A" w:rsidR="00236CB4" w:rsidRDefault="00236CB4">
      <w:pPr>
        <w:pStyle w:val="CommentText"/>
      </w:pPr>
      <w:r>
        <w:rPr>
          <w:rStyle w:val="CommentReference"/>
        </w:rPr>
        <w:annotationRef/>
      </w:r>
      <w:r>
        <w:t xml:space="preserve">Is you start a sentence with a number write it fully. </w:t>
      </w:r>
    </w:p>
  </w:comment>
  <w:comment w:id="89" w:author="Sabrina De Oliveira" w:date="2020-06-16T14:07:00Z" w:initials="SDO">
    <w:p w14:paraId="2F4BF3F1" w14:textId="77777777" w:rsidR="002F30F8" w:rsidRDefault="002F30F8" w:rsidP="008716E4">
      <w:pPr>
        <w:pStyle w:val="CommentText"/>
      </w:pPr>
      <w:r>
        <w:rPr>
          <w:rStyle w:val="CommentReference"/>
        </w:rPr>
        <w:annotationRef/>
      </w:r>
      <w:r>
        <w:t>Don’t really think necessary</w:t>
      </w:r>
    </w:p>
  </w:comment>
  <w:comment w:id="90" w:author="Sabrina De Oliveira" w:date="2020-06-19T17:04:00Z" w:initials="SDO">
    <w:p w14:paraId="49633C49" w14:textId="557E3006" w:rsidR="002F30F8" w:rsidRDefault="002F30F8">
      <w:pPr>
        <w:pStyle w:val="CommentText"/>
      </w:pPr>
      <w:r>
        <w:rPr>
          <w:rStyle w:val="CommentReference"/>
        </w:rPr>
        <w:annotationRef/>
      </w:r>
      <w:r>
        <w:t>BUT might discuss hexanoylcarnitine in discussion – if so leave in.</w:t>
      </w:r>
    </w:p>
  </w:comment>
  <w:comment w:id="91" w:author="Susan Steinbusch-Coort" w:date="2020-06-22T18:25:00Z" w:initials="SS">
    <w:p w14:paraId="6E204E9A" w14:textId="68FA508A" w:rsidR="00236CB4" w:rsidRDefault="00236CB4">
      <w:pPr>
        <w:pStyle w:val="CommentText"/>
      </w:pPr>
      <w:r>
        <w:rPr>
          <w:rStyle w:val="CommentReference"/>
        </w:rPr>
        <w:annotationRef/>
      </w:r>
      <w:r>
        <w:t xml:space="preserve">I don’t understand this part. Is something to discuss in our next meeting. </w:t>
      </w:r>
    </w:p>
  </w:comment>
  <w:comment w:id="92" w:author="Sabrina De Oliveira" w:date="2020-06-23T21:21:00Z" w:initials="SDO">
    <w:p w14:paraId="4520F473" w14:textId="1C4EA71D" w:rsidR="00BD4E70" w:rsidRDefault="00BD4E70">
      <w:pPr>
        <w:pStyle w:val="CommentText"/>
      </w:pPr>
      <w:r>
        <w:rPr>
          <w:rStyle w:val="CommentReference"/>
        </w:rPr>
        <w:annotationRef/>
      </w:r>
    </w:p>
  </w:comment>
  <w:comment w:id="101" w:author="Susan Steinbusch-Coort" w:date="2020-06-22T18:33:00Z" w:initials="SS">
    <w:p w14:paraId="230F9E5E" w14:textId="1439E726" w:rsidR="0020533F" w:rsidRDefault="0020533F">
      <w:pPr>
        <w:pStyle w:val="CommentText"/>
      </w:pPr>
      <w:r>
        <w:rPr>
          <w:rStyle w:val="CommentReference"/>
        </w:rPr>
        <w:annotationRef/>
      </w:r>
      <w:r>
        <w:t xml:space="preserve">Why do you need to check this? </w:t>
      </w:r>
    </w:p>
  </w:comment>
  <w:comment w:id="106" w:author="Susan Steinbusch-Coort" w:date="2020-06-22T18:35:00Z" w:initials="SS">
    <w:p w14:paraId="27329DF5" w14:textId="35D55B10" w:rsidR="0020533F" w:rsidRDefault="0020533F">
      <w:pPr>
        <w:pStyle w:val="CommentText"/>
      </w:pPr>
      <w:r>
        <w:rPr>
          <w:rStyle w:val="CommentReference"/>
        </w:rPr>
        <w:annotationRef/>
      </w:r>
      <w:r>
        <w:t xml:space="preserve">If you have room left I would include this figure in the main text.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51B844" w15:done="0"/>
  <w15:commentEx w15:paraId="2773DA3F" w15:done="0"/>
  <w15:commentEx w15:paraId="7CF114F5" w15:done="0"/>
  <w15:commentEx w15:paraId="67D220D6" w15:done="0"/>
  <w15:commentEx w15:paraId="6D3CDEDD" w15:done="0"/>
  <w15:commentEx w15:paraId="066B202D" w15:done="0"/>
  <w15:commentEx w15:paraId="120B575F" w15:done="0"/>
  <w15:commentEx w15:paraId="41FE9714" w15:done="0"/>
  <w15:commentEx w15:paraId="473559CF" w15:done="0"/>
  <w15:commentEx w15:paraId="37992B25" w15:done="0"/>
  <w15:commentEx w15:paraId="1FECB13A" w15:done="0"/>
  <w15:commentEx w15:paraId="71EB1EC1" w15:paraIdParent="1FECB13A" w15:done="0"/>
  <w15:commentEx w15:paraId="430A6E00" w15:done="0"/>
  <w15:commentEx w15:paraId="0965E7F5" w15:done="0"/>
  <w15:commentEx w15:paraId="35604AA3" w15:done="0"/>
  <w15:commentEx w15:paraId="2F4BF3F1" w15:done="0"/>
  <w15:commentEx w15:paraId="49633C49" w15:paraIdParent="2F4BF3F1" w15:done="0"/>
  <w15:commentEx w15:paraId="6E204E9A" w15:done="0"/>
  <w15:commentEx w15:paraId="4520F473" w15:paraIdParent="6E204E9A" w15:done="0"/>
  <w15:commentEx w15:paraId="230F9E5E" w15:done="0"/>
  <w15:commentEx w15:paraId="27329D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4C550" w16cex:dateUtc="2020-06-17T14:37:00Z"/>
  <w16cex:commentExtensible w16cex:durableId="22974465" w16cex:dateUtc="2020-06-19T12:04:00Z"/>
  <w16cex:commentExtensible w16cex:durableId="22976B1A" w16cex:dateUtc="2020-06-19T14:49:00Z"/>
  <w16cex:commentExtensible w16cex:durableId="22976E8C" w16cex:dateUtc="2020-06-19T15:04:00Z"/>
  <w16cex:commentExtensible w16cex:durableId="229CF0DD" w16cex:dateUtc="2020-06-23T19: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51B844" w16cid:durableId="2294C550"/>
  <w16cid:commentId w16cid:paraId="2773DA3F" w16cid:durableId="229AFC00"/>
  <w16cid:commentId w16cid:paraId="7CF114F5" w16cid:durableId="229B132E"/>
  <w16cid:commentId w16cid:paraId="67D220D6" w16cid:durableId="229B1C7F"/>
  <w16cid:commentId w16cid:paraId="6D3CDEDD" w16cid:durableId="229B5B15"/>
  <w16cid:commentId w16cid:paraId="066B202D" w16cid:durableId="229B5B8B"/>
  <w16cid:commentId w16cid:paraId="120B575F" w16cid:durableId="229B5D28"/>
  <w16cid:commentId w16cid:paraId="41FE9714" w16cid:durableId="229B5E26"/>
  <w16cid:commentId w16cid:paraId="473559CF" w16cid:durableId="229B5EA5"/>
  <w16cid:commentId w16cid:paraId="37992B25" w16cid:durableId="229B5ECE"/>
  <w16cid:commentId w16cid:paraId="1FECB13A" w16cid:durableId="22974465"/>
  <w16cid:commentId w16cid:paraId="71EB1EC1" w16cid:durableId="229B5F9A"/>
  <w16cid:commentId w16cid:paraId="430A6E00" w16cid:durableId="229B72D2"/>
  <w16cid:commentId w16cid:paraId="0965E7F5" w16cid:durableId="229B7546"/>
  <w16cid:commentId w16cid:paraId="35604AA3" w16cid:durableId="229B7573"/>
  <w16cid:commentId w16cid:paraId="2F4BF3F1" w16cid:durableId="22976B1A"/>
  <w16cid:commentId w16cid:paraId="49633C49" w16cid:durableId="22976E8C"/>
  <w16cid:commentId w16cid:paraId="6E204E9A" w16cid:durableId="229B7621"/>
  <w16cid:commentId w16cid:paraId="4520F473" w16cid:durableId="229CF0DD"/>
  <w16cid:commentId w16cid:paraId="230F9E5E" w16cid:durableId="229B77F5"/>
  <w16cid:commentId w16cid:paraId="27329DF5" w16cid:durableId="229B78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E626AB"/>
    <w:multiLevelType w:val="hybridMultilevel"/>
    <w:tmpl w:val="54C8DDEA"/>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42313A2"/>
    <w:multiLevelType w:val="hybridMultilevel"/>
    <w:tmpl w:val="A5BCB2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00531A"/>
    <w:multiLevelType w:val="hybridMultilevel"/>
    <w:tmpl w:val="2D00D29C"/>
    <w:lvl w:ilvl="0" w:tplc="B33CB00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usan Steinbusch-Coort">
    <w15:presenceInfo w15:providerId="Windows Live" w15:userId="d50d603c05d9e194"/>
  </w15:person>
  <w15:person w15:author="Sabrina De Oliveira">
    <w15:presenceInfo w15:providerId="Windows Live" w15:userId="34420f5773a88c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24A"/>
    <w:rsid w:val="00001B10"/>
    <w:rsid w:val="00003AFE"/>
    <w:rsid w:val="00011DEA"/>
    <w:rsid w:val="00016455"/>
    <w:rsid w:val="000164DC"/>
    <w:rsid w:val="0001693C"/>
    <w:rsid w:val="0003111C"/>
    <w:rsid w:val="00031E94"/>
    <w:rsid w:val="000338B8"/>
    <w:rsid w:val="000525B3"/>
    <w:rsid w:val="0005587E"/>
    <w:rsid w:val="00061340"/>
    <w:rsid w:val="00065001"/>
    <w:rsid w:val="00080536"/>
    <w:rsid w:val="00080AF7"/>
    <w:rsid w:val="0008459E"/>
    <w:rsid w:val="00092597"/>
    <w:rsid w:val="000953A5"/>
    <w:rsid w:val="000974DC"/>
    <w:rsid w:val="000978CE"/>
    <w:rsid w:val="000A5078"/>
    <w:rsid w:val="000A77D2"/>
    <w:rsid w:val="000A781E"/>
    <w:rsid w:val="000B0BF3"/>
    <w:rsid w:val="000B1DE3"/>
    <w:rsid w:val="000C0EEC"/>
    <w:rsid w:val="000C5D84"/>
    <w:rsid w:val="000D16A3"/>
    <w:rsid w:val="000D17FF"/>
    <w:rsid w:val="000D1EC4"/>
    <w:rsid w:val="000D2F23"/>
    <w:rsid w:val="000D5191"/>
    <w:rsid w:val="000E1818"/>
    <w:rsid w:val="000E2A1C"/>
    <w:rsid w:val="000F21EC"/>
    <w:rsid w:val="000F25B6"/>
    <w:rsid w:val="000F59EB"/>
    <w:rsid w:val="000F5C59"/>
    <w:rsid w:val="00103E44"/>
    <w:rsid w:val="001071DB"/>
    <w:rsid w:val="00107AFF"/>
    <w:rsid w:val="0011032F"/>
    <w:rsid w:val="001106A1"/>
    <w:rsid w:val="00112885"/>
    <w:rsid w:val="001129DC"/>
    <w:rsid w:val="00121981"/>
    <w:rsid w:val="001244E5"/>
    <w:rsid w:val="00132320"/>
    <w:rsid w:val="0013238C"/>
    <w:rsid w:val="001354A1"/>
    <w:rsid w:val="001359F4"/>
    <w:rsid w:val="00141853"/>
    <w:rsid w:val="00142427"/>
    <w:rsid w:val="00143BDA"/>
    <w:rsid w:val="00150FFF"/>
    <w:rsid w:val="00154E86"/>
    <w:rsid w:val="001564C7"/>
    <w:rsid w:val="00156666"/>
    <w:rsid w:val="0016743E"/>
    <w:rsid w:val="001674C1"/>
    <w:rsid w:val="00172257"/>
    <w:rsid w:val="00181F79"/>
    <w:rsid w:val="00182160"/>
    <w:rsid w:val="0019053C"/>
    <w:rsid w:val="00194F84"/>
    <w:rsid w:val="001950F3"/>
    <w:rsid w:val="001A78C4"/>
    <w:rsid w:val="001B478B"/>
    <w:rsid w:val="001C235B"/>
    <w:rsid w:val="001C38F6"/>
    <w:rsid w:val="001D4194"/>
    <w:rsid w:val="001E52E1"/>
    <w:rsid w:val="001E56C1"/>
    <w:rsid w:val="001E65E5"/>
    <w:rsid w:val="001E671D"/>
    <w:rsid w:val="001E73CA"/>
    <w:rsid w:val="001F36F6"/>
    <w:rsid w:val="002001B5"/>
    <w:rsid w:val="0020314D"/>
    <w:rsid w:val="00204EDB"/>
    <w:rsid w:val="0020533F"/>
    <w:rsid w:val="00211B3E"/>
    <w:rsid w:val="00222C19"/>
    <w:rsid w:val="00225D2F"/>
    <w:rsid w:val="00226E3C"/>
    <w:rsid w:val="00230393"/>
    <w:rsid w:val="002334FA"/>
    <w:rsid w:val="00236CB4"/>
    <w:rsid w:val="0024199F"/>
    <w:rsid w:val="00242C10"/>
    <w:rsid w:val="002476B2"/>
    <w:rsid w:val="00252AA8"/>
    <w:rsid w:val="00252BF0"/>
    <w:rsid w:val="002539CF"/>
    <w:rsid w:val="002606CE"/>
    <w:rsid w:val="0027363B"/>
    <w:rsid w:val="0028112C"/>
    <w:rsid w:val="002821EB"/>
    <w:rsid w:val="00282752"/>
    <w:rsid w:val="0029258A"/>
    <w:rsid w:val="00295288"/>
    <w:rsid w:val="00296158"/>
    <w:rsid w:val="00296DBD"/>
    <w:rsid w:val="00297664"/>
    <w:rsid w:val="002A2224"/>
    <w:rsid w:val="002A6035"/>
    <w:rsid w:val="002B12CA"/>
    <w:rsid w:val="002C1335"/>
    <w:rsid w:val="002C1868"/>
    <w:rsid w:val="002C4727"/>
    <w:rsid w:val="002D1094"/>
    <w:rsid w:val="002D3A2F"/>
    <w:rsid w:val="002E0464"/>
    <w:rsid w:val="002E09B2"/>
    <w:rsid w:val="002E7729"/>
    <w:rsid w:val="002F097D"/>
    <w:rsid w:val="002F30F8"/>
    <w:rsid w:val="002F39B9"/>
    <w:rsid w:val="002F42E4"/>
    <w:rsid w:val="002F5BD2"/>
    <w:rsid w:val="00301E91"/>
    <w:rsid w:val="003025F6"/>
    <w:rsid w:val="00303776"/>
    <w:rsid w:val="00304133"/>
    <w:rsid w:val="00311B71"/>
    <w:rsid w:val="0032116B"/>
    <w:rsid w:val="003235A0"/>
    <w:rsid w:val="0032370E"/>
    <w:rsid w:val="00331F72"/>
    <w:rsid w:val="00333ACD"/>
    <w:rsid w:val="003356B1"/>
    <w:rsid w:val="003356EC"/>
    <w:rsid w:val="003444B1"/>
    <w:rsid w:val="00347FC1"/>
    <w:rsid w:val="00350538"/>
    <w:rsid w:val="003513CF"/>
    <w:rsid w:val="00353139"/>
    <w:rsid w:val="00360561"/>
    <w:rsid w:val="00375BF6"/>
    <w:rsid w:val="0037624C"/>
    <w:rsid w:val="003849CE"/>
    <w:rsid w:val="00390749"/>
    <w:rsid w:val="00391DE9"/>
    <w:rsid w:val="00393F76"/>
    <w:rsid w:val="003A0EB1"/>
    <w:rsid w:val="003A3149"/>
    <w:rsid w:val="003C2F5D"/>
    <w:rsid w:val="003D0378"/>
    <w:rsid w:val="003D0F59"/>
    <w:rsid w:val="003D4D81"/>
    <w:rsid w:val="003D5ED1"/>
    <w:rsid w:val="003D79F5"/>
    <w:rsid w:val="003E2645"/>
    <w:rsid w:val="003E530D"/>
    <w:rsid w:val="003E624A"/>
    <w:rsid w:val="003E6C66"/>
    <w:rsid w:val="003F036D"/>
    <w:rsid w:val="003F44E4"/>
    <w:rsid w:val="003F7E47"/>
    <w:rsid w:val="00401FBC"/>
    <w:rsid w:val="00403587"/>
    <w:rsid w:val="00405893"/>
    <w:rsid w:val="004223AC"/>
    <w:rsid w:val="00426529"/>
    <w:rsid w:val="00430704"/>
    <w:rsid w:val="00435FB9"/>
    <w:rsid w:val="004375A0"/>
    <w:rsid w:val="004453CE"/>
    <w:rsid w:val="004479D2"/>
    <w:rsid w:val="00454EE2"/>
    <w:rsid w:val="004560F7"/>
    <w:rsid w:val="00463C02"/>
    <w:rsid w:val="00466702"/>
    <w:rsid w:val="0047688D"/>
    <w:rsid w:val="0048612D"/>
    <w:rsid w:val="00490AE8"/>
    <w:rsid w:val="0049168B"/>
    <w:rsid w:val="00491E62"/>
    <w:rsid w:val="00492001"/>
    <w:rsid w:val="00495B58"/>
    <w:rsid w:val="00496B88"/>
    <w:rsid w:val="004A36DA"/>
    <w:rsid w:val="004A3E16"/>
    <w:rsid w:val="004A760B"/>
    <w:rsid w:val="004C5B95"/>
    <w:rsid w:val="004C7D77"/>
    <w:rsid w:val="004D2EE9"/>
    <w:rsid w:val="004D3164"/>
    <w:rsid w:val="004D405E"/>
    <w:rsid w:val="004D5566"/>
    <w:rsid w:val="004E36D3"/>
    <w:rsid w:val="004E3B05"/>
    <w:rsid w:val="004F096A"/>
    <w:rsid w:val="004F339B"/>
    <w:rsid w:val="00506B2E"/>
    <w:rsid w:val="00522F2E"/>
    <w:rsid w:val="00524835"/>
    <w:rsid w:val="00537418"/>
    <w:rsid w:val="00537ED8"/>
    <w:rsid w:val="00540B83"/>
    <w:rsid w:val="00545695"/>
    <w:rsid w:val="005468E5"/>
    <w:rsid w:val="00546976"/>
    <w:rsid w:val="005527BA"/>
    <w:rsid w:val="005562BF"/>
    <w:rsid w:val="00557DF9"/>
    <w:rsid w:val="00563D14"/>
    <w:rsid w:val="0056547C"/>
    <w:rsid w:val="00567346"/>
    <w:rsid w:val="00567E34"/>
    <w:rsid w:val="00570746"/>
    <w:rsid w:val="0057140D"/>
    <w:rsid w:val="0057553F"/>
    <w:rsid w:val="0057583B"/>
    <w:rsid w:val="0058400C"/>
    <w:rsid w:val="0058703E"/>
    <w:rsid w:val="00591038"/>
    <w:rsid w:val="0059314C"/>
    <w:rsid w:val="005935ED"/>
    <w:rsid w:val="005961AB"/>
    <w:rsid w:val="005A2EAE"/>
    <w:rsid w:val="005A4BCC"/>
    <w:rsid w:val="005A5A27"/>
    <w:rsid w:val="005A7828"/>
    <w:rsid w:val="005B1B54"/>
    <w:rsid w:val="005C4DA0"/>
    <w:rsid w:val="005C64D2"/>
    <w:rsid w:val="005D61B1"/>
    <w:rsid w:val="005D6E2B"/>
    <w:rsid w:val="005E0CA6"/>
    <w:rsid w:val="005E3E5F"/>
    <w:rsid w:val="005E504F"/>
    <w:rsid w:val="005F39AA"/>
    <w:rsid w:val="00600411"/>
    <w:rsid w:val="0061127C"/>
    <w:rsid w:val="00611882"/>
    <w:rsid w:val="006178E5"/>
    <w:rsid w:val="00621CDC"/>
    <w:rsid w:val="00634806"/>
    <w:rsid w:val="00635FDD"/>
    <w:rsid w:val="006437A3"/>
    <w:rsid w:val="00643F54"/>
    <w:rsid w:val="006545DA"/>
    <w:rsid w:val="006559C9"/>
    <w:rsid w:val="00655E70"/>
    <w:rsid w:val="0066109C"/>
    <w:rsid w:val="00664373"/>
    <w:rsid w:val="00666177"/>
    <w:rsid w:val="00672A52"/>
    <w:rsid w:val="00674E29"/>
    <w:rsid w:val="006758DD"/>
    <w:rsid w:val="00676804"/>
    <w:rsid w:val="00677C47"/>
    <w:rsid w:val="00686CA3"/>
    <w:rsid w:val="00692DFE"/>
    <w:rsid w:val="0069701F"/>
    <w:rsid w:val="00697D71"/>
    <w:rsid w:val="006A0A13"/>
    <w:rsid w:val="006A122B"/>
    <w:rsid w:val="006A1826"/>
    <w:rsid w:val="006A5E09"/>
    <w:rsid w:val="006C0A28"/>
    <w:rsid w:val="006C100F"/>
    <w:rsid w:val="006C16A6"/>
    <w:rsid w:val="006C21E8"/>
    <w:rsid w:val="006C5EBA"/>
    <w:rsid w:val="006D13F6"/>
    <w:rsid w:val="006D19B9"/>
    <w:rsid w:val="006D4033"/>
    <w:rsid w:val="006E098A"/>
    <w:rsid w:val="006E3D0F"/>
    <w:rsid w:val="006F0693"/>
    <w:rsid w:val="006F4EE2"/>
    <w:rsid w:val="006F54AE"/>
    <w:rsid w:val="006F73E6"/>
    <w:rsid w:val="00701255"/>
    <w:rsid w:val="00702CC6"/>
    <w:rsid w:val="00703E6B"/>
    <w:rsid w:val="007063DE"/>
    <w:rsid w:val="007078BF"/>
    <w:rsid w:val="00713A2C"/>
    <w:rsid w:val="0071591F"/>
    <w:rsid w:val="007160FD"/>
    <w:rsid w:val="007162EB"/>
    <w:rsid w:val="00722B83"/>
    <w:rsid w:val="007343D0"/>
    <w:rsid w:val="00735FC3"/>
    <w:rsid w:val="007402B7"/>
    <w:rsid w:val="007564D5"/>
    <w:rsid w:val="00757780"/>
    <w:rsid w:val="00763403"/>
    <w:rsid w:val="007645DD"/>
    <w:rsid w:val="00770FFB"/>
    <w:rsid w:val="00771549"/>
    <w:rsid w:val="00774D36"/>
    <w:rsid w:val="00776666"/>
    <w:rsid w:val="00776AD8"/>
    <w:rsid w:val="00780026"/>
    <w:rsid w:val="0078757E"/>
    <w:rsid w:val="0079361B"/>
    <w:rsid w:val="00794177"/>
    <w:rsid w:val="007A7957"/>
    <w:rsid w:val="007B2128"/>
    <w:rsid w:val="007C0DD7"/>
    <w:rsid w:val="007C21A5"/>
    <w:rsid w:val="007C60A4"/>
    <w:rsid w:val="007D42CD"/>
    <w:rsid w:val="007D5262"/>
    <w:rsid w:val="007D781C"/>
    <w:rsid w:val="007E0299"/>
    <w:rsid w:val="007E115F"/>
    <w:rsid w:val="007E17C9"/>
    <w:rsid w:val="007E28CC"/>
    <w:rsid w:val="007F0223"/>
    <w:rsid w:val="008026D1"/>
    <w:rsid w:val="008032C3"/>
    <w:rsid w:val="00813041"/>
    <w:rsid w:val="008148B3"/>
    <w:rsid w:val="0081768D"/>
    <w:rsid w:val="00824B89"/>
    <w:rsid w:val="00825AF2"/>
    <w:rsid w:val="00826457"/>
    <w:rsid w:val="00834A24"/>
    <w:rsid w:val="00837D76"/>
    <w:rsid w:val="00840D70"/>
    <w:rsid w:val="0084182A"/>
    <w:rsid w:val="00841CEE"/>
    <w:rsid w:val="0084523D"/>
    <w:rsid w:val="00850090"/>
    <w:rsid w:val="00852C07"/>
    <w:rsid w:val="00865396"/>
    <w:rsid w:val="008716E4"/>
    <w:rsid w:val="00874EC0"/>
    <w:rsid w:val="00894B3F"/>
    <w:rsid w:val="008A0B92"/>
    <w:rsid w:val="008A28A1"/>
    <w:rsid w:val="008B06F6"/>
    <w:rsid w:val="008B0ECB"/>
    <w:rsid w:val="008B3001"/>
    <w:rsid w:val="008B36FF"/>
    <w:rsid w:val="008B476F"/>
    <w:rsid w:val="008C0B28"/>
    <w:rsid w:val="008C5553"/>
    <w:rsid w:val="008C6778"/>
    <w:rsid w:val="008D2E71"/>
    <w:rsid w:val="008E0F6D"/>
    <w:rsid w:val="008E1A68"/>
    <w:rsid w:val="008F528D"/>
    <w:rsid w:val="00901BB0"/>
    <w:rsid w:val="00903E64"/>
    <w:rsid w:val="00904139"/>
    <w:rsid w:val="009048A1"/>
    <w:rsid w:val="00905F82"/>
    <w:rsid w:val="009113B3"/>
    <w:rsid w:val="0092080B"/>
    <w:rsid w:val="009222BD"/>
    <w:rsid w:val="00927A13"/>
    <w:rsid w:val="0093082B"/>
    <w:rsid w:val="009361D8"/>
    <w:rsid w:val="00943D90"/>
    <w:rsid w:val="00952CFD"/>
    <w:rsid w:val="009606D3"/>
    <w:rsid w:val="00986E44"/>
    <w:rsid w:val="00992B3D"/>
    <w:rsid w:val="00995C8F"/>
    <w:rsid w:val="009971AB"/>
    <w:rsid w:val="009B2ECA"/>
    <w:rsid w:val="009B469F"/>
    <w:rsid w:val="009B59B5"/>
    <w:rsid w:val="009F3768"/>
    <w:rsid w:val="009F5ADB"/>
    <w:rsid w:val="009F688A"/>
    <w:rsid w:val="00A070D5"/>
    <w:rsid w:val="00A10D5F"/>
    <w:rsid w:val="00A13378"/>
    <w:rsid w:val="00A16D47"/>
    <w:rsid w:val="00A17416"/>
    <w:rsid w:val="00A22C98"/>
    <w:rsid w:val="00A3255C"/>
    <w:rsid w:val="00A3326B"/>
    <w:rsid w:val="00A35A05"/>
    <w:rsid w:val="00A35DF9"/>
    <w:rsid w:val="00A36C83"/>
    <w:rsid w:val="00A41564"/>
    <w:rsid w:val="00A4746A"/>
    <w:rsid w:val="00A47DD7"/>
    <w:rsid w:val="00A6049F"/>
    <w:rsid w:val="00A620F6"/>
    <w:rsid w:val="00A62D07"/>
    <w:rsid w:val="00A6522C"/>
    <w:rsid w:val="00A65499"/>
    <w:rsid w:val="00A70CFE"/>
    <w:rsid w:val="00A72451"/>
    <w:rsid w:val="00A762B7"/>
    <w:rsid w:val="00A81FB2"/>
    <w:rsid w:val="00A82423"/>
    <w:rsid w:val="00A8301D"/>
    <w:rsid w:val="00A8462A"/>
    <w:rsid w:val="00A854CF"/>
    <w:rsid w:val="00A86316"/>
    <w:rsid w:val="00A93A36"/>
    <w:rsid w:val="00AB0247"/>
    <w:rsid w:val="00AB5AD9"/>
    <w:rsid w:val="00AB7346"/>
    <w:rsid w:val="00AC0F49"/>
    <w:rsid w:val="00AC225F"/>
    <w:rsid w:val="00AC6E70"/>
    <w:rsid w:val="00AD0863"/>
    <w:rsid w:val="00AD1AFF"/>
    <w:rsid w:val="00AD74C6"/>
    <w:rsid w:val="00AE0F2B"/>
    <w:rsid w:val="00AE3735"/>
    <w:rsid w:val="00AE6607"/>
    <w:rsid w:val="00AF064E"/>
    <w:rsid w:val="00AF10B1"/>
    <w:rsid w:val="00AF3B7F"/>
    <w:rsid w:val="00AF483F"/>
    <w:rsid w:val="00B006C8"/>
    <w:rsid w:val="00B01923"/>
    <w:rsid w:val="00B04133"/>
    <w:rsid w:val="00B12074"/>
    <w:rsid w:val="00B14618"/>
    <w:rsid w:val="00B16EE5"/>
    <w:rsid w:val="00B175AB"/>
    <w:rsid w:val="00B234AB"/>
    <w:rsid w:val="00B36675"/>
    <w:rsid w:val="00B51D7E"/>
    <w:rsid w:val="00B53C37"/>
    <w:rsid w:val="00B57300"/>
    <w:rsid w:val="00B57684"/>
    <w:rsid w:val="00B6006E"/>
    <w:rsid w:val="00B63025"/>
    <w:rsid w:val="00B663E8"/>
    <w:rsid w:val="00B70033"/>
    <w:rsid w:val="00B74B47"/>
    <w:rsid w:val="00B75645"/>
    <w:rsid w:val="00B854C0"/>
    <w:rsid w:val="00BA422B"/>
    <w:rsid w:val="00BA77E3"/>
    <w:rsid w:val="00BB0566"/>
    <w:rsid w:val="00BB0E9E"/>
    <w:rsid w:val="00BB3CBF"/>
    <w:rsid w:val="00BB4C52"/>
    <w:rsid w:val="00BB720F"/>
    <w:rsid w:val="00BC0536"/>
    <w:rsid w:val="00BD06B8"/>
    <w:rsid w:val="00BD13F4"/>
    <w:rsid w:val="00BD2D65"/>
    <w:rsid w:val="00BD34C4"/>
    <w:rsid w:val="00BD4E70"/>
    <w:rsid w:val="00BD518F"/>
    <w:rsid w:val="00BD533A"/>
    <w:rsid w:val="00BD5CE7"/>
    <w:rsid w:val="00BE3361"/>
    <w:rsid w:val="00BF0D4C"/>
    <w:rsid w:val="00C053E4"/>
    <w:rsid w:val="00C05B84"/>
    <w:rsid w:val="00C13D85"/>
    <w:rsid w:val="00C1406D"/>
    <w:rsid w:val="00C21195"/>
    <w:rsid w:val="00C25782"/>
    <w:rsid w:val="00C27645"/>
    <w:rsid w:val="00C27AAA"/>
    <w:rsid w:val="00C31EE7"/>
    <w:rsid w:val="00C402FD"/>
    <w:rsid w:val="00C4181C"/>
    <w:rsid w:val="00C4316D"/>
    <w:rsid w:val="00C611CE"/>
    <w:rsid w:val="00C64E27"/>
    <w:rsid w:val="00C67CFA"/>
    <w:rsid w:val="00C767FE"/>
    <w:rsid w:val="00C779BD"/>
    <w:rsid w:val="00C8014C"/>
    <w:rsid w:val="00C813D6"/>
    <w:rsid w:val="00C91D09"/>
    <w:rsid w:val="00C92198"/>
    <w:rsid w:val="00CA68A1"/>
    <w:rsid w:val="00CA7687"/>
    <w:rsid w:val="00CC29BB"/>
    <w:rsid w:val="00CC3C7F"/>
    <w:rsid w:val="00CD53D8"/>
    <w:rsid w:val="00CD6FE1"/>
    <w:rsid w:val="00CE047B"/>
    <w:rsid w:val="00CE768E"/>
    <w:rsid w:val="00CF04B6"/>
    <w:rsid w:val="00CF2921"/>
    <w:rsid w:val="00CF4DA2"/>
    <w:rsid w:val="00CF4E0D"/>
    <w:rsid w:val="00CF512C"/>
    <w:rsid w:val="00CF600F"/>
    <w:rsid w:val="00D0142A"/>
    <w:rsid w:val="00D019F7"/>
    <w:rsid w:val="00D04A98"/>
    <w:rsid w:val="00D17FEC"/>
    <w:rsid w:val="00D22B0D"/>
    <w:rsid w:val="00D23B46"/>
    <w:rsid w:val="00D26EFC"/>
    <w:rsid w:val="00D27992"/>
    <w:rsid w:val="00D37257"/>
    <w:rsid w:val="00D54256"/>
    <w:rsid w:val="00D55F0E"/>
    <w:rsid w:val="00D560B6"/>
    <w:rsid w:val="00D568F7"/>
    <w:rsid w:val="00D706EA"/>
    <w:rsid w:val="00D81864"/>
    <w:rsid w:val="00D83437"/>
    <w:rsid w:val="00D871CC"/>
    <w:rsid w:val="00D87427"/>
    <w:rsid w:val="00D965A2"/>
    <w:rsid w:val="00DA170C"/>
    <w:rsid w:val="00DA3398"/>
    <w:rsid w:val="00DC1A61"/>
    <w:rsid w:val="00DC7C25"/>
    <w:rsid w:val="00DD1AA9"/>
    <w:rsid w:val="00E036E7"/>
    <w:rsid w:val="00E17C83"/>
    <w:rsid w:val="00E20364"/>
    <w:rsid w:val="00E215CA"/>
    <w:rsid w:val="00E259D2"/>
    <w:rsid w:val="00E26407"/>
    <w:rsid w:val="00E35FDD"/>
    <w:rsid w:val="00E41F47"/>
    <w:rsid w:val="00E4497B"/>
    <w:rsid w:val="00E577C1"/>
    <w:rsid w:val="00E60B24"/>
    <w:rsid w:val="00E62D1B"/>
    <w:rsid w:val="00E6312A"/>
    <w:rsid w:val="00E66BA8"/>
    <w:rsid w:val="00E709E8"/>
    <w:rsid w:val="00E71AAA"/>
    <w:rsid w:val="00E739ED"/>
    <w:rsid w:val="00E76462"/>
    <w:rsid w:val="00E939BA"/>
    <w:rsid w:val="00E9564A"/>
    <w:rsid w:val="00EA4197"/>
    <w:rsid w:val="00EA7343"/>
    <w:rsid w:val="00EA7C5C"/>
    <w:rsid w:val="00EB518D"/>
    <w:rsid w:val="00EC77F7"/>
    <w:rsid w:val="00ED2AAC"/>
    <w:rsid w:val="00ED3C68"/>
    <w:rsid w:val="00ED6A6D"/>
    <w:rsid w:val="00EF716D"/>
    <w:rsid w:val="00F03F40"/>
    <w:rsid w:val="00F123B3"/>
    <w:rsid w:val="00F1275B"/>
    <w:rsid w:val="00F1382C"/>
    <w:rsid w:val="00F3070A"/>
    <w:rsid w:val="00F321E3"/>
    <w:rsid w:val="00F3698C"/>
    <w:rsid w:val="00F4063E"/>
    <w:rsid w:val="00F42768"/>
    <w:rsid w:val="00F42D4B"/>
    <w:rsid w:val="00F44AA7"/>
    <w:rsid w:val="00F54B3C"/>
    <w:rsid w:val="00F6677C"/>
    <w:rsid w:val="00F74798"/>
    <w:rsid w:val="00F74E68"/>
    <w:rsid w:val="00F76FC0"/>
    <w:rsid w:val="00F82850"/>
    <w:rsid w:val="00F82AE4"/>
    <w:rsid w:val="00F83472"/>
    <w:rsid w:val="00F874C8"/>
    <w:rsid w:val="00F934E9"/>
    <w:rsid w:val="00FB1D43"/>
    <w:rsid w:val="00FB3E66"/>
    <w:rsid w:val="00FC1F11"/>
    <w:rsid w:val="00FC5A8F"/>
    <w:rsid w:val="00FC7A57"/>
    <w:rsid w:val="00FD0EA9"/>
    <w:rsid w:val="00FF15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D0491"/>
  <w15:chartTrackingRefBased/>
  <w15:docId w15:val="{1E7703BE-D7A4-4D2D-950E-87110CDA4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64E2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393F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A222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C1A6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4E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E27"/>
    <w:rPr>
      <w:rFonts w:ascii="Segoe UI" w:hAnsi="Segoe UI" w:cs="Segoe UI"/>
      <w:sz w:val="18"/>
      <w:szCs w:val="18"/>
    </w:rPr>
  </w:style>
  <w:style w:type="character" w:customStyle="1" w:styleId="Heading2Char">
    <w:name w:val="Heading 2 Char"/>
    <w:basedOn w:val="DefaultParagraphFont"/>
    <w:link w:val="Heading2"/>
    <w:uiPriority w:val="9"/>
    <w:rsid w:val="00C64E27"/>
    <w:rPr>
      <w:rFonts w:ascii="Times New Roman" w:eastAsia="Times New Roman" w:hAnsi="Times New Roman" w:cs="Times New Roman"/>
      <w:b/>
      <w:bCs/>
      <w:sz w:val="36"/>
      <w:szCs w:val="36"/>
      <w:lang w:eastAsia="en-GB"/>
    </w:rPr>
  </w:style>
  <w:style w:type="paragraph" w:styleId="NormalWeb">
    <w:name w:val="Normal (Web)"/>
    <w:basedOn w:val="Normal"/>
    <w:link w:val="NormalWebChar"/>
    <w:uiPriority w:val="99"/>
    <w:unhideWhenUsed/>
    <w:rsid w:val="00C64E2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C64E27"/>
    <w:rPr>
      <w:color w:val="0000FF"/>
      <w:u w:val="single"/>
    </w:rPr>
  </w:style>
  <w:style w:type="character" w:customStyle="1" w:styleId="NormalWebChar">
    <w:name w:val="Normal (Web) Char"/>
    <w:basedOn w:val="DefaultParagraphFont"/>
    <w:link w:val="NormalWeb"/>
    <w:uiPriority w:val="99"/>
    <w:rsid w:val="00C64E27"/>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692DFE"/>
    <w:pPr>
      <w:ind w:left="720"/>
      <w:contextualSpacing/>
    </w:pPr>
  </w:style>
  <w:style w:type="character" w:styleId="CommentReference">
    <w:name w:val="annotation reference"/>
    <w:basedOn w:val="DefaultParagraphFont"/>
    <w:uiPriority w:val="99"/>
    <w:semiHidden/>
    <w:unhideWhenUsed/>
    <w:rsid w:val="00546976"/>
    <w:rPr>
      <w:sz w:val="16"/>
      <w:szCs w:val="16"/>
    </w:rPr>
  </w:style>
  <w:style w:type="paragraph" w:styleId="CommentText">
    <w:name w:val="annotation text"/>
    <w:basedOn w:val="Normal"/>
    <w:link w:val="CommentTextChar"/>
    <w:uiPriority w:val="99"/>
    <w:semiHidden/>
    <w:unhideWhenUsed/>
    <w:rsid w:val="00546976"/>
    <w:pPr>
      <w:spacing w:line="240" w:lineRule="auto"/>
    </w:pPr>
    <w:rPr>
      <w:sz w:val="20"/>
      <w:szCs w:val="20"/>
    </w:rPr>
  </w:style>
  <w:style w:type="character" w:customStyle="1" w:styleId="CommentTextChar">
    <w:name w:val="Comment Text Char"/>
    <w:basedOn w:val="DefaultParagraphFont"/>
    <w:link w:val="CommentText"/>
    <w:uiPriority w:val="99"/>
    <w:semiHidden/>
    <w:rsid w:val="00546976"/>
    <w:rPr>
      <w:sz w:val="20"/>
      <w:szCs w:val="20"/>
    </w:rPr>
  </w:style>
  <w:style w:type="paragraph" w:styleId="CommentSubject">
    <w:name w:val="annotation subject"/>
    <w:basedOn w:val="CommentText"/>
    <w:next w:val="CommentText"/>
    <w:link w:val="CommentSubjectChar"/>
    <w:uiPriority w:val="99"/>
    <w:semiHidden/>
    <w:unhideWhenUsed/>
    <w:rsid w:val="00780026"/>
    <w:rPr>
      <w:b/>
      <w:bCs/>
    </w:rPr>
  </w:style>
  <w:style w:type="character" w:customStyle="1" w:styleId="CommentSubjectChar">
    <w:name w:val="Comment Subject Char"/>
    <w:basedOn w:val="CommentTextChar"/>
    <w:link w:val="CommentSubject"/>
    <w:uiPriority w:val="99"/>
    <w:semiHidden/>
    <w:rsid w:val="00780026"/>
    <w:rPr>
      <w:b/>
      <w:bCs/>
      <w:sz w:val="20"/>
      <w:szCs w:val="20"/>
    </w:rPr>
  </w:style>
  <w:style w:type="character" w:customStyle="1" w:styleId="Heading3Char">
    <w:name w:val="Heading 3 Char"/>
    <w:basedOn w:val="DefaultParagraphFont"/>
    <w:link w:val="Heading3"/>
    <w:uiPriority w:val="9"/>
    <w:rsid w:val="00393F76"/>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0D1EC4"/>
    <w:rPr>
      <w:color w:val="605E5C"/>
      <w:shd w:val="clear" w:color="auto" w:fill="E1DFDD"/>
    </w:rPr>
  </w:style>
  <w:style w:type="character" w:customStyle="1" w:styleId="Heading4Char">
    <w:name w:val="Heading 4 Char"/>
    <w:basedOn w:val="DefaultParagraphFont"/>
    <w:link w:val="Heading4"/>
    <w:uiPriority w:val="9"/>
    <w:rsid w:val="002A2224"/>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2A2224"/>
    <w:rPr>
      <w:i/>
      <w:iCs/>
    </w:rPr>
  </w:style>
  <w:style w:type="paragraph" w:styleId="HTMLPreformatted">
    <w:name w:val="HTML Preformatted"/>
    <w:basedOn w:val="Normal"/>
    <w:link w:val="HTMLPreformattedChar"/>
    <w:uiPriority w:val="99"/>
    <w:unhideWhenUsed/>
    <w:rsid w:val="00182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82160"/>
    <w:rPr>
      <w:rFonts w:ascii="Courier New" w:eastAsia="Times New Roman" w:hAnsi="Courier New" w:cs="Courier New"/>
      <w:sz w:val="20"/>
      <w:szCs w:val="20"/>
      <w:lang w:eastAsia="en-GB"/>
    </w:rPr>
  </w:style>
  <w:style w:type="character" w:customStyle="1" w:styleId="gd15mcfceub">
    <w:name w:val="gd15mcfceub"/>
    <w:basedOn w:val="DefaultParagraphFont"/>
    <w:rsid w:val="00016455"/>
  </w:style>
  <w:style w:type="character" w:customStyle="1" w:styleId="Heading5Char">
    <w:name w:val="Heading 5 Char"/>
    <w:basedOn w:val="DefaultParagraphFont"/>
    <w:link w:val="Heading5"/>
    <w:uiPriority w:val="9"/>
    <w:rsid w:val="00DC1A61"/>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172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424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360413">
      <w:bodyDiv w:val="1"/>
      <w:marLeft w:val="0"/>
      <w:marRight w:val="0"/>
      <w:marTop w:val="0"/>
      <w:marBottom w:val="0"/>
      <w:divBdr>
        <w:top w:val="none" w:sz="0" w:space="0" w:color="auto"/>
        <w:left w:val="none" w:sz="0" w:space="0" w:color="auto"/>
        <w:bottom w:val="none" w:sz="0" w:space="0" w:color="auto"/>
        <w:right w:val="none" w:sz="0" w:space="0" w:color="auto"/>
      </w:divBdr>
    </w:div>
    <w:div w:id="443690729">
      <w:bodyDiv w:val="1"/>
      <w:marLeft w:val="0"/>
      <w:marRight w:val="0"/>
      <w:marTop w:val="0"/>
      <w:marBottom w:val="0"/>
      <w:divBdr>
        <w:top w:val="none" w:sz="0" w:space="0" w:color="auto"/>
        <w:left w:val="none" w:sz="0" w:space="0" w:color="auto"/>
        <w:bottom w:val="none" w:sz="0" w:space="0" w:color="auto"/>
        <w:right w:val="none" w:sz="0" w:space="0" w:color="auto"/>
      </w:divBdr>
    </w:div>
    <w:div w:id="472481163">
      <w:bodyDiv w:val="1"/>
      <w:marLeft w:val="0"/>
      <w:marRight w:val="0"/>
      <w:marTop w:val="0"/>
      <w:marBottom w:val="0"/>
      <w:divBdr>
        <w:top w:val="none" w:sz="0" w:space="0" w:color="auto"/>
        <w:left w:val="none" w:sz="0" w:space="0" w:color="auto"/>
        <w:bottom w:val="none" w:sz="0" w:space="0" w:color="auto"/>
        <w:right w:val="none" w:sz="0" w:space="0" w:color="auto"/>
      </w:divBdr>
    </w:div>
    <w:div w:id="498473150">
      <w:bodyDiv w:val="1"/>
      <w:marLeft w:val="0"/>
      <w:marRight w:val="0"/>
      <w:marTop w:val="0"/>
      <w:marBottom w:val="0"/>
      <w:divBdr>
        <w:top w:val="none" w:sz="0" w:space="0" w:color="auto"/>
        <w:left w:val="none" w:sz="0" w:space="0" w:color="auto"/>
        <w:bottom w:val="none" w:sz="0" w:space="0" w:color="auto"/>
        <w:right w:val="none" w:sz="0" w:space="0" w:color="auto"/>
      </w:divBdr>
    </w:div>
    <w:div w:id="513039202">
      <w:bodyDiv w:val="1"/>
      <w:marLeft w:val="0"/>
      <w:marRight w:val="0"/>
      <w:marTop w:val="0"/>
      <w:marBottom w:val="0"/>
      <w:divBdr>
        <w:top w:val="none" w:sz="0" w:space="0" w:color="auto"/>
        <w:left w:val="none" w:sz="0" w:space="0" w:color="auto"/>
        <w:bottom w:val="none" w:sz="0" w:space="0" w:color="auto"/>
        <w:right w:val="none" w:sz="0" w:space="0" w:color="auto"/>
      </w:divBdr>
    </w:div>
    <w:div w:id="537200794">
      <w:bodyDiv w:val="1"/>
      <w:marLeft w:val="0"/>
      <w:marRight w:val="0"/>
      <w:marTop w:val="0"/>
      <w:marBottom w:val="0"/>
      <w:divBdr>
        <w:top w:val="none" w:sz="0" w:space="0" w:color="auto"/>
        <w:left w:val="none" w:sz="0" w:space="0" w:color="auto"/>
        <w:bottom w:val="none" w:sz="0" w:space="0" w:color="auto"/>
        <w:right w:val="none" w:sz="0" w:space="0" w:color="auto"/>
      </w:divBdr>
    </w:div>
    <w:div w:id="592594628">
      <w:bodyDiv w:val="1"/>
      <w:marLeft w:val="0"/>
      <w:marRight w:val="0"/>
      <w:marTop w:val="0"/>
      <w:marBottom w:val="0"/>
      <w:divBdr>
        <w:top w:val="none" w:sz="0" w:space="0" w:color="auto"/>
        <w:left w:val="none" w:sz="0" w:space="0" w:color="auto"/>
        <w:bottom w:val="none" w:sz="0" w:space="0" w:color="auto"/>
        <w:right w:val="none" w:sz="0" w:space="0" w:color="auto"/>
      </w:divBdr>
    </w:div>
    <w:div w:id="594704394">
      <w:bodyDiv w:val="1"/>
      <w:marLeft w:val="0"/>
      <w:marRight w:val="0"/>
      <w:marTop w:val="0"/>
      <w:marBottom w:val="0"/>
      <w:divBdr>
        <w:top w:val="none" w:sz="0" w:space="0" w:color="auto"/>
        <w:left w:val="none" w:sz="0" w:space="0" w:color="auto"/>
        <w:bottom w:val="none" w:sz="0" w:space="0" w:color="auto"/>
        <w:right w:val="none" w:sz="0" w:space="0" w:color="auto"/>
      </w:divBdr>
    </w:div>
    <w:div w:id="1378626933">
      <w:bodyDiv w:val="1"/>
      <w:marLeft w:val="0"/>
      <w:marRight w:val="0"/>
      <w:marTop w:val="0"/>
      <w:marBottom w:val="0"/>
      <w:divBdr>
        <w:top w:val="none" w:sz="0" w:space="0" w:color="auto"/>
        <w:left w:val="none" w:sz="0" w:space="0" w:color="auto"/>
        <w:bottom w:val="none" w:sz="0" w:space="0" w:color="auto"/>
        <w:right w:val="none" w:sz="0" w:space="0" w:color="auto"/>
      </w:divBdr>
    </w:div>
    <w:div w:id="177197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pubmed.ncbi.nlm.nih.gov/25706687/"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www.thelancet.com/pdfs/journals/ebiom/PIIS2352-3964(19)30800-X.pdf" TargetMode="External"/><Relationship Id="rId18" Type="http://schemas.openxmlformats.org/officeDocument/2006/relationships/comments" Target="comments.xml"/><Relationship Id="rId26" Type="http://schemas.openxmlformats.org/officeDocument/2006/relationships/hyperlink" Target="https://www.nature.com/articles/s41467-017-00249-5" TargetMode="External"/><Relationship Id="rId39" Type="http://schemas.openxmlformats.org/officeDocument/2006/relationships/hyperlink" Target="https://pubs.acs.org/doi/abs/10.1021/acs.jproteome.8b00702?casa_token=USD2zPrA-5QAAAAA%3AYyafljBu-Nc16fPtSZTe6iUPJs-9Osr3IunM7yHnmRqfAMPsnYE-OCnVtE63ZJN9MbDSHO4XSTxDSww-&amp;" TargetMode="External"/><Relationship Id="rId3" Type="http://schemas.openxmlformats.org/officeDocument/2006/relationships/styles" Target="styles.xml"/><Relationship Id="rId21" Type="http://schemas.microsoft.com/office/2018/08/relationships/commentsExtensible" Target="commentsExtensible.xml"/><Relationship Id="rId34" Type="http://schemas.openxmlformats.org/officeDocument/2006/relationships/hyperlink" Target="https://journals.plos.org/ploscompbiol/article?id=10.1371/journal.pcbi.1004085" TargetMode="External"/><Relationship Id="rId42" Type="http://schemas.openxmlformats.org/officeDocument/2006/relationships/image" Target="media/image3.png"/><Relationship Id="rId47" Type="http://schemas.openxmlformats.org/officeDocument/2006/relationships/fontTable" Target="fontTable.xml"/><Relationship Id="rId7" Type="http://schemas.openxmlformats.org/officeDocument/2006/relationships/hyperlink" Target="https://www-jci-org.ezproxy.ub.unimaas.nl/articles/view/77812" TargetMode="External"/><Relationship Id="rId12" Type="http://schemas.openxmlformats.org/officeDocument/2006/relationships/hyperlink" Target="https://www.emjreviews.com/diabetes/article/editors-pick-how-can-we-develop-more-effective-strategies-for-type-2-diabetes-mellitus-prevention-a-paradigm-shift-from-a-glucose-centric-to-a-beta-cell-centric-concept-of-diabetes/" TargetMode="External"/><Relationship Id="rId17" Type="http://schemas.openxmlformats.org/officeDocument/2006/relationships/hyperlink" Target="https://www.jci.org/articles/view/10762" TargetMode="External"/><Relationship Id="rId25" Type="http://schemas.openxmlformats.org/officeDocument/2006/relationships/hyperlink" Target="http://hmp2-data.stanford.edu/" TargetMode="External"/><Relationship Id="rId33" Type="http://schemas.openxmlformats.org/officeDocument/2006/relationships/hyperlink" Target="https://academic.oup.com/nar/article/47/D1/D786/5124600" TargetMode="External"/><Relationship Id="rId38" Type="http://schemas.openxmlformats.org/officeDocument/2006/relationships/hyperlink" Target="https://www.ncbi.nlm.nih.gov/pmc/articles/PMC403769/" TargetMode="External"/><Relationship Id="rId46"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www-sciencedirect-com.ezproxy.ub.unimaas.nl/science/article/pii/S0002914999002118" TargetMode="External"/><Relationship Id="rId20" Type="http://schemas.microsoft.com/office/2016/09/relationships/commentsIds" Target="commentsIds.xml"/><Relationship Id="rId29" Type="http://schemas.openxmlformats.org/officeDocument/2006/relationships/hyperlink" Target="https://github.com/jstansfield0/HMP2Data" TargetMode="External"/><Relationship Id="rId41"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https://www.diabetesatlas.org/" TargetMode="External"/><Relationship Id="rId11" Type="http://schemas.openxmlformats.org/officeDocument/2006/relationships/hyperlink" Target="https://www-sciencedirect-com.ezproxy.ub.unimaas.nl/science/article/pii/S0025712510002051" TargetMode="External"/><Relationship Id="rId24" Type="http://schemas.openxmlformats.org/officeDocument/2006/relationships/hyperlink" Target="https://www.nature.com/articles/s41586-019-1236-x" TargetMode="External"/><Relationship Id="rId32" Type="http://schemas.openxmlformats.org/officeDocument/2006/relationships/hyperlink" Target="https://academic.oup.com/bioinformatics/article/34/19/3417/4987147" TargetMode="External"/><Relationship Id="rId37" Type="http://schemas.openxmlformats.org/officeDocument/2006/relationships/hyperlink" Target="https://pubmed.ncbi.nlm.nih.gov/31441146/" TargetMode="External"/><Relationship Id="rId40" Type="http://schemas.openxmlformats.org/officeDocument/2006/relationships/hyperlink" Target="https://f1000research.com/articles/7-743" TargetMode="External"/><Relationship Id="rId45"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nature.com/articles/s41467-018-05357-4" TargetMode="External"/><Relationship Id="rId23" Type="http://schemas.openxmlformats.org/officeDocument/2006/relationships/hyperlink" Target="https://www.ncbi.nlm.nih.gov/pmc/articles/PMC5109542/" TargetMode="External"/><Relationship Id="rId28" Type="http://schemas.openxmlformats.org/officeDocument/2006/relationships/image" Target="media/image1.png"/><Relationship Id="rId36" Type="http://schemas.openxmlformats.org/officeDocument/2006/relationships/hyperlink" Target="https://academic.oup.com/nar/article/46/D1/D661/4612963" TargetMode="External"/><Relationship Id="rId49" Type="http://schemas.openxmlformats.org/officeDocument/2006/relationships/theme" Target="theme/theme1.xml"/><Relationship Id="rId10" Type="http://schemas.openxmlformats.org/officeDocument/2006/relationships/hyperlink" Target="https://www-ncbi-nlm-nih-gov.ezproxy.ub.unimaas.nl/books/NBK507839/" TargetMode="External"/><Relationship Id="rId19" Type="http://schemas.microsoft.com/office/2011/relationships/commentsExtended" Target="commentsExtended.xml"/><Relationship Id="rId31" Type="http://schemas.openxmlformats.org/officeDocument/2006/relationships/hyperlink" Target="https://www.google.com/url?q=https://pubmed.ncbi.nlm.nih.gov/29140435/?from_term%3DHMDB%2B%255Bti%255D%26from_sort%3Ddate%26from_pos%3D1&amp;sa=D&amp;ust=1591951941889000&amp;usg=AFQjCNHee4PsR1KPRjL6tdxNhRF-i1s6ig" TargetMode="External"/><Relationship Id="rId44"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ncbi.nlm.nih.gov/pmc/articles/PMC6131567/" TargetMode="External"/><Relationship Id="rId14" Type="http://schemas.openxmlformats.org/officeDocument/2006/relationships/hyperlink" Target="https://nyaspubs-onlinelibrary-wiley-com.ezproxy.ub.unimaas.nl/doi/full/10.1111/nyas.14107" TargetMode="External"/><Relationship Id="rId22" Type="http://schemas.openxmlformats.org/officeDocument/2006/relationships/hyperlink" Target="https://www.ncbi.nlm.nih.gov/pmc/articles/PMC5109542/" TargetMode="External"/><Relationship Id="rId27" Type="http://schemas.openxmlformats.org/officeDocument/2006/relationships/hyperlink" Target="https://www.pnas.org/content/82/20/6955" TargetMode="External"/><Relationship Id="rId30" Type="http://schemas.openxmlformats.org/officeDocument/2006/relationships/hyperlink" Target="https://journals.plos.org/plosone/article?id=10.1371/journal.pone.0061217" TargetMode="External"/><Relationship Id="rId35" Type="http://schemas.openxmlformats.org/officeDocument/2006/relationships/hyperlink" Target="https://currentprotocols.onlinelibrary.wiley.com/doi/abs/10.1002/cpbi.86" TargetMode="External"/><Relationship Id="rId43" Type="http://schemas.openxmlformats.org/officeDocument/2006/relationships/image" Target="media/image4.png"/><Relationship Id="rId48" Type="http://schemas.microsoft.com/office/2011/relationships/people" Target="people.xml"/><Relationship Id="rId8" Type="http://schemas.openxmlformats.org/officeDocument/2006/relationships/hyperlink" Target="https://www.hindawi.com/journals/ije/2012/9838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CB31F-0FE2-4902-9867-0353BF1B9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24</Pages>
  <Words>6464</Words>
  <Characters>36847</Characters>
  <Application>Microsoft Office Word</Application>
  <DocSecurity>0</DocSecurity>
  <Lines>307</Lines>
  <Paragraphs>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De Oliveira</dc:creator>
  <cp:keywords/>
  <dc:description/>
  <cp:lastModifiedBy>Sabrina De Oliveira</cp:lastModifiedBy>
  <cp:revision>7</cp:revision>
  <cp:lastPrinted>2020-06-19T14:05:00Z</cp:lastPrinted>
  <dcterms:created xsi:type="dcterms:W3CDTF">2020-06-22T07:02:00Z</dcterms:created>
  <dcterms:modified xsi:type="dcterms:W3CDTF">2020-06-23T19:22:00Z</dcterms:modified>
</cp:coreProperties>
</file>